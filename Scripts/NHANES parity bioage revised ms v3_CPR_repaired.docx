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6394E92C" w:rsidR="000A073E" w:rsidRPr="007B0F44" w:rsidRDefault="008406FB" w:rsidP="008406FB">
      <w:pPr>
        <w:shd w:val="clear" w:color="auto" w:fill="FFFFFF"/>
        <w:spacing w:line="480" w:lineRule="auto"/>
        <w:jc w:val="center"/>
        <w:rPr>
          <w:b/>
          <w:highlight w:val="green"/>
        </w:rPr>
      </w:pPr>
      <w:r w:rsidRPr="007B0F44">
        <w:rPr>
          <w:b/>
          <w:highlight w:val="green"/>
        </w:rPr>
        <w:t xml:space="preserve">Parity </w:t>
      </w:r>
      <w:r w:rsidR="007B0F44" w:rsidRPr="007B0F44">
        <w:rPr>
          <w:b/>
          <w:highlight w:val="green"/>
        </w:rPr>
        <w:t xml:space="preserve">predicts biological age acceleration </w:t>
      </w:r>
      <w:del w:id="0" w:author="Calen Patrick Ryan" w:date="2020-10-20T08:48:00Z">
        <w:r w:rsidR="007B0F44" w:rsidRPr="007B0F44" w:rsidDel="00405096">
          <w:rPr>
            <w:b/>
            <w:highlight w:val="green"/>
          </w:rPr>
          <w:delText xml:space="preserve">but only </w:delText>
        </w:r>
      </w:del>
      <w:r w:rsidR="007B0F44" w:rsidRPr="007B0F44">
        <w:rPr>
          <w:b/>
          <w:highlight w:val="green"/>
        </w:rPr>
        <w:t xml:space="preserve">in </w:t>
      </w:r>
      <w:del w:id="1" w:author="Calen Patrick Ryan" w:date="2020-10-19T21:30:00Z">
        <w:r w:rsidR="007B0F44" w:rsidRPr="007B0F44" w:rsidDel="00953640">
          <w:rPr>
            <w:b/>
            <w:highlight w:val="green"/>
          </w:rPr>
          <w:delText>postmenopausal</w:delText>
        </w:r>
      </w:del>
      <w:ins w:id="2" w:author="Calen Patrick Ryan" w:date="2020-10-19T21:30:00Z">
        <w:r w:rsidR="00953640">
          <w:rPr>
            <w:b/>
            <w:highlight w:val="green"/>
          </w:rPr>
          <w:t>post-menopausal</w:t>
        </w:r>
      </w:ins>
      <w:r w:rsidR="007B0F44" w:rsidRPr="007B0F44">
        <w:rPr>
          <w:b/>
          <w:highlight w:val="green"/>
        </w:rPr>
        <w:t xml:space="preserve"> women</w:t>
      </w:r>
      <w:r w:rsidRPr="007B0F44">
        <w:rPr>
          <w:b/>
          <w:highlight w:val="green"/>
        </w:rPr>
        <w:t xml:space="preserve">: </w:t>
      </w:r>
    </w:p>
    <w:p w14:paraId="1996309F" w14:textId="5B893D01" w:rsidR="000A073E" w:rsidRDefault="008406FB" w:rsidP="008406FB">
      <w:pPr>
        <w:shd w:val="clear" w:color="auto" w:fill="FFFFFF"/>
        <w:spacing w:line="480" w:lineRule="auto"/>
        <w:jc w:val="center"/>
        <w:rPr>
          <w:b/>
        </w:rPr>
      </w:pPr>
      <w:r w:rsidRPr="007B0F44">
        <w:rPr>
          <w:b/>
          <w:highlight w:val="green"/>
        </w:rPr>
        <w:t>Evidence from NHANES 1999-2010</w:t>
      </w:r>
    </w:p>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005C1705">
        <w:rPr>
          <w:bCs/>
          <w:vertAlign w:val="superscript"/>
        </w:rPr>
        <w:t>*</w:t>
      </w:r>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proofErr w:type="gramStart"/>
      <w:r w:rsidRPr="008406FB">
        <w:rPr>
          <w:bCs/>
        </w:rPr>
        <w:t>Rosinger</w:t>
      </w:r>
      <w:r w:rsidRPr="008406FB">
        <w:rPr>
          <w:bCs/>
          <w:vertAlign w:val="superscript"/>
        </w:rPr>
        <w:t>a,b</w:t>
      </w:r>
      <w:proofErr w:type="spellEnd"/>
      <w:proofErr w:type="gram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549409F0" w14:textId="1FAE8BE8" w:rsidR="00693C80" w:rsidRPr="00163D8F"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energetically</w:t>
      </w:r>
      <w:ins w:id="3" w:author="Calen Patrick Ryan" w:date="2020-10-19T19:34:00Z">
        <w:r w:rsidR="00511AC7">
          <w:rPr>
            <w:color w:val="000000"/>
          </w:rPr>
          <w:t>-</w:t>
        </w:r>
      </w:ins>
      <w:del w:id="4" w:author="Calen Patrick Ryan" w:date="2020-10-19T19:34:00Z">
        <w:r w:rsidR="00693C80" w:rsidDel="00511AC7">
          <w:rPr>
            <w:color w:val="000000"/>
          </w:rPr>
          <w:delText xml:space="preserve"> </w:delText>
        </w:r>
      </w:del>
      <w:r w:rsidR="00693C80">
        <w:rPr>
          <w:color w:val="000000"/>
        </w:rPr>
        <w:t xml:space="preserve">costly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commonly-used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w:t>
      </w:r>
      <w:r w:rsidR="00093C28">
        <w:rPr>
          <w:color w:val="000000"/>
        </w:rPr>
        <w:t>4,418</w:t>
      </w:r>
      <w:r w:rsidR="00693C80">
        <w:rPr>
          <w:color w:val="000000"/>
        </w:rPr>
        <w:t xml:space="preserve">) to test whether parity (number of live births) </w:t>
      </w:r>
      <w:r w:rsidR="00335A64">
        <w:rPr>
          <w:color w:val="000000"/>
        </w:rPr>
        <w:t>predicted</w:t>
      </w:r>
      <w:r w:rsidR="00693C80">
        <w:rPr>
          <w:color w:val="000000"/>
        </w:rPr>
        <w:t xml:space="preserve"> </w:t>
      </w:r>
      <w:r w:rsidR="007466FC" w:rsidRPr="007466FC">
        <w:rPr>
          <w:color w:val="000000"/>
          <w:highlight w:val="yellow"/>
        </w:rPr>
        <w:t>four</w:t>
      </w:r>
      <w:r w:rsidR="00693C80">
        <w:rPr>
          <w:color w:val="000000"/>
        </w:rPr>
        <w:t xml:space="preserve"> previously-validated composite measures of biological age</w:t>
      </w:r>
      <w:r w:rsidR="00093C28">
        <w:rPr>
          <w:color w:val="000000"/>
        </w:rPr>
        <w:t xml:space="preserve"> </w:t>
      </w:r>
      <w:r w:rsidR="00093C28" w:rsidRPr="00093C28">
        <w:rPr>
          <w:color w:val="000000"/>
          <w:highlight w:val="yellow"/>
        </w:rPr>
        <w:t>and system integrity</w:t>
      </w:r>
      <w:r w:rsidR="00693C80">
        <w:rPr>
          <w:color w:val="000000"/>
        </w:rPr>
        <w:t xml:space="preserve">: Levine Method, homeostatic dysregulation, </w:t>
      </w:r>
      <w:r w:rsidR="00093C28">
        <w:rPr>
          <w:color w:val="000000"/>
        </w:rPr>
        <w:t xml:space="preserve">and </w:t>
      </w:r>
      <w:proofErr w:type="spellStart"/>
      <w:r w:rsidR="00693C80">
        <w:rPr>
          <w:color w:val="000000"/>
        </w:rPr>
        <w:t>Klemera-Doubal</w:t>
      </w:r>
      <w:proofErr w:type="spellEnd"/>
      <w:r w:rsidR="00693C80">
        <w:rPr>
          <w:color w:val="000000"/>
        </w:rPr>
        <w:t xml:space="preserve"> method biological age</w:t>
      </w:r>
      <w:r w:rsidR="00093C28">
        <w:rPr>
          <w:color w:val="000000"/>
        </w:rPr>
        <w:t xml:space="preserve">, and </w:t>
      </w:r>
      <w:r w:rsidR="00093C28" w:rsidRPr="00093C28">
        <w:rPr>
          <w:color w:val="000000"/>
          <w:highlight w:val="yellow"/>
        </w:rPr>
        <w:t>allostatic load</w:t>
      </w:r>
      <w:r w:rsidR="00693C80" w:rsidRPr="00904FBF">
        <w:rPr>
          <w:color w:val="000000"/>
          <w:highlight w:val="green"/>
        </w:rPr>
        <w:t xml:space="preserve">. </w:t>
      </w:r>
      <w:r w:rsidR="00511AC6" w:rsidRPr="00904FBF">
        <w:rPr>
          <w:color w:val="000000"/>
          <w:highlight w:val="green"/>
        </w:rPr>
        <w:t xml:space="preserve">Parity </w:t>
      </w:r>
      <w:r w:rsidR="00054785">
        <w:rPr>
          <w:color w:val="000000"/>
          <w:highlight w:val="green"/>
        </w:rPr>
        <w:t>exhibited a U-shaped relationship</w:t>
      </w:r>
      <w:r w:rsidR="00511AC6" w:rsidRPr="00904FBF">
        <w:rPr>
          <w:color w:val="000000"/>
          <w:highlight w:val="green"/>
        </w:rPr>
        <w:t xml:space="preserve"> with accelerated biological aging when controlling for chronological age, lifestyle, health-related, and demographic factors in </w:t>
      </w:r>
      <w:del w:id="5" w:author="Calen Patrick Ryan" w:date="2020-10-19T21:30:00Z">
        <w:r w:rsidR="00511AC6" w:rsidRPr="00904FBF" w:rsidDel="00953640">
          <w:rPr>
            <w:color w:val="000000"/>
            <w:highlight w:val="green"/>
          </w:rPr>
          <w:delText>postmenopausal</w:delText>
        </w:r>
      </w:del>
      <w:ins w:id="6" w:author="Calen Patrick Ryan" w:date="2020-10-19T21:30:00Z">
        <w:r w:rsidR="00953640">
          <w:rPr>
            <w:color w:val="000000"/>
            <w:highlight w:val="green"/>
          </w:rPr>
          <w:t>post-menopausal</w:t>
        </w:r>
      </w:ins>
      <w:r w:rsidR="00511AC6" w:rsidRPr="00904FBF">
        <w:rPr>
          <w:color w:val="000000"/>
          <w:highlight w:val="green"/>
        </w:rPr>
        <w:t xml:space="preserve">, but not </w:t>
      </w:r>
      <w:del w:id="7" w:author="Calen Patrick Ryan" w:date="2020-10-19T21:30:00Z">
        <w:r w:rsidR="00511AC6" w:rsidRPr="00904FBF" w:rsidDel="00953640">
          <w:rPr>
            <w:color w:val="000000"/>
            <w:highlight w:val="green"/>
          </w:rPr>
          <w:delText>premenopausal</w:delText>
        </w:r>
      </w:del>
      <w:ins w:id="8" w:author="Calen Patrick Ryan" w:date="2020-10-19T21:30:00Z">
        <w:r w:rsidR="00953640">
          <w:rPr>
            <w:color w:val="000000"/>
            <w:highlight w:val="green"/>
          </w:rPr>
          <w:t>pre-menopausal</w:t>
        </w:r>
      </w:ins>
      <w:r w:rsidR="00511AC6" w:rsidRPr="00904FBF">
        <w:rPr>
          <w:color w:val="000000"/>
          <w:highlight w:val="green"/>
        </w:rPr>
        <w:t>, women</w:t>
      </w:r>
      <w:r w:rsidR="00054785">
        <w:rPr>
          <w:color w:val="000000"/>
          <w:highlight w:val="green"/>
        </w:rPr>
        <w:t xml:space="preserve">, with biological age acceleration being lowest </w:t>
      </w:r>
      <w:r w:rsidR="00ED4070">
        <w:rPr>
          <w:color w:val="000000"/>
          <w:highlight w:val="green"/>
        </w:rPr>
        <w:t xml:space="preserve">among </w:t>
      </w:r>
      <w:del w:id="9" w:author="Calen Patrick Ryan" w:date="2020-10-19T21:30:00Z">
        <w:r w:rsidR="00ED4070" w:rsidDel="00953640">
          <w:rPr>
            <w:color w:val="000000"/>
            <w:highlight w:val="green"/>
          </w:rPr>
          <w:delText>postmenopausal</w:delText>
        </w:r>
      </w:del>
      <w:ins w:id="10" w:author="Calen Patrick Ryan" w:date="2020-10-19T21:30:00Z">
        <w:r w:rsidR="00953640">
          <w:rPr>
            <w:color w:val="000000"/>
            <w:highlight w:val="green"/>
          </w:rPr>
          <w:t>post-menopausal</w:t>
        </w:r>
      </w:ins>
      <w:r w:rsidR="00ED4070">
        <w:rPr>
          <w:color w:val="000000"/>
          <w:highlight w:val="green"/>
        </w:rPr>
        <w:t xml:space="preserve"> women reporting </w:t>
      </w:r>
      <w:r w:rsidR="00054785">
        <w:rPr>
          <w:color w:val="000000"/>
          <w:highlight w:val="green"/>
        </w:rPr>
        <w:t>between two and three live births</w:t>
      </w:r>
      <w:r w:rsidR="00511AC6" w:rsidRPr="00904FBF">
        <w:rPr>
          <w:color w:val="000000"/>
          <w:highlight w:val="green"/>
        </w:rPr>
        <w:t xml:space="preserve">. </w:t>
      </w:r>
      <w:r w:rsidR="00875CA4" w:rsidRPr="00904FBF">
        <w:rPr>
          <w:color w:val="000000"/>
          <w:highlight w:val="green"/>
        </w:rPr>
        <w:t xml:space="preserve">Our findings </w:t>
      </w:r>
      <w:r w:rsidR="00511AC6" w:rsidRPr="00904FBF">
        <w:rPr>
          <w:color w:val="000000"/>
          <w:highlight w:val="green"/>
        </w:rPr>
        <w:t xml:space="preserve">suggest </w:t>
      </w:r>
      <w:r w:rsidR="00875CA4" w:rsidRPr="00904FBF">
        <w:rPr>
          <w:color w:val="000000"/>
          <w:highlight w:val="green"/>
        </w:rPr>
        <w:t xml:space="preserve">a link between reproductive function and physiological dysregulation, and </w:t>
      </w:r>
      <w:commentRangeStart w:id="11"/>
      <w:r w:rsidR="00875CA4" w:rsidRPr="00904FBF">
        <w:rPr>
          <w:color w:val="000000"/>
          <w:highlight w:val="green"/>
        </w:rPr>
        <w:t>of compensatory mechanisms that buffer the effects of reproductive function on physiological dysregulation during a woman’s reproductive lifespan</w:t>
      </w:r>
      <w:commentRangeEnd w:id="11"/>
      <w:r w:rsidR="00511AC7">
        <w:rPr>
          <w:rStyle w:val="CommentReference"/>
        </w:rPr>
        <w:commentReference w:id="11"/>
      </w:r>
      <w:r w:rsidR="00875CA4" w:rsidRPr="00904FBF">
        <w:rPr>
          <w:color w:val="000000"/>
          <w:highlight w:val="green"/>
        </w:rPr>
        <w:t>.</w:t>
      </w:r>
      <w:r w:rsidR="00875CA4">
        <w:rPr>
          <w:color w:val="000000"/>
        </w:rPr>
        <w:t xml:space="preserve"> </w:t>
      </w:r>
      <w:r w:rsidR="00693C80">
        <w:rPr>
          <w:color w:val="000000"/>
        </w:rPr>
        <w:t>Future work should continue to investigate links between parity</w:t>
      </w:r>
      <w:r w:rsidR="00875CA4">
        <w:rPr>
          <w:color w:val="000000"/>
        </w:rPr>
        <w:t>, menopausal status,</w:t>
      </w:r>
      <w:r w:rsidR="00693C80">
        <w:rPr>
          <w:color w:val="000000"/>
        </w:rPr>
        <w:t xml:space="preserve"> and biological age using targeted physiological measures and longitudinal </w:t>
      </w:r>
      <w:r>
        <w:rPr>
          <w:color w:val="000000"/>
        </w:rPr>
        <w:t>studies</w:t>
      </w:r>
      <w:r w:rsidR="00693C80">
        <w:rPr>
          <w:color w:val="000000"/>
        </w:rPr>
        <w:t>.</w:t>
      </w:r>
    </w:p>
    <w:p w14:paraId="73EB6D9C" w14:textId="77777777" w:rsidR="00A703EA" w:rsidRDefault="00A703EA" w:rsidP="008406FB">
      <w:pPr>
        <w:shd w:val="clear" w:color="auto" w:fill="FFFFFF"/>
        <w:spacing w:line="480" w:lineRule="auto"/>
        <w:rPr>
          <w:i/>
          <w:iCs/>
        </w:rPr>
      </w:pPr>
    </w:p>
    <w:p w14:paraId="2D384F4E" w14:textId="04BB392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540C00">
        <w:t xml:space="preserve">; </w:t>
      </w:r>
      <w:r w:rsidR="00540C00" w:rsidRPr="00540C00">
        <w:rPr>
          <w:highlight w:val="yellow"/>
        </w:rPr>
        <w:t>allostatic load</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74C3910E"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This variation - attributed to differences in the biological rate of deterioration or repair - is referred to as ‘biological age</w:t>
      </w:r>
      <w:proofErr w:type="gramStart"/>
      <w:r>
        <w:t>’, and</w:t>
      </w:r>
      <w:proofErr w:type="gramEnd"/>
      <w:r>
        <w:t xml:space="preserve"> is thought to reflect the cumulative effect of environmental exposures in combination with underlying genetic variation. </w:t>
      </w:r>
      <w:r w:rsidR="00540C00" w:rsidRPr="002679A8">
        <w:rPr>
          <w:highlight w:val="yellow"/>
        </w:rPr>
        <w:t>Various proximate mechanism</w:t>
      </w:r>
      <w:r w:rsidR="00AC6668">
        <w:rPr>
          <w:highlight w:val="yellow"/>
        </w:rPr>
        <w:t>s</w:t>
      </w:r>
      <w:r w:rsidR="00540C00" w:rsidRPr="002679A8">
        <w:rPr>
          <w:highlight w:val="yellow"/>
        </w:rPr>
        <w:t xml:space="preserve"> have been proposed to modulate biological age acceleration, including insulin signaling </w:t>
      </w:r>
      <w:r w:rsidR="00540C00" w:rsidRPr="002679A8">
        <w:rPr>
          <w:highlight w:val="yellow"/>
        </w:rPr>
        <w:fldChar w:fldCharType="begin" w:fldLock="1"/>
      </w:r>
      <w:r w:rsidR="00540C00" w:rsidRPr="002679A8">
        <w:rPr>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4</w:t>
      </w:r>
      <w:r w:rsidR="00540C00" w:rsidRPr="002679A8">
        <w:rPr>
          <w:highlight w:val="yellow"/>
        </w:rPr>
        <w:fldChar w:fldCharType="end"/>
      </w:r>
      <w:r w:rsidR="00540C00" w:rsidRPr="002679A8">
        <w:rPr>
          <w:highlight w:val="yellow"/>
        </w:rPr>
        <w:t xml:space="preserve">, oxidative stress </w:t>
      </w:r>
      <w:r w:rsidR="00540C00" w:rsidRPr="002679A8">
        <w:rPr>
          <w:highlight w:val="yellow"/>
        </w:rPr>
        <w:fldChar w:fldCharType="begin" w:fldLock="1"/>
      </w:r>
      <w:r w:rsidR="00540C00" w:rsidRPr="002679A8">
        <w:rPr>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5</w:t>
      </w:r>
      <w:r w:rsidR="00540C00" w:rsidRPr="002679A8">
        <w:rPr>
          <w:highlight w:val="yellow"/>
        </w:rPr>
        <w:fldChar w:fldCharType="end"/>
      </w:r>
      <w:r w:rsidR="00540C00" w:rsidRPr="002679A8">
        <w:rPr>
          <w:highlight w:val="yellow"/>
        </w:rPr>
        <w:t xml:space="preserve">, inflammation </w:t>
      </w:r>
      <w:r w:rsidR="00540C00" w:rsidRPr="002679A8">
        <w:rPr>
          <w:highlight w:val="yellow"/>
        </w:rPr>
        <w:fldChar w:fldCharType="begin" w:fldLock="1"/>
      </w:r>
      <w:r w:rsidR="002679A8" w:rsidRPr="002679A8">
        <w:rPr>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6</w:t>
      </w:r>
      <w:r w:rsidR="00540C00" w:rsidRPr="002679A8">
        <w:rPr>
          <w:highlight w:val="yellow"/>
        </w:rPr>
        <w:fldChar w:fldCharType="end"/>
      </w:r>
      <w:r w:rsidR="00540C00" w:rsidRPr="002679A8">
        <w:rPr>
          <w:highlight w:val="yellow"/>
        </w:rPr>
        <w:t xml:space="preserve">, </w:t>
      </w:r>
      <w:r w:rsidR="002679A8" w:rsidRPr="002679A8">
        <w:rPr>
          <w:highlight w:val="yellow"/>
        </w:rPr>
        <w:t xml:space="preserve">epigenetic changes </w:t>
      </w:r>
      <w:r w:rsidR="002679A8" w:rsidRPr="002679A8">
        <w:rPr>
          <w:highlight w:val="yellow"/>
        </w:rPr>
        <w:fldChar w:fldCharType="begin" w:fldLock="1"/>
      </w:r>
      <w:r w:rsidR="002679A8" w:rsidRPr="002679A8">
        <w:rPr>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7</w:t>
      </w:r>
      <w:r w:rsidR="002679A8" w:rsidRPr="002679A8">
        <w:rPr>
          <w:highlight w:val="yellow"/>
        </w:rPr>
        <w:fldChar w:fldCharType="end"/>
      </w:r>
      <w:r w:rsidR="002679A8" w:rsidRPr="002679A8">
        <w:rPr>
          <w:highlight w:val="yellow"/>
        </w:rPr>
        <w:t xml:space="preserve">, and telomere shortening </w:t>
      </w:r>
      <w:r w:rsidR="002679A8" w:rsidRPr="002679A8">
        <w:rPr>
          <w:highlight w:val="yellow"/>
        </w:rPr>
        <w:fldChar w:fldCharType="begin" w:fldLock="1"/>
      </w:r>
      <w:r w:rsidR="0075630D">
        <w:rPr>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eviouslyFormattedCitation":"&lt;sup&gt;8&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8</w:t>
      </w:r>
      <w:r w:rsidR="002679A8" w:rsidRPr="002679A8">
        <w:rPr>
          <w:highlight w:val="yellow"/>
        </w:rPr>
        <w:fldChar w:fldCharType="end"/>
      </w:r>
      <w:r w:rsidR="002679A8" w:rsidRPr="002679A8">
        <w:rPr>
          <w:highlight w:val="yellow"/>
        </w:rPr>
        <w:t>.</w:t>
      </w:r>
      <w:r w:rsidR="002679A8">
        <w:t xml:space="preserve"> </w:t>
      </w:r>
      <w:r w:rsidR="00540C00">
        <w:t xml:space="preserve"> </w:t>
      </w:r>
      <w:r>
        <w:t xml:space="preserve">Understanding the environmental, behavioral, and physiological factors that influence biological aging may inform policies and interventions that could help to mitigate their effects, thereby extending the </w:t>
      </w:r>
      <w:proofErr w:type="spellStart"/>
      <w:r>
        <w:t>healthspan</w:t>
      </w:r>
      <w:proofErr w:type="spellEnd"/>
      <w:r>
        <w:t>.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75630D">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9&lt;/sup&gt;"},"properties":{"noteIndex":0},"schema":"https://github.com/citation-style-language/schema/raw/master/csl-citation.json"}</w:instrText>
      </w:r>
      <w:r w:rsidR="00C37D19">
        <w:fldChar w:fldCharType="separate"/>
      </w:r>
      <w:r w:rsidR="002679A8" w:rsidRPr="002679A8">
        <w:rPr>
          <w:noProof/>
          <w:vertAlign w:val="superscript"/>
        </w:rPr>
        <w:t>9</w:t>
      </w:r>
      <w:r w:rsidR="00C37D19">
        <w:fldChar w:fldCharType="end"/>
      </w:r>
      <w:r>
        <w:t>.</w:t>
      </w:r>
    </w:p>
    <w:p w14:paraId="555949D0" w14:textId="77777777" w:rsidR="000A073E" w:rsidRDefault="000A073E" w:rsidP="008406FB">
      <w:pPr>
        <w:shd w:val="clear" w:color="auto" w:fill="FFFFFF"/>
        <w:spacing w:line="480" w:lineRule="auto"/>
      </w:pPr>
    </w:p>
    <w:p w14:paraId="5D719EB5" w14:textId="37D79E5E"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t>, obesity</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rsidR="00C37D19">
        <w:t xml:space="preserve">, </w:t>
      </w:r>
      <w:r>
        <w:t xml:space="preserve">socioeconomic status </w:t>
      </w:r>
      <w:r w:rsidR="00C37D19">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C37D19">
        <w:fldChar w:fldCharType="separate"/>
      </w:r>
      <w:r w:rsidR="002679A8" w:rsidRPr="002679A8">
        <w:rPr>
          <w:noProof/>
          <w:vertAlign w:val="superscript"/>
        </w:rPr>
        <w:t>11</w:t>
      </w:r>
      <w:r w:rsidR="00C37D19">
        <w:fldChar w:fldCharType="end"/>
      </w:r>
      <w:r>
        <w:t xml:space="preserve">, and psychosocial stress </w:t>
      </w:r>
      <w:r w:rsidR="00C37D19">
        <w:fldChar w:fldCharType="begin" w:fldLock="1"/>
      </w:r>
      <w:r w:rsidR="0075630D">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12&lt;/sup&gt;"},"properties":{"noteIndex":0},"schema":"https://github.com/citation-style-language/schema/raw/master/csl-citation.json"}</w:instrText>
      </w:r>
      <w:r w:rsidR="00C37D19">
        <w:fldChar w:fldCharType="separate"/>
      </w:r>
      <w:r w:rsidR="002679A8" w:rsidRPr="002679A8">
        <w:rPr>
          <w:noProof/>
          <w:vertAlign w:val="superscript"/>
        </w:rPr>
        <w:t>12</w:t>
      </w:r>
      <w:r w:rsidR="00C37D19">
        <w:fldChar w:fldCharType="end"/>
      </w:r>
      <w:r>
        <w:t xml:space="preserve">. Another lifestyle factor that may accelerate biological aging in women specifically is reproduction </w:t>
      </w:r>
      <w:r w:rsidR="00C37D19">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C37D19">
        <w:fldChar w:fldCharType="separate"/>
      </w:r>
      <w:r w:rsidR="002679A8" w:rsidRPr="002679A8">
        <w:rPr>
          <w:noProof/>
          <w:vertAlign w:val="superscript"/>
        </w:rPr>
        <w:t>13,14</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75630D">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15&lt;/sup&gt;"},"properties":{"noteIndex":0},"schema":"https://github.com/citation-style-language/schema/raw/master/csl-citation.json"}</w:instrText>
      </w:r>
      <w:r w:rsidR="00C37D19">
        <w:fldChar w:fldCharType="separate"/>
      </w:r>
      <w:r w:rsidR="002679A8" w:rsidRPr="002679A8">
        <w:rPr>
          <w:noProof/>
          <w:vertAlign w:val="superscript"/>
        </w:rPr>
        <w:t>15</w:t>
      </w:r>
      <w:r w:rsidR="00C37D19">
        <w:fldChar w:fldCharType="end"/>
      </w:r>
      <w:r>
        <w:t>. Pregnancy and breastfeeding are accompanied by shifts in immune function</w:t>
      </w:r>
      <w:r w:rsidR="00C37D19">
        <w:t xml:space="preserve"> </w:t>
      </w:r>
      <w:r w:rsidR="00C37D19">
        <w:fldChar w:fldCharType="begin" w:fldLock="1"/>
      </w:r>
      <w:r w:rsidR="0075630D">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16–18&lt;/sup&gt;"},"properties":{"noteIndex":0},"schema":"https://github.com/citation-style-language/schema/raw/master/csl-citation.json"}</w:instrText>
      </w:r>
      <w:r w:rsidR="00C37D19">
        <w:fldChar w:fldCharType="separate"/>
      </w:r>
      <w:r w:rsidR="002679A8" w:rsidRPr="002679A8">
        <w:rPr>
          <w:noProof/>
          <w:vertAlign w:val="superscript"/>
        </w:rPr>
        <w:t>16–18</w:t>
      </w:r>
      <w:r w:rsidR="00C37D19">
        <w:fldChar w:fldCharType="end"/>
      </w:r>
      <w:r>
        <w:t>, energy metabolism and storage</w:t>
      </w:r>
      <w:r w:rsidR="00C37D19">
        <w:t xml:space="preserve"> </w:t>
      </w:r>
      <w:r w:rsidR="00C37D19">
        <w:fldChar w:fldCharType="begin" w:fldLock="1"/>
      </w:r>
      <w:r w:rsidR="0075630D">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19,20&lt;/sup&gt;"},"properties":{"noteIndex":0},"schema":"https://github.com/citation-style-language/schema/raw/master/csl-citation.json"}</w:instrText>
      </w:r>
      <w:r w:rsidR="00C37D19">
        <w:fldChar w:fldCharType="separate"/>
      </w:r>
      <w:r w:rsidR="002679A8" w:rsidRPr="002679A8">
        <w:rPr>
          <w:noProof/>
          <w:vertAlign w:val="superscript"/>
        </w:rPr>
        <w:t>19,20</w:t>
      </w:r>
      <w:r w:rsidR="00C37D19">
        <w:fldChar w:fldCharType="end"/>
      </w:r>
      <w:r>
        <w:t>, blood pressure and volume</w:t>
      </w:r>
      <w:r w:rsidR="00C37D19">
        <w:t xml:space="preserve"> </w:t>
      </w:r>
      <w:r w:rsidR="00C37D19">
        <w:fldChar w:fldCharType="begin" w:fldLock="1"/>
      </w:r>
      <w:r w:rsidR="0075630D">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21,22&lt;/sup&gt;"},"properties":{"noteIndex":0},"schema":"https://github.com/citation-style-language/schema/raw/master/csl-citation.json"}</w:instrText>
      </w:r>
      <w:r w:rsidR="00C37D19">
        <w:fldChar w:fldCharType="separate"/>
      </w:r>
      <w:r w:rsidR="002679A8" w:rsidRPr="002679A8">
        <w:rPr>
          <w:noProof/>
          <w:vertAlign w:val="superscript"/>
        </w:rPr>
        <w:t>21,22</w:t>
      </w:r>
      <w:r w:rsidR="00C37D19">
        <w:fldChar w:fldCharType="end"/>
      </w:r>
      <w:r>
        <w:t>, and hormone levels and receptor expression</w:t>
      </w:r>
      <w:r w:rsidR="00C37D19">
        <w:t xml:space="preserve"> </w:t>
      </w:r>
      <w:r w:rsidR="00C37D19">
        <w:fldChar w:fldCharType="begin" w:fldLock="1"/>
      </w:r>
      <w:r w:rsidR="0075630D">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23&lt;/sup&gt;"},"properties":{"noteIndex":0},"schema":"https://github.com/citation-style-language/schema/raw/master/csl-citation.json"}</w:instrText>
      </w:r>
      <w:r w:rsidR="00C37D19">
        <w:fldChar w:fldCharType="separate"/>
      </w:r>
      <w:r w:rsidR="002679A8" w:rsidRPr="002679A8">
        <w:rPr>
          <w:noProof/>
          <w:vertAlign w:val="superscript"/>
        </w:rPr>
        <w:t>23</w:t>
      </w:r>
      <w:r w:rsidR="00C37D19">
        <w:fldChar w:fldCharType="end"/>
      </w:r>
      <w:r>
        <w:t xml:space="preserve">. Evolutionary theory predicts that these changes </w:t>
      </w:r>
      <w:del w:id="12" w:author="Calen Patrick Ryan" w:date="2020-10-19T19:37:00Z">
        <w:r w:rsidDel="00511AC7">
          <w:delText xml:space="preserve">should </w:delText>
        </w:r>
      </w:del>
      <w:r>
        <w:t xml:space="preserve">create functional or energetic constraints to somatic maintenance and </w:t>
      </w:r>
      <w:del w:id="13" w:author="Calen Patrick Ryan" w:date="2020-10-19T19:38:00Z">
        <w:r w:rsidDel="00511AC7">
          <w:delText>defense</w:delText>
        </w:r>
      </w:del>
      <w:ins w:id="14" w:author="Calen Patrick Ryan" w:date="2020-10-19T19:38:00Z">
        <w:r w:rsidR="00511AC7">
          <w:t>repair</w:t>
        </w:r>
      </w:ins>
      <w:r>
        <w:t xml:space="preserve">, leading to accelerated biological age - a tradeoff referred to as ‘costs of reproduction’ </w:t>
      </w:r>
      <w:r w:rsidR="00C37D19">
        <w:fldChar w:fldCharType="begin" w:fldLock="1"/>
      </w:r>
      <w:r w:rsidR="0075630D">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24,25&lt;/sup&gt;"},"properties":{"noteIndex":0},"schema":"https://github.com/citation-style-language/schema/raw/master/csl-citation.json"}</w:instrText>
      </w:r>
      <w:r w:rsidR="00C37D19">
        <w:fldChar w:fldCharType="separate"/>
      </w:r>
      <w:r w:rsidR="002679A8" w:rsidRPr="002679A8">
        <w:rPr>
          <w:noProof/>
          <w:vertAlign w:val="superscript"/>
        </w:rPr>
        <w:t>24,25</w:t>
      </w:r>
      <w:r w:rsidR="00C37D19">
        <w:fldChar w:fldCharType="end"/>
      </w:r>
      <w:r>
        <w:t xml:space="preserve">. </w:t>
      </w:r>
    </w:p>
    <w:p w14:paraId="6AE2600A" w14:textId="77777777" w:rsidR="000A073E" w:rsidRDefault="000A073E" w:rsidP="008406FB">
      <w:pPr>
        <w:shd w:val="clear" w:color="auto" w:fill="FFFFFF"/>
        <w:spacing w:line="480" w:lineRule="auto"/>
      </w:pPr>
    </w:p>
    <w:p w14:paraId="364E7CD3" w14:textId="77777777" w:rsidR="005550D7" w:rsidRDefault="008406FB" w:rsidP="008406FB">
      <w:pPr>
        <w:shd w:val="clear" w:color="auto" w:fill="FFFFFF"/>
        <w:spacing w:line="480" w:lineRule="auto"/>
        <w:rPr>
          <w:ins w:id="15" w:author="Calen Patrick Ryan" w:date="2020-10-19T19:42:00Z"/>
        </w:rPr>
      </w:pPr>
      <w:r>
        <w:t xml:space="preserve">Consistent with costs of reproduction in women, ever-parity has been linked to mortality from diabetes, cancer of the uterine cervix, gallbladder disease, kidney disease, hypertension, and all-cause mortality </w:t>
      </w:r>
      <w:r w:rsidR="000306B6">
        <w:lastRenderedPageBreak/>
        <w:fldChar w:fldCharType="begin" w:fldLock="1"/>
      </w:r>
      <w:r w:rsidR="0075630D">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26–29&lt;/sup&gt;"},"properties":{"noteIndex":0},"schema":"https://github.com/citation-style-language/schema/raw/master/csl-citation.json"}</w:instrText>
      </w:r>
      <w:r w:rsidR="000306B6">
        <w:fldChar w:fldCharType="separate"/>
      </w:r>
      <w:r w:rsidR="002679A8" w:rsidRPr="002679A8">
        <w:rPr>
          <w:noProof/>
          <w:vertAlign w:val="superscript"/>
        </w:rPr>
        <w:t>26–29</w:t>
      </w:r>
      <w:r w:rsidR="000306B6">
        <w:fldChar w:fldCharType="end"/>
      </w:r>
      <w:r>
        <w:t>. Similarly, women who give birth to more children are at higher risk of developing obesity, diabetes, hypertension and cardiovascular disease</w:t>
      </w:r>
      <w:r w:rsidR="00ED4070">
        <w:t xml:space="preserve"> (CVD) </w:t>
      </w:r>
      <w:r w:rsidR="00ED4070">
        <w:fldChar w:fldCharType="begin" w:fldLock="1"/>
      </w:r>
      <w:r w:rsidR="00ED4070">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St","type":"article-journal","volume":"107"},"uris":["http://www.mendeley.com/documents/?uuid=8ba44421-2b95-4de2-af8a-bb890962d03a"]},{"id":"ITEM-2","itemData":{"DOI":"10.1093/ageing/afs016","author":[{"dropping-particle":"","family":"Simons","given":"Leon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Ageing","id":"ITEM-2","issue":"4","issued":{"date-parts":[["2012"]]},"page":"523-528","title":"Childbearing history and late-life mortality: The Dubbo study of Australian elderly","type":"article-journal","volume":"41"},"uris":["http://www.mendeley.com/documents/?uuid=d317bbc5-b967-4e30-bdf2-d111c11b0a24"]}],"mendeley":{"formattedCitation":"&lt;sup&gt;30,31&lt;/sup&gt;","plainTextFormattedCitation":"30,31"},"properties":{"noteIndex":0},"schema":"https://github.com/citation-style-language/schema/raw/master/csl-citation.json"}</w:instrText>
      </w:r>
      <w:r w:rsidR="00ED4070">
        <w:fldChar w:fldCharType="separate"/>
      </w:r>
      <w:r w:rsidR="00ED4070" w:rsidRPr="00ED4070">
        <w:rPr>
          <w:noProof/>
          <w:vertAlign w:val="superscript"/>
        </w:rPr>
        <w:t>30,31</w:t>
      </w:r>
      <w:r w:rsidR="00ED4070">
        <w:fldChar w:fldCharType="end"/>
      </w:r>
      <w:r>
        <w:t xml:space="preserve">, as well as age-corrected all-cause mortality </w:t>
      </w:r>
      <w:r w:rsidR="000306B6">
        <w:fldChar w:fldCharType="begin" w:fldLock="1"/>
      </w:r>
      <w:r w:rsidR="0075630D">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28,32,33&lt;/sup&gt;"},"properties":{"noteIndex":0},"schema":"https://github.com/citation-style-language/schema/raw/master/csl-citation.json"}</w:instrText>
      </w:r>
      <w:r w:rsidR="000306B6">
        <w:fldChar w:fldCharType="separate"/>
      </w:r>
      <w:r w:rsidR="002679A8" w:rsidRPr="002679A8">
        <w:rPr>
          <w:noProof/>
          <w:vertAlign w:val="superscript"/>
        </w:rPr>
        <w:t>28,32,33</w:t>
      </w:r>
      <w:r w:rsidR="000306B6">
        <w:fldChar w:fldCharType="end"/>
      </w:r>
      <w:r>
        <w:t>, mortality related to cardiovascular disease</w:t>
      </w:r>
      <w:r w:rsidR="000306B6">
        <w:t xml:space="preserve">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and mortality related to kidney disease </w:t>
      </w:r>
      <w:r w:rsidR="000306B6">
        <w:fldChar w:fldCharType="begin" w:fldLock="1"/>
      </w:r>
      <w:r w:rsidR="0075630D">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35&lt;/sup&gt;"},"properties":{"noteIndex":0},"schema":"https://github.com/citation-style-language/schema/raw/master/csl-citation.json"}</w:instrText>
      </w:r>
      <w:r w:rsidR="000306B6">
        <w:fldChar w:fldCharType="separate"/>
      </w:r>
      <w:r w:rsidR="002679A8" w:rsidRPr="002679A8">
        <w:rPr>
          <w:noProof/>
          <w:vertAlign w:val="superscript"/>
        </w:rPr>
        <w:t>35</w:t>
      </w:r>
      <w:r w:rsidR="000306B6">
        <w:fldChar w:fldCharType="end"/>
      </w:r>
      <w:r>
        <w:t xml:space="preserve">. </w:t>
      </w:r>
      <w:ins w:id="16" w:author="Calen Patrick Ryan" w:date="2020-10-19T19:39:00Z">
        <w:r w:rsidR="005550D7">
          <w:t xml:space="preserve">Notably, </w:t>
        </w:r>
      </w:ins>
      <w:del w:id="17" w:author="Calen Patrick Ryan" w:date="2020-10-19T19:39:00Z">
        <w:r w:rsidDel="005550D7">
          <w:delText xml:space="preserve">It is important to note that in the </w:delText>
        </w:r>
      </w:del>
      <w:r>
        <w:t>studies with the largest sample sizes (and presumably, the highest statistical power)</w:t>
      </w:r>
      <w:ins w:id="18" w:author="Calen Patrick Ryan" w:date="2020-10-19T19:39:00Z">
        <w:r w:rsidR="005550D7">
          <w:t xml:space="preserve"> often reveal</w:t>
        </w:r>
      </w:ins>
      <w:del w:id="19" w:author="Calen Patrick Ryan" w:date="2020-10-19T19:39:00Z">
        <w:r w:rsidDel="005550D7">
          <w:delText>,</w:delText>
        </w:r>
      </w:del>
      <w:r>
        <w:t xml:space="preserve"> parity exhibits a U-shaped association with all-cause mortality</w:t>
      </w:r>
      <w:r w:rsidR="000306B6">
        <w:t xml:space="preserve"> </w:t>
      </w:r>
      <w:r w:rsidR="000306B6">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32,33&lt;/sup&gt;"},"properties":{"noteIndex":0},"schema":"https://github.com/citation-style-language/schema/raw/master/csl-citation.json"}</w:instrText>
      </w:r>
      <w:r w:rsidR="000306B6">
        <w:fldChar w:fldCharType="separate"/>
      </w:r>
      <w:r w:rsidR="002679A8" w:rsidRPr="002679A8">
        <w:rPr>
          <w:noProof/>
          <w:vertAlign w:val="superscript"/>
        </w:rPr>
        <w:t>32,33</w:t>
      </w:r>
      <w:r w:rsidR="000306B6">
        <w:fldChar w:fldCharType="end"/>
      </w:r>
      <w:r>
        <w:t xml:space="preserve"> and </w:t>
      </w:r>
      <w:r w:rsidR="000306B6">
        <w:t xml:space="preserve">CVD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with </w:t>
      </w:r>
      <w:del w:id="20" w:author="Calen Patrick Ryan" w:date="2020-10-19T19:39:00Z">
        <w:r w:rsidDel="005550D7">
          <w:delText xml:space="preserve">highest </w:delText>
        </w:r>
      </w:del>
      <w:ins w:id="21" w:author="Calen Patrick Ryan" w:date="2020-10-19T19:39:00Z">
        <w:r w:rsidR="005550D7">
          <w:t>lowest</w:t>
        </w:r>
      </w:ins>
      <w:del w:id="22" w:author="Calen Patrick Ryan" w:date="2020-10-19T19:39:00Z">
        <w:r w:rsidDel="005550D7">
          <w:delText>levels</w:delText>
        </w:r>
      </w:del>
      <w:del w:id="23" w:author="Calen Patrick Ryan" w:date="2020-10-19T19:40:00Z">
        <w:r w:rsidDel="005550D7">
          <w:delText xml:space="preserve"> of</w:delText>
        </w:r>
      </w:del>
      <w:r>
        <w:t xml:space="preserve"> all-cause mortality and cardiovascular disease</w:t>
      </w:r>
      <w:ins w:id="24" w:author="Calen Patrick Ryan" w:date="2020-10-19T19:39:00Z">
        <w:r w:rsidR="005550D7">
          <w:t xml:space="preserve"> rates</w:t>
        </w:r>
      </w:ins>
      <w:r>
        <w:t xml:space="preserve"> observed at </w:t>
      </w:r>
      <w:del w:id="25" w:author="Calen Patrick Ryan" w:date="2020-10-19T19:40:00Z">
        <w:r w:rsidDel="005550D7">
          <w:delText xml:space="preserve">lower and higher levels of parity, as compared to what is observed at </w:delText>
        </w:r>
      </w:del>
      <w:r>
        <w:t xml:space="preserve">intermediate </w:t>
      </w:r>
      <w:del w:id="26" w:author="Calen Patrick Ryan" w:date="2020-10-19T19:40:00Z">
        <w:r w:rsidDel="005550D7">
          <w:delText>levels</w:delText>
        </w:r>
      </w:del>
      <w:ins w:id="27" w:author="Calen Patrick Ryan" w:date="2020-10-19T19:40:00Z">
        <w:r w:rsidR="005550D7">
          <w:t>parity</w:t>
        </w:r>
      </w:ins>
      <w:r>
        <w:t xml:space="preserve">. </w:t>
      </w:r>
    </w:p>
    <w:p w14:paraId="7D93DCF8" w14:textId="77777777" w:rsidR="005550D7" w:rsidRDefault="005550D7" w:rsidP="008406FB">
      <w:pPr>
        <w:shd w:val="clear" w:color="auto" w:fill="FFFFFF"/>
        <w:spacing w:line="480" w:lineRule="auto"/>
        <w:rPr>
          <w:ins w:id="28" w:author="Calen Patrick Ryan" w:date="2020-10-19T19:42:00Z"/>
        </w:rPr>
      </w:pPr>
    </w:p>
    <w:p w14:paraId="098B5B1E" w14:textId="0642F88E" w:rsidR="000A073E" w:rsidDel="005550D7" w:rsidRDefault="008406FB" w:rsidP="008406FB">
      <w:pPr>
        <w:shd w:val="clear" w:color="auto" w:fill="FFFFFF"/>
        <w:spacing w:line="480" w:lineRule="auto"/>
        <w:rPr>
          <w:del w:id="29" w:author="Calen Patrick Ryan" w:date="2020-10-19T19:42:00Z"/>
        </w:rPr>
      </w:pPr>
      <w:del w:id="30" w:author="Calen Patrick Ryan" w:date="2020-10-19T19:42:00Z">
        <w:r w:rsidDel="005550D7">
          <w:delText>The number of children or pregnancies</w:delText>
        </w:r>
      </w:del>
      <w:ins w:id="31" w:author="Calen Patrick Ryan" w:date="2020-10-19T19:42:00Z">
        <w:r w:rsidR="005550D7">
          <w:t>Gravidity or parity</w:t>
        </w:r>
      </w:ins>
      <w:r>
        <w:t xml:space="preserve"> ha</w:t>
      </w:r>
      <w:ins w:id="32" w:author="Calen Patrick Ryan" w:date="2020-10-19T19:42:00Z">
        <w:r w:rsidR="005550D7">
          <w:t>ve</w:t>
        </w:r>
      </w:ins>
      <w:del w:id="33" w:author="Calen Patrick Ryan" w:date="2020-10-19T19:42:00Z">
        <w:r w:rsidDel="005550D7">
          <w:delText>s</w:delText>
        </w:r>
      </w:del>
      <w:r>
        <w:t xml:space="preserve"> also been linked to multiple measures of cellular aging, including DNA damage and oxidative stress </w:t>
      </w:r>
      <w:r w:rsidR="000306B6">
        <w:fldChar w:fldCharType="begin" w:fldLock="1"/>
      </w:r>
      <w:r w:rsidR="0075630D">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36&lt;/sup&gt;"},"properties":{"noteIndex":0},"schema":"https://github.com/citation-style-language/schema/raw/master/csl-citation.json"}</w:instrText>
      </w:r>
      <w:r w:rsidR="000306B6">
        <w:fldChar w:fldCharType="separate"/>
      </w:r>
      <w:r w:rsidR="002679A8" w:rsidRPr="002679A8">
        <w:rPr>
          <w:noProof/>
          <w:vertAlign w:val="superscript"/>
        </w:rPr>
        <w:t>36</w:t>
      </w:r>
      <w:r w:rsidR="000306B6">
        <w:fldChar w:fldCharType="end"/>
      </w:r>
      <w:r>
        <w:t>, telomere length</w:t>
      </w:r>
      <w:r w:rsidR="000306B6">
        <w:t xml:space="preserve"> </w:t>
      </w:r>
      <w:r w:rsidR="000306B6">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0306B6">
        <w:fldChar w:fldCharType="separate"/>
      </w:r>
      <w:r w:rsidR="002679A8" w:rsidRPr="002679A8">
        <w:rPr>
          <w:noProof/>
          <w:vertAlign w:val="superscript"/>
        </w:rPr>
        <w:t>13,14</w:t>
      </w:r>
      <w:r w:rsidR="000306B6">
        <w:fldChar w:fldCharType="end"/>
      </w:r>
      <w:r>
        <w:t xml:space="preserve">, and DNA methylation age </w:t>
      </w:r>
      <w:r w:rsidR="000306B6">
        <w:fldChar w:fldCharType="begin" w:fldLock="1"/>
      </w:r>
      <w:r w:rsidR="0075630D">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14,37&lt;/sup&gt;"},"properties":{"noteIndex":0},"schema":"https://github.com/citation-style-language/schema/raw/master/csl-citation.json"}</w:instrText>
      </w:r>
      <w:r w:rsidR="000306B6">
        <w:fldChar w:fldCharType="separate"/>
      </w:r>
      <w:r w:rsidR="002679A8" w:rsidRPr="002679A8">
        <w:rPr>
          <w:noProof/>
          <w:vertAlign w:val="superscript"/>
        </w:rPr>
        <w:t>14,37</w:t>
      </w:r>
      <w:r w:rsidR="000306B6">
        <w:fldChar w:fldCharType="end"/>
      </w:r>
      <w:r>
        <w:t xml:space="preserve">. </w:t>
      </w:r>
      <w:del w:id="34" w:author="Calen Patrick Ryan" w:date="2020-10-19T19:41:00Z">
        <w:r w:rsidDel="005550D7">
          <w:delText xml:space="preserve">While most of these studies examine associations within Western populations, some evidence supporting costs of reproduction is seen in non-Western populations as well </w:delText>
        </w:r>
        <w:r w:rsidR="00B418E0" w:rsidDel="005550D7">
          <w:fldChar w:fldCharType="begin" w:fldLock="1"/>
        </w:r>
        <w:r w:rsidR="0075630D" w:rsidDel="005550D7">
          <w:del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14,36&lt;/sup&gt;"},"properties":{"noteIndex":0},"schema":"https://github.com/citation-style-language/schema/raw/master/csl-citation.json"}</w:delInstrText>
        </w:r>
        <w:r w:rsidR="00B418E0" w:rsidDel="005550D7">
          <w:fldChar w:fldCharType="separate"/>
        </w:r>
        <w:r w:rsidR="002679A8" w:rsidRPr="002679A8" w:rsidDel="005550D7">
          <w:rPr>
            <w:noProof/>
            <w:vertAlign w:val="superscript"/>
          </w:rPr>
          <w:delText>14,36</w:delText>
        </w:r>
        <w:r w:rsidR="00B418E0" w:rsidDel="005550D7">
          <w:fldChar w:fldCharType="end"/>
        </w:r>
        <w:r w:rsidDel="005550D7">
          <w:delText xml:space="preserve">. </w:delText>
        </w:r>
      </w:del>
    </w:p>
    <w:p w14:paraId="42334E90" w14:textId="41C197F1" w:rsidR="000A073E" w:rsidDel="005550D7" w:rsidRDefault="000A073E" w:rsidP="008406FB">
      <w:pPr>
        <w:shd w:val="clear" w:color="auto" w:fill="FFFFFF"/>
        <w:spacing w:line="480" w:lineRule="auto"/>
        <w:rPr>
          <w:del w:id="35" w:author="Calen Patrick Ryan" w:date="2020-10-19T19:42:00Z"/>
        </w:rPr>
      </w:pPr>
    </w:p>
    <w:p w14:paraId="4B3C7D9F" w14:textId="7DE88255" w:rsidR="004962D1" w:rsidRDefault="008406FB" w:rsidP="008904B8">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75630D">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7,38&lt;/sup&gt;"},"properties":{"noteIndex":0},"schema":"https://github.com/citation-style-language/schema/raw/master/csl-citation.json"}</w:instrText>
      </w:r>
      <w:r w:rsidR="00B418E0">
        <w:fldChar w:fldCharType="separate"/>
      </w:r>
      <w:r w:rsidR="002679A8" w:rsidRPr="002679A8">
        <w:rPr>
          <w:noProof/>
          <w:vertAlign w:val="superscript"/>
        </w:rPr>
        <w:t>7,38</w:t>
      </w:r>
      <w:r w:rsidR="00B418E0">
        <w:fldChar w:fldCharType="end"/>
      </w:r>
      <w:r>
        <w:t xml:space="preserve">, and may eventually serve as early indicators of the costs of reproduction in health and aging. </w:t>
      </w:r>
      <w:proofErr w:type="gramStart"/>
      <w:r w:rsidRPr="00904FBF">
        <w:rPr>
          <w:highlight w:val="yellow"/>
        </w:rPr>
        <w:t xml:space="preserve">However, </w:t>
      </w:r>
      <w:r w:rsidR="008904B8" w:rsidRPr="00904FBF">
        <w:rPr>
          <w:highlight w:val="yellow"/>
        </w:rPr>
        <w:t xml:space="preserve"> </w:t>
      </w:r>
      <w:r w:rsidR="00117586" w:rsidRPr="00904FBF">
        <w:rPr>
          <w:highlight w:val="yellow"/>
        </w:rPr>
        <w:t>‘</w:t>
      </w:r>
      <w:proofErr w:type="gramEnd"/>
      <w:r w:rsidR="00117586" w:rsidRPr="00904FBF">
        <w:rPr>
          <w:highlight w:val="yellow"/>
        </w:rPr>
        <w:t>aging’ may refer to a wide range of processes that may occur at different times or at different speeds</w:t>
      </w:r>
      <w:r w:rsidR="00ED40F4" w:rsidRPr="00904FBF">
        <w:rPr>
          <w:highlight w:val="yellow"/>
        </w:rPr>
        <w:t>. For example, cellular measures of biological age that examine mitotic (e.g., telomere length) and non-mitotic (e.g., DNA methylation age) processes are</w:t>
      </w:r>
      <w:ins w:id="36" w:author="Calen Patrick Ryan" w:date="2020-10-19T19:43:00Z">
        <w:r w:rsidR="005550D7">
          <w:rPr>
            <w:highlight w:val="yellow"/>
          </w:rPr>
          <w:t xml:space="preserve"> weakly</w:t>
        </w:r>
      </w:ins>
      <w:del w:id="37" w:author="Calen Patrick Ryan" w:date="2020-10-19T19:43:00Z">
        <w:r w:rsidR="00ED40F4" w:rsidRPr="00904FBF" w:rsidDel="005550D7">
          <w:rPr>
            <w:highlight w:val="yellow"/>
          </w:rPr>
          <w:delText xml:space="preserve"> not</w:delText>
        </w:r>
      </w:del>
      <w:r w:rsidR="00ED40F4" w:rsidRPr="00904FBF">
        <w:rPr>
          <w:highlight w:val="yellow"/>
        </w:rPr>
        <w:t xml:space="preserve"> correlated </w:t>
      </w:r>
      <w:r w:rsidR="00ED40F4" w:rsidRPr="00904FBF">
        <w:rPr>
          <w:highlight w:val="yellow"/>
        </w:rPr>
        <w:fldChar w:fldCharType="begin" w:fldLock="1"/>
      </w:r>
      <w:r w:rsidR="00ED40F4" w:rsidRPr="00904FBF">
        <w:rPr>
          <w:highlight w:val="yellow"/>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00ED40F4" w:rsidRPr="00904FBF">
        <w:rPr>
          <w:highlight w:val="yellow"/>
        </w:rPr>
        <w:fldChar w:fldCharType="separate"/>
      </w:r>
      <w:r w:rsidR="00ED40F4" w:rsidRPr="00904FBF">
        <w:rPr>
          <w:noProof/>
          <w:highlight w:val="yellow"/>
          <w:vertAlign w:val="superscript"/>
        </w:rPr>
        <w:t>14</w:t>
      </w:r>
      <w:r w:rsidR="00ED40F4" w:rsidRPr="00904FBF">
        <w:rPr>
          <w:highlight w:val="yellow"/>
        </w:rPr>
        <w:fldChar w:fldCharType="end"/>
      </w:r>
      <w:r w:rsidR="00ED40F4" w:rsidRPr="00904FBF">
        <w:rPr>
          <w:highlight w:val="yellow"/>
        </w:rPr>
        <w:t xml:space="preserve">. Similarly, both telomere length and DNA methylation age </w:t>
      </w:r>
      <w:del w:id="38" w:author="Calen Patrick Ryan" w:date="2020-10-19T19:44:00Z">
        <w:r w:rsidR="00ED40F4" w:rsidRPr="00904FBF" w:rsidDel="005550D7">
          <w:rPr>
            <w:highlight w:val="yellow"/>
          </w:rPr>
          <w:delText>show no association</w:delText>
        </w:r>
      </w:del>
      <w:ins w:id="39" w:author="Calen Patrick Ryan" w:date="2020-10-19T19:44:00Z">
        <w:r w:rsidR="005550D7">
          <w:rPr>
            <w:highlight w:val="yellow"/>
          </w:rPr>
          <w:t>are poorly associated</w:t>
        </w:r>
      </w:ins>
      <w:r w:rsidR="00ED40F4" w:rsidRPr="00904FBF">
        <w:rPr>
          <w:highlight w:val="yellow"/>
        </w:rPr>
        <w:t xml:space="preserve"> with measures of biological age implemented at the clinical level </w:t>
      </w:r>
      <w:r w:rsidR="00ED40F4" w:rsidRPr="00904FBF">
        <w:rPr>
          <w:highlight w:val="yellow"/>
        </w:rPr>
        <w:fldChar w:fldCharType="begin" w:fldLock="1"/>
      </w:r>
      <w:r w:rsidR="007B0F44">
        <w:rPr>
          <w:highlight w:val="yellow"/>
        </w:rPr>
        <w:instrText>ADDIN CSL_CITATION {"citationItems":[{"id":"ITEM-1","itemData":{"DOI":"10.1093/aje/kwx346","ISBN":"1476-6256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mendeley":{"formattedCitation":"&lt;sup&gt;39&lt;/sup&gt;","plainTextFormattedCitation":"39","previouslyFormattedCitation":"&lt;sup&gt;39&lt;/sup&gt;"},"properties":{"noteIndex":0},"schema":"https://github.com/citation-style-language/schema/raw/master/csl-citation.json"}</w:instrText>
      </w:r>
      <w:r w:rsidR="00ED40F4" w:rsidRPr="00904FBF">
        <w:rPr>
          <w:highlight w:val="yellow"/>
        </w:rPr>
        <w:fldChar w:fldCharType="separate"/>
      </w:r>
      <w:r w:rsidR="007B0F44" w:rsidRPr="007B0F44">
        <w:rPr>
          <w:noProof/>
          <w:highlight w:val="yellow"/>
          <w:vertAlign w:val="superscript"/>
        </w:rPr>
        <w:t>39</w:t>
      </w:r>
      <w:r w:rsidR="00ED40F4" w:rsidRPr="00904FBF">
        <w:rPr>
          <w:highlight w:val="yellow"/>
        </w:rPr>
        <w:fldChar w:fldCharType="end"/>
      </w:r>
      <w:r w:rsidR="00ED40F4" w:rsidRPr="00904FBF">
        <w:rPr>
          <w:highlight w:val="yellow"/>
        </w:rPr>
        <w:fldChar w:fldCharType="begin" w:fldLock="1"/>
      </w:r>
      <w:r w:rsidR="007B0F44">
        <w:rPr>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mendeley":{"formattedCitation":"&lt;sup&gt;40,41&lt;/sup&gt;","plainTextFormattedCitation":"40,41","previouslyFormattedCitation":"&lt;sup&gt;40,41&lt;/sup&gt;"},"properties":{"noteIndex":0},"schema":"https://github.com/citation-style-language/schema/raw/master/csl-citation.json"}</w:instrText>
      </w:r>
      <w:r w:rsidR="00ED40F4" w:rsidRPr="00904FBF">
        <w:rPr>
          <w:highlight w:val="yellow"/>
        </w:rPr>
        <w:fldChar w:fldCharType="separate"/>
      </w:r>
      <w:r w:rsidR="007B0F44" w:rsidRPr="007B0F44">
        <w:rPr>
          <w:noProof/>
          <w:highlight w:val="yellow"/>
          <w:vertAlign w:val="superscript"/>
        </w:rPr>
        <w:t>40,41</w:t>
      </w:r>
      <w:r w:rsidR="00ED40F4" w:rsidRPr="00904FBF">
        <w:rPr>
          <w:highlight w:val="yellow"/>
        </w:rPr>
        <w:fldChar w:fldCharType="end"/>
      </w:r>
      <w:r w:rsidR="00ED40F4" w:rsidRPr="00904FBF">
        <w:rPr>
          <w:highlight w:val="yellow"/>
        </w:rPr>
        <w:t xml:space="preserve">. </w:t>
      </w:r>
      <w:r w:rsidR="004962D1" w:rsidRPr="00904FBF">
        <w:rPr>
          <w:highlight w:val="yellow"/>
        </w:rPr>
        <w:t>Thus, it has been suggested that different measures of biological age and cumulative system dysregulation index fundamentally different components of the aging process.</w:t>
      </w:r>
      <w:r w:rsidR="004962D1">
        <w:t xml:space="preserve"> </w:t>
      </w:r>
      <w:commentRangeStart w:id="40"/>
      <w:ins w:id="41" w:author="Calen Patrick Ryan" w:date="2020-10-19T19:45:00Z">
        <w:r w:rsidR="005550D7">
          <w:t xml:space="preserve">Whether or not it is possible to capture costs of reproduction in women using more easily measured, widely-used clinical measures of biological age </w:t>
        </w:r>
        <w:proofErr w:type="gramStart"/>
        <w:r w:rsidR="005550D7">
          <w:t>is</w:t>
        </w:r>
        <w:proofErr w:type="gramEnd"/>
        <w:r w:rsidR="005550D7">
          <w:t xml:space="preserve"> unknown. </w:t>
        </w:r>
        <w:commentRangeEnd w:id="40"/>
        <w:r w:rsidR="005550D7">
          <w:rPr>
            <w:rStyle w:val="CommentReference"/>
          </w:rPr>
          <w:commentReference w:id="40"/>
        </w:r>
      </w:ins>
    </w:p>
    <w:p w14:paraId="7AE5E366" w14:textId="77777777" w:rsidR="004962D1" w:rsidRDefault="004962D1" w:rsidP="008904B8">
      <w:pPr>
        <w:shd w:val="clear" w:color="auto" w:fill="FFFFFF"/>
        <w:spacing w:line="480" w:lineRule="auto"/>
      </w:pPr>
    </w:p>
    <w:p w14:paraId="3EF4BD22" w14:textId="4B53D5BA" w:rsidR="00263BE3" w:rsidRDefault="004962D1" w:rsidP="008406FB">
      <w:pPr>
        <w:shd w:val="clear" w:color="auto" w:fill="FFFFFF"/>
        <w:spacing w:line="480" w:lineRule="auto"/>
        <w:rPr>
          <w:ins w:id="42" w:author="Calen Patrick Ryan" w:date="2020-10-19T19:46:00Z"/>
        </w:rPr>
      </w:pPr>
      <w:r>
        <w:t>C</w:t>
      </w:r>
      <w:r w:rsidR="00ED40F4">
        <w:t xml:space="preserve">linical measures </w:t>
      </w:r>
      <w:r>
        <w:t xml:space="preserve">of biological age </w:t>
      </w:r>
      <w:r w:rsidR="00ED40F4">
        <w:t xml:space="preserve">quantify </w:t>
      </w:r>
      <w:r>
        <w:t xml:space="preserve">changes in physiological integrity </w:t>
      </w:r>
      <w:r w:rsidR="00ED40F4">
        <w:t xml:space="preserve">by combining information from multiple clinical biomarkers that collectively assess the functioning of major organ systems throughout the body. </w:t>
      </w:r>
      <w:ins w:id="43" w:author="Calen Patrick Ryan" w:date="2020-10-19T19:53:00Z">
        <w:r w:rsidR="00BC3284">
          <w:t xml:space="preserve">This may be particularly relevant in light of the many physiological, immunological, and endocrinological changes </w:t>
        </w:r>
      </w:ins>
      <w:ins w:id="44" w:author="Calen Patrick Ryan" w:date="2020-10-19T19:54:00Z">
        <w:r w:rsidR="00BC3284">
          <w:t>that accompany reproduction in women</w:t>
        </w:r>
        <w:r w:rsidR="00BC3284" w:rsidRPr="007B0F44">
          <w:rPr>
            <w:highlight w:val="green"/>
          </w:rPr>
          <w:fldChar w:fldCharType="begin" w:fldLock="1"/>
        </w:r>
        <w:r w:rsidR="00BC3284">
          <w:rPr>
            <w:highlight w:val="green"/>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48&lt;/sup&gt;","plainTextFormattedCitation":"48","previouslyFormattedCitation":"&lt;sup&gt;48&lt;/sup&gt;"},"properties":{"noteIndex":0},"schema":"https://github.com/citation-style-language/schema/raw/master/csl-citation.json"}</w:instrText>
        </w:r>
        <w:r w:rsidR="00BC3284" w:rsidRPr="007B0F44">
          <w:rPr>
            <w:highlight w:val="green"/>
          </w:rPr>
          <w:fldChar w:fldCharType="separate"/>
        </w:r>
        <w:r w:rsidR="00BC3284" w:rsidRPr="007B0F44">
          <w:rPr>
            <w:noProof/>
            <w:highlight w:val="green"/>
            <w:vertAlign w:val="superscript"/>
          </w:rPr>
          <w:t>48</w:t>
        </w:r>
        <w:r w:rsidR="00BC3284" w:rsidRPr="007B0F44">
          <w:rPr>
            <w:highlight w:val="green"/>
          </w:rPr>
          <w:fldChar w:fldCharType="end"/>
        </w:r>
        <w:r w:rsidR="00BC3284">
          <w:t xml:space="preserve">. </w:t>
        </w:r>
      </w:ins>
      <w:r w:rsidRPr="007466FC">
        <w:rPr>
          <w:highlight w:val="yellow"/>
        </w:rPr>
        <w:t>Four</w:t>
      </w:r>
      <w:r>
        <w:t xml:space="preserve"> composites of system integrity have been used to operationalize biological age and cumulative system dysregulation within </w:t>
      </w:r>
      <w:r>
        <w:lastRenderedPageBreak/>
        <w:t xml:space="preserve">the context of large-scale epidemiological studies in the United States: Homeostatic Dysregulation (HD) </w:t>
      </w:r>
      <w:r>
        <w:fldChar w:fldCharType="begin" w:fldLock="1"/>
      </w:r>
      <w:r w:rsidR="007B0F44">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42&lt;/sup&gt;","plainTextFormattedCitation":"42","previouslyFormattedCitation":"&lt;sup&gt;42&lt;/sup&gt;"},"properties":{"noteIndex":0},"schema":"https://github.com/citation-style-language/schema/raw/master/csl-citation.json"}</w:instrText>
      </w:r>
      <w:r>
        <w:fldChar w:fldCharType="separate"/>
      </w:r>
      <w:r w:rsidR="007B0F44" w:rsidRPr="007B0F44">
        <w:rPr>
          <w:noProof/>
          <w:vertAlign w:val="superscript"/>
        </w:rPr>
        <w:t>42</w:t>
      </w:r>
      <w:r>
        <w:fldChar w:fldCharType="end"/>
      </w:r>
      <w:r>
        <w:t xml:space="preserve">, Levine Method Biological Age (LM) </w:t>
      </w:r>
      <w:r>
        <w:fldChar w:fldCharType="begin" w:fldLock="1"/>
      </w:r>
      <w:r w:rsidR="007B0F44">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43,44&lt;/sup&gt;","plainTextFormattedCitation":"43,44","previouslyFormattedCitation":"&lt;sup&gt;43,44&lt;/sup&gt;"},"properties":{"noteIndex":0},"schema":"https://github.com/citation-style-language/schema/raw/master/csl-citation.json"}</w:instrText>
      </w:r>
      <w:r>
        <w:fldChar w:fldCharType="separate"/>
      </w:r>
      <w:r w:rsidR="007B0F44" w:rsidRPr="007B0F44">
        <w:rPr>
          <w:noProof/>
          <w:vertAlign w:val="superscript"/>
        </w:rPr>
        <w:t>43,44</w:t>
      </w:r>
      <w:r>
        <w:fldChar w:fldCharType="end"/>
      </w:r>
      <w:r>
        <w:t xml:space="preserve">, the </w:t>
      </w:r>
      <w:proofErr w:type="spellStart"/>
      <w:r>
        <w:t>Klemera-Doubal</w:t>
      </w:r>
      <w:proofErr w:type="spellEnd"/>
      <w:r>
        <w:t xml:space="preserve"> Method Biological Age (KDM) </w:t>
      </w:r>
      <w:r>
        <w:fldChar w:fldCharType="begin" w:fldLock="1"/>
      </w:r>
      <w:r w:rsidR="007B0F44">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43,45&lt;/sup&gt;","plainTextFormattedCitation":"43,45","previouslyFormattedCitation":"&lt;sup&gt;43,45&lt;/sup&gt;"},"properties":{"noteIndex":0},"schema":"https://github.com/citation-style-language/schema/raw/master/csl-citation.json"}</w:instrText>
      </w:r>
      <w:r>
        <w:fldChar w:fldCharType="separate"/>
      </w:r>
      <w:r w:rsidR="007B0F44" w:rsidRPr="007B0F44">
        <w:rPr>
          <w:noProof/>
          <w:vertAlign w:val="superscript"/>
        </w:rPr>
        <w:t>43,45</w:t>
      </w:r>
      <w:r>
        <w:fldChar w:fldCharType="end"/>
      </w:r>
      <w:r>
        <w:t xml:space="preserve">, and </w:t>
      </w:r>
      <w:r w:rsidRPr="007466FC">
        <w:rPr>
          <w:highlight w:val="yellow"/>
        </w:rPr>
        <w:t>allostatic load (</w:t>
      </w:r>
      <w:r w:rsidRPr="008F3B46">
        <w:rPr>
          <w:highlight w:val="yellow"/>
        </w:rPr>
        <w:t xml:space="preserve">AL) </w:t>
      </w:r>
      <w:r w:rsidRPr="008F3B46">
        <w:rPr>
          <w:highlight w:val="yellow"/>
        </w:rPr>
        <w:fldChar w:fldCharType="begin" w:fldLock="1"/>
      </w:r>
      <w:r w:rsidR="007B0F44">
        <w:rPr>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46&lt;/sup&gt;","plainTextFormattedCitation":"46","previouslyFormattedCitation":"&lt;sup&gt;46&lt;/sup&gt;"},"properties":{"noteIndex":0},"schema":"https://github.com/citation-style-language/schema/raw/master/csl-citation.json"}</w:instrText>
      </w:r>
      <w:r w:rsidRPr="008F3B46">
        <w:rPr>
          <w:highlight w:val="yellow"/>
        </w:rPr>
        <w:fldChar w:fldCharType="separate"/>
      </w:r>
      <w:r w:rsidR="007B0F44" w:rsidRPr="007B0F44">
        <w:rPr>
          <w:noProof/>
          <w:highlight w:val="yellow"/>
          <w:vertAlign w:val="superscript"/>
        </w:rPr>
        <w:t>46</w:t>
      </w:r>
      <w:r w:rsidRPr="008F3B46">
        <w:rPr>
          <w:highlight w:val="yellow"/>
        </w:rPr>
        <w:fldChar w:fldCharType="end"/>
      </w:r>
      <w:r>
        <w:t xml:space="preserve">. </w:t>
      </w:r>
      <w:r w:rsidRPr="004F4AC4">
        <w:rPr>
          <w:highlight w:val="yellow"/>
        </w:rPr>
        <w:t xml:space="preserve">Previous work using a nationally representative sample of adults in the US from the National Health and Nutrition Examination Survey has found that </w:t>
      </w:r>
      <w:r>
        <w:rPr>
          <w:highlight w:val="yellow"/>
        </w:rPr>
        <w:t>HD, LM, KDM, and AL</w:t>
      </w:r>
      <w:r w:rsidRPr="004F4AC4">
        <w:rPr>
          <w:highlight w:val="yellow"/>
        </w:rPr>
        <w:t xml:space="preserve"> exhibit robust associations with physical functioning, cognition, hearing </w:t>
      </w:r>
      <w:r w:rsidRPr="00005C73">
        <w:rPr>
          <w:highlight w:val="yellow"/>
        </w:rPr>
        <w:t xml:space="preserve">and vision, and with self-reports of health and functional disability </w:t>
      </w:r>
      <w:r w:rsidRPr="00005C73">
        <w:rPr>
          <w:highlight w:val="yellow"/>
        </w:rPr>
        <w:fldChar w:fldCharType="begin" w:fldLock="1"/>
      </w:r>
      <w:r w:rsidR="007B0F44">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11,47&lt;/sup&gt;","plainTextFormattedCitation":"11,47","previouslyFormattedCitation":"&lt;sup&gt;11,47&lt;/sup&gt;"},"properties":{"noteIndex":0},"schema":"https://github.com/citation-style-language/schema/raw/master/csl-citation.json"}</w:instrText>
      </w:r>
      <w:r w:rsidRPr="00005C73">
        <w:rPr>
          <w:highlight w:val="yellow"/>
        </w:rPr>
        <w:fldChar w:fldCharType="separate"/>
      </w:r>
      <w:r w:rsidR="007B0F44" w:rsidRPr="007B0F44">
        <w:rPr>
          <w:noProof/>
          <w:highlight w:val="yellow"/>
          <w:vertAlign w:val="superscript"/>
        </w:rPr>
        <w:t>11,47</w:t>
      </w:r>
      <w:r w:rsidRPr="00005C73">
        <w:rPr>
          <w:highlight w:val="yellow"/>
        </w:rPr>
        <w:fldChar w:fldCharType="end"/>
      </w:r>
      <w:r w:rsidRPr="00005C73">
        <w:rPr>
          <w:highlight w:val="yellow"/>
        </w:rPr>
        <w:t xml:space="preserve">. Other population-based studies have found similar links between AL and both objective and subjective markers of physical functioning and general </w:t>
      </w:r>
      <w:commentRangeStart w:id="45"/>
      <w:r w:rsidRPr="00005C73">
        <w:rPr>
          <w:highlight w:val="yellow"/>
        </w:rPr>
        <w:t>health</w:t>
      </w:r>
      <w:commentRangeEnd w:id="45"/>
      <w:r>
        <w:rPr>
          <w:rStyle w:val="CommentReference"/>
        </w:rPr>
        <w:commentReference w:id="45"/>
      </w:r>
      <w:r w:rsidRPr="00005C73">
        <w:rPr>
          <w:highlight w:val="yellow"/>
        </w:rPr>
        <w:t>.</w:t>
      </w:r>
      <w:ins w:id="46" w:author="Calen Patrick Ryan" w:date="2020-10-19T19:55:00Z">
        <w:r w:rsidR="00BC3284">
          <w:t xml:space="preserve"> </w:t>
        </w:r>
        <w:commentRangeStart w:id="47"/>
        <w:r w:rsidR="00BC3284">
          <w:t>C</w:t>
        </w:r>
      </w:ins>
      <w:del w:id="48" w:author="Calen Patrick Ryan" w:date="2020-10-19T19:55:00Z">
        <w:r w:rsidDel="00BC3284">
          <w:delText xml:space="preserve"> </w:delText>
        </w:r>
      </w:del>
      <w:ins w:id="49" w:author="Calen Patrick Ryan" w:date="2020-10-19T19:54:00Z">
        <w:r w:rsidR="00BC3284">
          <w:t xml:space="preserve">linically-based measures may therefore </w:t>
        </w:r>
      </w:ins>
      <w:ins w:id="50" w:author="Calen Patrick Ryan" w:date="2020-10-19T19:55:00Z">
        <w:r w:rsidR="00BC3284">
          <w:t xml:space="preserve">provide </w:t>
        </w:r>
      </w:ins>
      <w:ins w:id="51" w:author="Calen Patrick Ryan" w:date="2020-10-19T19:56:00Z">
        <w:r w:rsidR="00BC3284">
          <w:t xml:space="preserve">an affordable and accessible alternative to cell-based measures for measuring systemic deterioration tied to costs of reproduction in women. </w:t>
        </w:r>
      </w:ins>
      <w:ins w:id="52" w:author="Calen Patrick Ryan" w:date="2020-10-19T19:55:00Z">
        <w:r w:rsidR="00BC3284">
          <w:t xml:space="preserve"> </w:t>
        </w:r>
      </w:ins>
      <w:commentRangeEnd w:id="47"/>
      <w:ins w:id="53" w:author="Calen Patrick Ryan" w:date="2020-10-19T19:57:00Z">
        <w:r w:rsidR="00BC3284">
          <w:rPr>
            <w:rStyle w:val="CommentReference"/>
          </w:rPr>
          <w:commentReference w:id="47"/>
        </w:r>
      </w:ins>
    </w:p>
    <w:p w14:paraId="360E5F04" w14:textId="2475BC34" w:rsidR="000A073E" w:rsidDel="00BC3284" w:rsidRDefault="00ED40F4" w:rsidP="008406FB">
      <w:pPr>
        <w:shd w:val="clear" w:color="auto" w:fill="FFFFFF"/>
        <w:spacing w:line="480" w:lineRule="auto"/>
        <w:rPr>
          <w:del w:id="54" w:author="Calen Patrick Ryan" w:date="2020-10-19T19:57:00Z"/>
        </w:rPr>
      </w:pPr>
      <w:commentRangeStart w:id="55"/>
      <w:del w:id="56" w:author="Calen Patrick Ryan" w:date="2020-10-19T19:57:00Z">
        <w:r w:rsidRPr="007B0F44" w:rsidDel="00BC3284">
          <w:rPr>
            <w:highlight w:val="green"/>
          </w:rPr>
          <w:delText xml:space="preserve">Importantly, </w:delText>
        </w:r>
        <w:r w:rsidR="00117586" w:rsidRPr="007B0F44" w:rsidDel="00BC3284">
          <w:rPr>
            <w:highlight w:val="green"/>
          </w:rPr>
          <w:delText xml:space="preserve">the energetic trade-offs between somatic maintenance and reproduction have been suggested to operate at the system level </w:delText>
        </w:r>
        <w:r w:rsidR="008904B8" w:rsidRPr="007B0F44" w:rsidDel="00BC3284">
          <w:rPr>
            <w:highlight w:val="green"/>
          </w:rPr>
          <w:delText>via the activity of hormones on the hypothalamic-pituitary-gonadal (HPG) axis</w:delText>
        </w:r>
        <w:r w:rsidR="007B0F44" w:rsidRPr="007B0F44" w:rsidDel="00BC3284">
          <w:rPr>
            <w:highlight w:val="green"/>
          </w:rPr>
          <w:fldChar w:fldCharType="begin" w:fldLock="1"/>
        </w:r>
        <w:r w:rsidR="007B0F44" w:rsidDel="00BC3284">
          <w:rPr>
            <w:highlight w:val="green"/>
          </w:rPr>
          <w:del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48&lt;/sup&gt;","plainTextFormattedCitation":"48","previouslyFormattedCitation":"&lt;sup&gt;48&lt;/sup&gt;"},"properties":{"noteIndex":0},"schema":"https://github.com/citation-style-language/schema/raw/master/csl-citation.json"}</w:delInstrText>
        </w:r>
        <w:r w:rsidR="007B0F44" w:rsidRPr="007B0F44" w:rsidDel="00BC3284">
          <w:rPr>
            <w:highlight w:val="green"/>
          </w:rPr>
          <w:fldChar w:fldCharType="separate"/>
        </w:r>
        <w:r w:rsidR="007B0F44" w:rsidRPr="007B0F44" w:rsidDel="00BC3284">
          <w:rPr>
            <w:noProof/>
            <w:highlight w:val="green"/>
            <w:vertAlign w:val="superscript"/>
          </w:rPr>
          <w:delText>48</w:delText>
        </w:r>
        <w:r w:rsidR="007B0F44" w:rsidRPr="007B0F44" w:rsidDel="00BC3284">
          <w:rPr>
            <w:highlight w:val="green"/>
          </w:rPr>
          <w:fldChar w:fldCharType="end"/>
        </w:r>
        <w:r w:rsidR="008904B8" w:rsidDel="00BC3284">
          <w:delText>.</w:delText>
        </w:r>
        <w:r w:rsidDel="00BC3284">
          <w:delText xml:space="preserve"> </w:delText>
        </w:r>
        <w:commentRangeEnd w:id="55"/>
        <w:r w:rsidR="00263BE3" w:rsidDel="00BC3284">
          <w:rPr>
            <w:rStyle w:val="CommentReference"/>
          </w:rPr>
          <w:commentReference w:id="55"/>
        </w:r>
        <w:r w:rsidRPr="007B0F44" w:rsidDel="00BC3284">
          <w:rPr>
            <w:highlight w:val="yellow"/>
          </w:rPr>
          <w:delText>B</w:delText>
        </w:r>
        <w:r w:rsidR="00117586" w:rsidRPr="007B0F44" w:rsidDel="00BC3284">
          <w:rPr>
            <w:highlight w:val="yellow"/>
          </w:rPr>
          <w:delText xml:space="preserve">iological aging measures implemented at the cellular level may be inadequate to capture </w:delText>
        </w:r>
        <w:r w:rsidR="004962D1" w:rsidRPr="007B0F44" w:rsidDel="00BC3284">
          <w:rPr>
            <w:highlight w:val="yellow"/>
          </w:rPr>
          <w:delText>such</w:delText>
        </w:r>
        <w:r w:rsidR="00117586" w:rsidRPr="007B0F44" w:rsidDel="00BC3284">
          <w:rPr>
            <w:highlight w:val="yellow"/>
          </w:rPr>
          <w:delText xml:space="preserve"> system level dysregulation. </w:delText>
        </w:r>
        <w:r w:rsidR="008406FB" w:rsidRPr="007B0F44" w:rsidDel="00BC3284">
          <w:rPr>
            <w:highlight w:val="yellow"/>
          </w:rPr>
          <w:delText xml:space="preserve">What is unknown is whether it is possible to capture costs of reproduction in women using more easily measured, widely-used clinical measures of biological age. </w:delText>
        </w:r>
        <w:r w:rsidR="008D43A2" w:rsidRPr="007B0F44" w:rsidDel="00BC3284">
          <w:rPr>
            <w:highlight w:val="yellow"/>
          </w:rPr>
          <w:delText>As they each ind</w:delText>
        </w:r>
        <w:r w:rsidR="008D43A2" w:rsidRPr="008D43A2" w:rsidDel="00BC3284">
          <w:rPr>
            <w:highlight w:val="yellow"/>
          </w:rPr>
          <w:delText>ex different yet equally important aspects of aging</w:delText>
        </w:r>
        <w:r w:rsidR="004962D1" w:rsidDel="00BC3284">
          <w:delText xml:space="preserve"> from cellular measures</w:delText>
        </w:r>
        <w:r w:rsidR="008D43A2" w:rsidDel="00BC3284">
          <w:delText xml:space="preserve">, </w:delText>
        </w:r>
        <w:r w:rsidR="008406FB" w:rsidDel="00BC3284">
          <w:delText xml:space="preserve">careful study </w:delText>
        </w:r>
        <w:r w:rsidR="004962D1" w:rsidDel="00BC3284">
          <w:delText xml:space="preserve">using </w:delText>
        </w:r>
        <w:r w:rsidR="008406FB" w:rsidDel="00BC3284">
          <w:delText xml:space="preserve">a range of such measures is required for a more complete understanding of costs of reproduction in women.       </w:delText>
        </w:r>
      </w:del>
    </w:p>
    <w:p w14:paraId="605FFA69" w14:textId="53C1D95A" w:rsidR="000A073E" w:rsidRDefault="008406FB" w:rsidP="008406FB">
      <w:pPr>
        <w:shd w:val="clear" w:color="auto" w:fill="FFFFFF"/>
        <w:spacing w:line="480" w:lineRule="auto"/>
      </w:pPr>
      <w:del w:id="57" w:author="Calen Patrick Ryan" w:date="2020-10-19T19:57:00Z">
        <w:r w:rsidDel="00BC3284">
          <w:delText xml:space="preserve"> </w:delText>
        </w:r>
      </w:del>
    </w:p>
    <w:p w14:paraId="5D1685CE" w14:textId="5283D765" w:rsidR="000A073E" w:rsidRDefault="008406FB" w:rsidP="008406FB">
      <w:pPr>
        <w:shd w:val="clear" w:color="auto" w:fill="FFFFFF"/>
        <w:spacing w:line="480" w:lineRule="auto"/>
      </w:pPr>
      <w:r>
        <w:t xml:space="preserve">Here, we present nationally-representative estimates of the effect of parity (operationalized as number of live births) on </w:t>
      </w:r>
      <w:r w:rsidR="007466FC">
        <w:t>four</w:t>
      </w:r>
      <w:r>
        <w:t xml:space="preserve"> composites of system integrity indexing biological age</w:t>
      </w:r>
      <w:r w:rsidR="00E145D9">
        <w:t xml:space="preserve"> and cumulative dysregulation</w:t>
      </w:r>
      <w:r>
        <w:t xml:space="preserve">. Using cross-sectional epidemiological data collected in the United States between 1999 and 2010, we test whether parity is associated with HD, KDM, LM, </w:t>
      </w:r>
      <w:r w:rsidR="007466FC" w:rsidRPr="007466FC">
        <w:rPr>
          <w:highlight w:val="yellow"/>
        </w:rPr>
        <w:t>and AL</w:t>
      </w:r>
      <w:r w:rsidR="007466FC">
        <w:t xml:space="preserve"> </w:t>
      </w:r>
      <w:r>
        <w:t xml:space="preserve">while controlling for a range of covariates (e.g., smoking, obesity) </w:t>
      </w:r>
      <w:ins w:id="58" w:author="Calen Patrick Ryan" w:date="2020-10-19T20:01:00Z">
        <w:r w:rsidR="00A05C96">
          <w:t xml:space="preserve">also </w:t>
        </w:r>
      </w:ins>
      <w:r>
        <w:t>known to modulate biological age</w:t>
      </w:r>
      <w:commentRangeStart w:id="59"/>
      <w:commentRangeStart w:id="60"/>
      <w:commentRangeStart w:id="61"/>
      <w:commentRangeStart w:id="62"/>
      <w:del w:id="63" w:author="Calen Patrick Ryan" w:date="2020-10-19T20:01:00Z">
        <w:r w:rsidDel="00A05C96">
          <w:delText xml:space="preserve"> to better isolate the unique contribution of parity on biological age</w:delText>
        </w:r>
      </w:del>
      <w:commentRangeEnd w:id="59"/>
      <w:commentRangeEnd w:id="61"/>
      <w:r w:rsidR="00A05C96">
        <w:rPr>
          <w:rStyle w:val="CommentReference"/>
        </w:rPr>
        <w:commentReference w:id="61"/>
      </w:r>
      <w:r w:rsidR="00A05C96">
        <w:rPr>
          <w:rStyle w:val="CommentReference"/>
        </w:rPr>
        <w:commentReference w:id="59"/>
      </w:r>
      <w:commentRangeEnd w:id="60"/>
      <w:r w:rsidR="00A05C96">
        <w:rPr>
          <w:rStyle w:val="CommentReference"/>
        </w:rPr>
        <w:commentReference w:id="60"/>
      </w:r>
      <w:commentRangeEnd w:id="62"/>
      <w:r w:rsidR="00A05C96">
        <w:rPr>
          <w:rStyle w:val="CommentReference"/>
        </w:rPr>
        <w:commentReference w:id="62"/>
      </w:r>
      <w:r>
        <w:t xml:space="preserve">. </w:t>
      </w:r>
      <w:del w:id="64" w:author="Calen Patrick Ryan" w:date="2020-10-19T20:05:00Z">
        <w:r w:rsidDel="006D19D2">
          <w:delText xml:space="preserve">Although each </w:delText>
        </w:r>
      </w:del>
      <w:del w:id="65" w:author="Calen Patrick Ryan" w:date="2020-10-19T20:02:00Z">
        <w:r w:rsidDel="00A05C96">
          <w:delText xml:space="preserve">measure </w:delText>
        </w:r>
      </w:del>
      <w:ins w:id="66" w:author="Calen Patrick Ryan" w:date="2020-10-19T20:02:00Z">
        <w:r w:rsidR="00A05C96">
          <w:t xml:space="preserve">HD, KDM, LM and AL all </w:t>
        </w:r>
      </w:ins>
      <w:r>
        <w:t>utilize</w:t>
      </w:r>
      <w:del w:id="67" w:author="Calen Patrick Ryan" w:date="2020-10-19T20:02:00Z">
        <w:r w:rsidDel="00A05C96">
          <w:delText>s</w:delText>
        </w:r>
      </w:del>
      <w:r>
        <w:t xml:space="preserve"> the same panel of biomarkers, </w:t>
      </w:r>
      <w:ins w:id="68" w:author="Calen Patrick Ryan" w:date="2020-10-19T20:05:00Z">
        <w:r w:rsidR="006D19D2">
          <w:t xml:space="preserve">but </w:t>
        </w:r>
      </w:ins>
      <w:r>
        <w:t>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w:t>
      </w:r>
      <w:ins w:id="69" w:author="Calen Patrick Ryan" w:date="2020-10-19T20:02:00Z">
        <w:r w:rsidR="00A05C96">
          <w:t xml:space="preserve">. Specifically, we predicted </w:t>
        </w:r>
      </w:ins>
      <w:del w:id="70" w:author="Calen Patrick Ryan" w:date="2020-10-19T20:02:00Z">
        <w:r w:rsidDel="00A05C96">
          <w:delText xml:space="preserve">; specifically, </w:delText>
        </w:r>
      </w:del>
      <w:r>
        <w:t xml:space="preserve">that accelerated biological aging would be most apparent in women with the lowest and the highest parity. </w:t>
      </w:r>
      <w:r w:rsidR="008D43A2" w:rsidRPr="008D43A2">
        <w:rPr>
          <w:highlight w:val="yellow"/>
        </w:rPr>
        <w:t xml:space="preserve">We also </w:t>
      </w:r>
      <w:del w:id="71" w:author="Calen Patrick Ryan" w:date="2020-10-19T20:03:00Z">
        <w:r w:rsidR="008D43A2" w:rsidRPr="008D43A2" w:rsidDel="00A05C96">
          <w:rPr>
            <w:highlight w:val="yellow"/>
          </w:rPr>
          <w:delText>perform exploratory analyses</w:delText>
        </w:r>
      </w:del>
      <w:ins w:id="72" w:author="Calen Patrick Ryan" w:date="2020-10-19T20:03:00Z">
        <w:r w:rsidR="00A05C96">
          <w:rPr>
            <w:highlight w:val="yellow"/>
          </w:rPr>
          <w:t>leverage this powerful dataset</w:t>
        </w:r>
      </w:ins>
      <w:r w:rsidR="008D43A2" w:rsidRPr="008D43A2">
        <w:rPr>
          <w:highlight w:val="yellow"/>
        </w:rPr>
        <w:t xml:space="preserve"> </w:t>
      </w:r>
      <w:del w:id="73" w:author="Calen Patrick Ryan" w:date="2020-10-19T20:03:00Z">
        <w:r w:rsidR="008D43A2" w:rsidRPr="008D43A2" w:rsidDel="00A05C96">
          <w:rPr>
            <w:highlight w:val="yellow"/>
          </w:rPr>
          <w:delText>to test</w:delText>
        </w:r>
      </w:del>
      <w:ins w:id="74" w:author="Calen Patrick Ryan" w:date="2020-10-19T20:03:00Z">
        <w:r w:rsidR="00A05C96">
          <w:rPr>
            <w:highlight w:val="yellow"/>
          </w:rPr>
          <w:t>for preliminary tests of</w:t>
        </w:r>
      </w:ins>
      <w:r w:rsidR="008D43A2" w:rsidRPr="008D43A2">
        <w:rPr>
          <w:highlight w:val="yellow"/>
        </w:rPr>
        <w:t xml:space="preserve"> whether relationships between parity and biological age are </w:t>
      </w:r>
      <w:del w:id="75" w:author="Calen Patrick Ryan" w:date="2020-10-19T20:03:00Z">
        <w:r w:rsidR="008D43A2" w:rsidRPr="008D43A2" w:rsidDel="00A05C96">
          <w:rPr>
            <w:highlight w:val="yellow"/>
          </w:rPr>
          <w:delText>chronic</w:delText>
        </w:r>
      </w:del>
      <w:ins w:id="76" w:author="Calen Patrick Ryan" w:date="2020-10-19T20:03:00Z">
        <w:r w:rsidR="00A05C96">
          <w:rPr>
            <w:highlight w:val="yellow"/>
          </w:rPr>
          <w:t>durable</w:t>
        </w:r>
      </w:ins>
      <w:r w:rsidR="008D43A2">
        <w:rPr>
          <w:highlight w:val="yellow"/>
        </w:rPr>
        <w:t xml:space="preserve">, </w:t>
      </w:r>
      <w:del w:id="77" w:author="Calen Patrick Ryan" w:date="2020-10-19T20:05:00Z">
        <w:r w:rsidR="008D43A2" w:rsidDel="006D19D2">
          <w:rPr>
            <w:highlight w:val="yellow"/>
          </w:rPr>
          <w:delText xml:space="preserve">such that they </w:delText>
        </w:r>
      </w:del>
      <w:r w:rsidR="008D43A2">
        <w:rPr>
          <w:highlight w:val="yellow"/>
        </w:rPr>
        <w:t>persist</w:t>
      </w:r>
      <w:ins w:id="78" w:author="Calen Patrick Ryan" w:date="2020-10-19T20:05:00Z">
        <w:r w:rsidR="006D19D2">
          <w:rPr>
            <w:highlight w:val="yellow"/>
          </w:rPr>
          <w:t>ing</w:t>
        </w:r>
      </w:ins>
      <w:r w:rsidR="008D43A2">
        <w:rPr>
          <w:highlight w:val="yellow"/>
        </w:rPr>
        <w:t xml:space="preserve"> regardless of time since last birth, </w:t>
      </w:r>
      <w:r w:rsidR="008D43A2" w:rsidRPr="008D43A2">
        <w:rPr>
          <w:highlight w:val="yellow"/>
        </w:rPr>
        <w:t>or</w:t>
      </w:r>
      <w:ins w:id="79" w:author="Calen Patrick Ryan" w:date="2020-10-19T20:06:00Z">
        <w:r w:rsidR="006D19D2">
          <w:rPr>
            <w:highlight w:val="yellow"/>
          </w:rPr>
          <w:t xml:space="preserve"> more</w:t>
        </w:r>
      </w:ins>
      <w:del w:id="80" w:author="Calen Patrick Ryan" w:date="2020-10-19T20:03:00Z">
        <w:r w:rsidR="008D43A2" w:rsidRPr="008D43A2" w:rsidDel="00A05C96">
          <w:rPr>
            <w:highlight w:val="yellow"/>
          </w:rPr>
          <w:delText xml:space="preserve"> acut</w:delText>
        </w:r>
        <w:r w:rsidR="008D43A2" w:rsidDel="00A05C96">
          <w:rPr>
            <w:highlight w:val="yellow"/>
          </w:rPr>
          <w:delText>e</w:delText>
        </w:r>
      </w:del>
      <w:ins w:id="81" w:author="Calen Patrick Ryan" w:date="2020-10-19T20:03:00Z">
        <w:r w:rsidR="00A05C96">
          <w:rPr>
            <w:highlight w:val="yellow"/>
          </w:rPr>
          <w:t xml:space="preserve"> transient</w:t>
        </w:r>
      </w:ins>
      <w:r w:rsidR="008D43A2">
        <w:rPr>
          <w:highlight w:val="yellow"/>
        </w:rPr>
        <w:t>, such that the effect of parity on biological age decreases as a function of time since last birth</w:t>
      </w:r>
      <w:r w:rsidR="008D43A2" w:rsidRPr="008D43A2">
        <w:rPr>
          <w:highlight w:val="yellow"/>
        </w:rPr>
        <w:t>.</w:t>
      </w:r>
      <w:r w:rsidR="008D43A2">
        <w:t xml:space="preserve"> </w:t>
      </w:r>
      <w:r>
        <w:t xml:space="preserve">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lastRenderedPageBreak/>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5E3955F2" w:rsidR="000A073E" w:rsidRDefault="008406FB" w:rsidP="008406FB">
      <w:pPr>
        <w:shd w:val="clear" w:color="auto" w:fill="FFFFFF"/>
        <w:spacing w:line="480" w:lineRule="auto"/>
      </w:pPr>
      <w:r>
        <w:t xml:space="preserve">Data were collected as part of the Centers for Disease Control and Prevention’s National Health and Nutrition Examination Survey (NHANES). NHANES uses multistep cluster </w:t>
      </w:r>
      <w:proofErr w:type="gramStart"/>
      <w:r>
        <w:t>sampling, and</w:t>
      </w:r>
      <w:proofErr w:type="gramEnd"/>
      <w:r>
        <w:t xml:space="preserve">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7B0F44">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49&lt;/sup&gt;","plainTextFormattedCitation":"49","previouslyFormattedCitation":"&lt;sup&gt;49&lt;/sup&gt;"},"properties":{"noteIndex":0},"schema":"https://github.com/citation-style-language/schema/raw/master/csl-citation.json"}</w:instrText>
      </w:r>
      <w:r w:rsidR="009D7E28">
        <w:fldChar w:fldCharType="separate"/>
      </w:r>
      <w:r w:rsidR="007B0F44" w:rsidRPr="007B0F44">
        <w:rPr>
          <w:noProof/>
          <w:vertAlign w:val="superscript"/>
        </w:rPr>
        <w:t>49</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75AB62E4" w14:textId="55C613E4" w:rsidR="00C37F4F" w:rsidRDefault="00C37F4F" w:rsidP="008406FB">
      <w:pPr>
        <w:shd w:val="clear" w:color="auto" w:fill="FFFFFF"/>
        <w:spacing w:line="480" w:lineRule="auto"/>
      </w:pPr>
    </w:p>
    <w:p w14:paraId="2AF5F050" w14:textId="07B33C91" w:rsidR="00C37F4F" w:rsidRDefault="00C37F4F" w:rsidP="008406FB">
      <w:pPr>
        <w:shd w:val="clear" w:color="auto" w:fill="FFFFFF"/>
        <w:spacing w:line="480" w:lineRule="auto"/>
      </w:pPr>
      <w:r w:rsidRPr="00A92B76">
        <w:rPr>
          <w:highlight w:val="yellow"/>
        </w:rPr>
        <w:t xml:space="preserve">To assess the representativeness of participants with complete biomarker information, we compared </w:t>
      </w:r>
      <w:r w:rsidRPr="00A92B76">
        <w:rPr>
          <w:color w:val="000000"/>
          <w:highlight w:val="yellow"/>
          <w:shd w:val="clear" w:color="auto" w:fill="FFFF00"/>
        </w:rPr>
        <w:t>the subset of non-pregnant women aged 18-84 with complete biomarker data (</w:t>
      </w:r>
      <w:r w:rsidRPr="00A92B76">
        <w:rPr>
          <w:i/>
          <w:iCs/>
          <w:color w:val="000000"/>
          <w:highlight w:val="yellow"/>
          <w:shd w:val="clear" w:color="auto" w:fill="FFFF00"/>
        </w:rPr>
        <w:t xml:space="preserve">n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5,870) to all non-pregnant women aged 18-84 in NHANES 1999-2010 (</w:t>
      </w:r>
      <w:r w:rsidRPr="00A92B76">
        <w:rPr>
          <w:i/>
          <w:iCs/>
          <w:color w:val="000000"/>
          <w:highlight w:val="yellow"/>
          <w:shd w:val="clear" w:color="auto" w:fill="FFFF00"/>
        </w:rPr>
        <w:t>n</w:t>
      </w:r>
      <w:r>
        <w:rPr>
          <w:color w:val="000000"/>
          <w:highlight w:val="yellow"/>
          <w:shd w:val="clear" w:color="auto" w:fill="FFFF00"/>
        </w:rPr>
        <w:t xml:space="preserve">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13,929). The two samples were</w:t>
      </w:r>
      <w:r>
        <w:rPr>
          <w:color w:val="000000"/>
          <w:shd w:val="clear" w:color="auto" w:fill="FFFF00"/>
        </w:rPr>
        <w:t xml:space="preserve"> similar in age, ethnicity, educational attainment, income, smoking status, menopausal status, and number of live births. However, the sample with complete biomarker data was significantly more likely to have ever been pregnant. Comparative demographics and associated tests of difference are reported in </w:t>
      </w:r>
      <w:r>
        <w:rPr>
          <w:b/>
          <w:bCs/>
          <w:color w:val="000000"/>
          <w:shd w:val="clear" w:color="auto" w:fill="FFFF00"/>
        </w:rPr>
        <w:t>ESM Table I</w:t>
      </w:r>
      <w:r>
        <w:rPr>
          <w:color w:val="000000"/>
          <w:shd w:val="clear" w:color="auto" w:fill="FFFF00"/>
        </w:rP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lastRenderedPageBreak/>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66D2A77A" w:rsidR="000A073E" w:rsidRDefault="008406FB" w:rsidP="008406FB">
      <w:pPr>
        <w:shd w:val="clear" w:color="auto" w:fill="FFFFFF"/>
        <w:spacing w:line="480" w:lineRule="auto"/>
      </w:pPr>
      <w:r>
        <w:t>Women completed a computer-assisted questionnaire on their reproductive health history. Women reported whether they were currently pregnant, if they have ever been pregnant, how many pregnancies resulted in a live birth (if applicable</w:t>
      </w:r>
      <w:r w:rsidR="002C57DC">
        <w:t xml:space="preserve">; </w:t>
      </w:r>
      <w:r w:rsidR="002C57DC" w:rsidRPr="002C57DC">
        <w:rPr>
          <w:highlight w:val="yellow"/>
        </w:rPr>
        <w:t>NHANES items RHD170 and RHQ171</w:t>
      </w:r>
      <w:r>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t>, women who self-reported currently being pregnant were excluded from analyses</w:t>
      </w:r>
      <w:r w:rsidR="00343A24">
        <w:t xml:space="preserve"> </w:t>
      </w:r>
      <w:r w:rsidR="00343A24" w:rsidRPr="00343A24">
        <w:rPr>
          <w:highlight w:val="yellow"/>
        </w:rPr>
        <w:t>(</w:t>
      </w:r>
      <w:r w:rsidR="002C57DC">
        <w:rPr>
          <w:highlight w:val="yellow"/>
        </w:rPr>
        <w:t xml:space="preserve">NHANES item RIDEXPRG; </w:t>
      </w:r>
      <w:r w:rsidR="00343A24" w:rsidRPr="00343A24">
        <w:rPr>
          <w:highlight w:val="yellow"/>
        </w:rPr>
        <w:t xml:space="preserve">n = </w:t>
      </w:r>
      <w:r w:rsidR="00572D4B">
        <w:rPr>
          <w:highlight w:val="yellow"/>
        </w:rPr>
        <w:t>1,417</w:t>
      </w:r>
      <w:r w:rsidR="00343A24" w:rsidRPr="00343A24">
        <w:rPr>
          <w:highlight w:val="yellow"/>
        </w:rPr>
        <w:t xml:space="preserve"> out of </w:t>
      </w:r>
      <w:r w:rsidR="00572D4B">
        <w:rPr>
          <w:highlight w:val="yellow"/>
        </w:rPr>
        <w:t>all women between 18 and 84</w:t>
      </w:r>
      <w:r w:rsidR="00343A24" w:rsidRPr="00343A24">
        <w:rPr>
          <w:highlight w:val="yellow"/>
        </w:rPr>
        <w:t>)</w:t>
      </w:r>
      <w:r>
        <w:t xml:space="preserve">. Due to the small number of women with complete covariate information who reported 7 or more live births (n = </w:t>
      </w:r>
      <w:r w:rsidR="00572D4B">
        <w:t>137</w:t>
      </w:r>
      <w:r>
        <w:t xml:space="preserve">), these women were excluded from analyses. The frequency distribution for women included in our analyses is displayed in </w:t>
      </w:r>
      <w:r>
        <w:rPr>
          <w:b/>
        </w:rPr>
        <w:t>Figure 2</w:t>
      </w:r>
      <w:r>
        <w:t xml:space="preserve">. </w:t>
      </w:r>
      <w:moveFromRangeStart w:id="82" w:author="Calen Patrick Ryan" w:date="2020-10-19T20:07:00Z" w:name="move54030436"/>
      <w:moveFrom w:id="83" w:author="Calen Patrick Ryan" w:date="2020-10-19T20:07:00Z">
        <w:r w:rsidR="00254B2C" w:rsidRPr="00254B2C" w:rsidDel="006D19D2">
          <w:rPr>
            <w:highlight w:val="yellow"/>
          </w:rPr>
          <w:t>We chose to use number of live births rather than number of pregnancies</w:t>
        </w:r>
        <w:r w:rsidR="00254B2C" w:rsidDel="006D19D2">
          <w:rPr>
            <w:highlight w:val="yellow"/>
          </w:rPr>
          <w:t xml:space="preserve">. </w:t>
        </w:r>
      </w:moveFrom>
      <w:moveFromRangeEnd w:id="82"/>
      <w:r w:rsidR="00254B2C" w:rsidRPr="00254B2C">
        <w:rPr>
          <w:highlight w:val="yellow"/>
        </w:rPr>
        <w:t>NHANES does not collect fine-grained data about pregnancies that do not result in live births, rendering it impossible to estimate the length of each pregnancy</w:t>
      </w:r>
      <w:r w:rsidR="00254B2C">
        <w:rPr>
          <w:highlight w:val="yellow"/>
        </w:rPr>
        <w:t xml:space="preserve">, and concomitantly, the physiological cost of each </w:t>
      </w:r>
      <w:r w:rsidR="00254B2C" w:rsidRPr="00254B2C">
        <w:rPr>
          <w:highlight w:val="yellow"/>
        </w:rPr>
        <w:t xml:space="preserve">pregnancy. Further, approximately 30% of implantations end in natural miscarriage </w:t>
      </w:r>
      <w:r w:rsidR="00254B2C" w:rsidRPr="00254B2C">
        <w:rPr>
          <w:highlight w:val="yellow"/>
        </w:rPr>
        <w:fldChar w:fldCharType="begin" w:fldLock="1"/>
      </w:r>
      <w:r w:rsidR="007B0F44">
        <w:rPr>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50&lt;/sup&gt;","plainTextFormattedCitation":"50","previouslyFormattedCitation":"&lt;sup&gt;50&lt;/sup&gt;"},"properties":{"noteIndex":0},"schema":"https://github.com/citation-style-language/schema/raw/master/csl-citation.json"}</w:instrText>
      </w:r>
      <w:r w:rsidR="00254B2C" w:rsidRPr="00254B2C">
        <w:rPr>
          <w:highlight w:val="yellow"/>
        </w:rPr>
        <w:fldChar w:fldCharType="separate"/>
      </w:r>
      <w:r w:rsidR="007B0F44" w:rsidRPr="007B0F44">
        <w:rPr>
          <w:noProof/>
          <w:highlight w:val="yellow"/>
          <w:vertAlign w:val="superscript"/>
        </w:rPr>
        <w:t>50</w:t>
      </w:r>
      <w:r w:rsidR="00254B2C" w:rsidRPr="00254B2C">
        <w:rPr>
          <w:highlight w:val="yellow"/>
        </w:rPr>
        <w:fldChar w:fldCharType="end"/>
      </w:r>
      <w:r w:rsidR="00254B2C" w:rsidRPr="00254B2C">
        <w:rPr>
          <w:highlight w:val="yellow"/>
        </w:rPr>
        <w:t>, making number of recognized pregnancies a more imprecise measure of physiological investment in reproduction as compared to number of live births.</w:t>
      </w:r>
      <w:r w:rsidR="00254B2C">
        <w:t xml:space="preserve"> </w:t>
      </w:r>
      <w:ins w:id="84" w:author="Calen Patrick Ryan" w:date="2020-10-19T20:07:00Z">
        <w:r w:rsidR="000F7975">
          <w:rPr>
            <w:highlight w:val="yellow"/>
          </w:rPr>
          <w:t>As a result, w</w:t>
        </w:r>
      </w:ins>
      <w:moveToRangeStart w:id="85" w:author="Calen Patrick Ryan" w:date="2020-10-19T20:07:00Z" w:name="move54030436"/>
      <w:moveTo w:id="86" w:author="Calen Patrick Ryan" w:date="2020-10-19T20:07:00Z">
        <w:del w:id="87" w:author="Calen Patrick Ryan" w:date="2020-10-19T20:07:00Z">
          <w:r w:rsidR="006D19D2" w:rsidRPr="00254B2C" w:rsidDel="006D19D2">
            <w:rPr>
              <w:highlight w:val="yellow"/>
            </w:rPr>
            <w:delText>W</w:delText>
          </w:r>
        </w:del>
        <w:r w:rsidR="006D19D2" w:rsidRPr="00254B2C">
          <w:rPr>
            <w:highlight w:val="yellow"/>
          </w:rPr>
          <w:t>e chose to use number of live births rather than number of pregnancies</w:t>
        </w:r>
        <w:r w:rsidR="006D19D2">
          <w:rPr>
            <w:highlight w:val="yellow"/>
          </w:rPr>
          <w:t xml:space="preserve">. </w:t>
        </w:r>
      </w:moveTo>
      <w:moveToRangeEnd w:id="85"/>
      <w:r>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44126F28" w:rsidR="000A073E" w:rsidRDefault="008406FB" w:rsidP="008406FB">
      <w:pPr>
        <w:shd w:val="clear" w:color="auto" w:fill="FFFFFF"/>
        <w:spacing w:line="480" w:lineRule="auto"/>
      </w:pPr>
      <w:r>
        <w:lastRenderedPageBreak/>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7B0F44">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51&lt;/sup&gt;","plainTextFormattedCitation":"51","previouslyFormattedCitation":"&lt;sup&gt;51&lt;/sup&gt;"},"properties":{"noteIndex":0},"schema":"https://github.com/citation-style-language/schema/raw/master/csl-citation.json"}</w:instrText>
      </w:r>
      <w:r w:rsidR="00B418E0">
        <w:fldChar w:fldCharType="separate"/>
      </w:r>
      <w:r w:rsidR="007B0F44" w:rsidRPr="007B0F44">
        <w:rPr>
          <w:noProof/>
          <w:vertAlign w:val="superscript"/>
        </w:rPr>
        <w:t>51</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2F0552C0"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t xml:space="preserve">Where appropriate, female participants from </w:t>
      </w:r>
      <w:r>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7B0F44">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52&lt;/sup&gt;","plainTextFormattedCitation":"52","previouslyFormattedCitation":"&lt;sup&gt;52&lt;/sup&gt;"},"properties":{"noteIndex":0},"schema":"https://github.com/citation-style-language/schema/raw/master/csl-citation.json"}</w:instrText>
      </w:r>
      <w:r w:rsidR="00B418E0">
        <w:fldChar w:fldCharType="separate"/>
      </w:r>
      <w:r w:rsidR="007B0F44" w:rsidRPr="007B0F44">
        <w:rPr>
          <w:noProof/>
          <w:vertAlign w:val="superscript"/>
        </w:rPr>
        <w:t>52</w:t>
      </w:r>
      <w:r w:rsidR="00B418E0">
        <w:fldChar w:fldCharType="end"/>
      </w:r>
      <w:r>
        <w:t xml:space="preserve">.   </w:t>
      </w:r>
    </w:p>
    <w:p w14:paraId="6C25C5CC" w14:textId="77777777" w:rsidR="000A073E" w:rsidRDefault="008406FB" w:rsidP="008406FB">
      <w:pPr>
        <w:shd w:val="clear" w:color="auto" w:fill="FFFFFF"/>
        <w:spacing w:line="480" w:lineRule="auto"/>
      </w:pPr>
      <w:r>
        <w:t xml:space="preserve"> </w:t>
      </w:r>
    </w:p>
    <w:p w14:paraId="00221C6C" w14:textId="4AFFB379" w:rsidR="000A073E" w:rsidRDefault="008406FB" w:rsidP="008406FB">
      <w:pPr>
        <w:shd w:val="clear" w:color="auto" w:fill="FFFFFF"/>
        <w:spacing w:line="480" w:lineRule="auto"/>
      </w:pPr>
      <w:r>
        <w:rPr>
          <w:u w:val="single"/>
        </w:rPr>
        <w:t>Homeostatic Dysregulation (HD)</w:t>
      </w:r>
      <w:r>
        <w:t xml:space="preserve"> is a measure of </w:t>
      </w:r>
      <w:proofErr w:type="spellStart"/>
      <w:r>
        <w:t>Mahalanobis</w:t>
      </w:r>
      <w:proofErr w:type="spellEnd"/>
      <w:r>
        <w:t xml:space="preserve"> distance</w:t>
      </w:r>
      <w:r w:rsidR="00B66627">
        <w:t xml:space="preserve"> </w:t>
      </w:r>
      <w:r w:rsidR="00B66627">
        <w:fldChar w:fldCharType="begin" w:fldLock="1"/>
      </w:r>
      <w:r w:rsidR="007B0F44">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53&lt;/sup&gt;"},"properties":{"noteIndex":0},"schema":"https://github.com/citation-style-language/schema/raw/master/csl-citation.json"}</w:instrText>
      </w:r>
      <w:r w:rsidR="00B66627">
        <w:fldChar w:fldCharType="separate"/>
      </w:r>
      <w:r w:rsidR="007B0F44" w:rsidRPr="007B0F44">
        <w:rPr>
          <w:noProof/>
          <w:vertAlign w:val="superscript"/>
        </w:rPr>
        <w:t>53</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B418E0">
        <w:fldChar w:fldCharType="separate"/>
      </w:r>
      <w:r w:rsidR="002679A8" w:rsidRPr="002679A8">
        <w:rPr>
          <w:noProof/>
          <w:vertAlign w:val="superscript"/>
        </w:rPr>
        <w:t>11</w:t>
      </w:r>
      <w:r w:rsidR="00B418E0">
        <w:fldChar w:fldCharType="end"/>
      </w:r>
      <w:r>
        <w:t>, we defined our reference population as non-pregnant women from NHANES III aged 20-30 who were not obese (BMI&lt;30) and for whom all biomarkers fell within the clinically normal range for their age and sex (N</w:t>
      </w:r>
      <w:r w:rsidR="006A2045">
        <w:t xml:space="preserve"> </w:t>
      </w:r>
      <w:r>
        <w:t>=</w:t>
      </w:r>
      <w:r w:rsidR="006A2045">
        <w:t xml:space="preserve"> </w:t>
      </w:r>
      <w:r>
        <w:t>48</w:t>
      </w:r>
      <w:r w:rsidR="007466FC">
        <w:t>1</w:t>
      </w:r>
      <w:r>
        <w:t xml:space="preserve">, see </w:t>
      </w:r>
      <w:r>
        <w:rPr>
          <w:b/>
        </w:rPr>
        <w:t xml:space="preserve">ESM Tables </w:t>
      </w:r>
      <w:r w:rsidR="00CD6C9B">
        <w:rPr>
          <w:b/>
        </w:rPr>
        <w:t>I</w:t>
      </w:r>
      <w:r w:rsidR="00C37F4F">
        <w:rPr>
          <w:b/>
        </w:rPr>
        <w:t>I</w:t>
      </w:r>
      <w:r w:rsidR="00CD6C9B">
        <w:rPr>
          <w:b/>
        </w:rPr>
        <w:t>-I</w:t>
      </w:r>
      <w:r w:rsidR="00C37F4F">
        <w:rPr>
          <w:b/>
        </w:rPr>
        <w:t>V</w:t>
      </w:r>
      <w:r>
        <w:t>)</w:t>
      </w:r>
      <w:r>
        <w:rPr>
          <w:b/>
        </w:rPr>
        <w:t xml:space="preserve">. </w:t>
      </w:r>
      <w:r>
        <w:t>Biomarker values from the reference population were standardized and used to compute a biomarker variance-covariance matrix (</w:t>
      </w:r>
      <w:r>
        <w:rPr>
          <w:b/>
        </w:rPr>
        <w:t xml:space="preserve">ESM Table </w:t>
      </w:r>
      <w:r w:rsidR="00CD6C9B">
        <w:rPr>
          <w:b/>
        </w:rPr>
        <w:t>I</w:t>
      </w:r>
      <w:r w:rsidR="00C37F4F">
        <w:rPr>
          <w:b/>
        </w:rPr>
        <w:t>V</w:t>
      </w:r>
      <w:r>
        <w:t xml:space="preserve">). Biomarker raw means, raw standard deviations, and the standardized-biomarker variance-covariance matrix are implemented within the </w:t>
      </w:r>
      <w:proofErr w:type="spellStart"/>
      <w:r>
        <w:t>Mahalanobis</w:t>
      </w:r>
      <w:proofErr w:type="spellEnd"/>
      <w:r>
        <w:t xml:space="preserve"> distance equation</w:t>
      </w:r>
      <w:r w:rsidR="00B66627">
        <w:t xml:space="preserve"> </w:t>
      </w:r>
      <w:r w:rsidR="00B66627">
        <w:fldChar w:fldCharType="begin" w:fldLock="1"/>
      </w:r>
      <w:r w:rsidR="007B0F44">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53&lt;/sup&gt;"},"properties":{"noteIndex":0},"schema":"https://github.com/citation-style-language/schema/raw/master/csl-citation.json"}</w:instrText>
      </w:r>
      <w:r w:rsidR="00B66627">
        <w:fldChar w:fldCharType="separate"/>
      </w:r>
      <w:r w:rsidR="007B0F44" w:rsidRPr="007B0F44">
        <w:rPr>
          <w:noProof/>
          <w:vertAlign w:val="superscript"/>
        </w:rPr>
        <w:t>53</w:t>
      </w:r>
      <w:r w:rsidR="00B66627">
        <w:fldChar w:fldCharType="end"/>
      </w:r>
      <w:r>
        <w:t xml:space="preserve">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w:t>
      </w:r>
      <w:r>
        <w:lastRenderedPageBreak/>
        <w:t xml:space="preserve">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 xml:space="preserve">the standardized-biomarker variance-covariance matrix. As HD in the full sample was significantly skewed, </w:t>
      </w:r>
      <w:r w:rsidR="007466FC">
        <w:t xml:space="preserve">natural </w:t>
      </w:r>
      <w:r>
        <w:t>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4111FE29" w:rsidR="000A073E" w:rsidRDefault="008406FB" w:rsidP="008406FB">
      <w:pPr>
        <w:shd w:val="clear" w:color="auto" w:fill="FFFFFF"/>
        <w:spacing w:line="480" w:lineRule="auto"/>
      </w:pPr>
      <w:proofErr w:type="spellStart"/>
      <w:r>
        <w:rPr>
          <w:u w:val="single"/>
        </w:rPr>
        <w:t>Klemera-Doubal</w:t>
      </w:r>
      <w:proofErr w:type="spellEnd"/>
      <w:r>
        <w:rPr>
          <w:u w:val="single"/>
        </w:rPr>
        <w:t xml:space="preserve"> Method (KDM) Biological Age</w:t>
      </w:r>
      <w:r>
        <w:t xml:space="preserve"> is computed using the </w:t>
      </w:r>
      <w:proofErr w:type="spellStart"/>
      <w:r>
        <w:t>Klemera-Doubal</w:t>
      </w:r>
      <w:proofErr w:type="spellEnd"/>
      <w:r>
        <w:t xml:space="preserve"> equation </w:t>
      </w:r>
      <w:r w:rsidR="00B418E0">
        <w:fldChar w:fldCharType="begin" w:fldLock="1"/>
      </w:r>
      <w:r w:rsidR="007B0F44">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45&lt;/sup&gt;","plainTextFormattedCitation":"45","previouslyFormattedCitation":"&lt;sup&gt;45&lt;/sup&gt;"},"properties":{"noteIndex":0},"schema":"https://github.com/citation-style-language/schema/raw/master/csl-citation.json"}</w:instrText>
      </w:r>
      <w:r w:rsidR="00B418E0">
        <w:fldChar w:fldCharType="separate"/>
      </w:r>
      <w:r w:rsidR="007B0F44" w:rsidRPr="007B0F44">
        <w:rPr>
          <w:noProof/>
          <w:vertAlign w:val="superscript"/>
        </w:rPr>
        <w:t>45</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proofErr w:type="spellStart"/>
      <w:r>
        <w:rPr>
          <w:i/>
        </w:rPr>
        <w:t>sBA</w:t>
      </w:r>
      <w:proofErr w:type="spellEnd"/>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7B0F44">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43&lt;/sup&gt;","plainTextFormattedCitation":"43","previouslyFormattedCitation":"&lt;sup&gt;43&lt;/sup&gt;"},"properties":{"noteIndex":0},"schema":"https://github.com/citation-style-language/schema/raw/master/csl-citation.json"}</w:instrText>
      </w:r>
      <w:r w:rsidR="00B66627">
        <w:fldChar w:fldCharType="separate"/>
      </w:r>
      <w:r w:rsidR="007B0F44" w:rsidRPr="007B0F44">
        <w:rPr>
          <w:noProof/>
          <w:vertAlign w:val="superscript"/>
        </w:rPr>
        <w:t>43</w:t>
      </w:r>
      <w:r w:rsidR="00B66627">
        <w:fldChar w:fldCharType="end"/>
      </w:r>
      <w:r>
        <w:t xml:space="preserve"> (Eq. 5). Following previous work </w:t>
      </w:r>
      <w:r w:rsidR="00B418E0">
        <w:fldChar w:fldCharType="begin" w:fldLock="1"/>
      </w:r>
      <w:r w:rsidR="007B0F44">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43&lt;/sup&gt;","plainTextFormattedCitation":"43","previouslyFormattedCitation":"&lt;sup&gt;43&lt;/sup&gt;"},"properties":{"noteIndex":0},"schema":"https://github.com/citation-style-language/schema/raw/master/csl-citation.json"}</w:instrText>
      </w:r>
      <w:r w:rsidR="00B418E0">
        <w:fldChar w:fldCharType="separate"/>
      </w:r>
      <w:r w:rsidR="007B0F44" w:rsidRPr="007B0F44">
        <w:rPr>
          <w:noProof/>
          <w:vertAlign w:val="superscript"/>
        </w:rPr>
        <w:t>43</w:t>
      </w:r>
      <w:r w:rsidR="00B418E0">
        <w:fldChar w:fldCharType="end"/>
      </w:r>
      <w:r>
        <w:t>, we formed our reference population from non-pregnant women in NHANES III aged 30-75 (N</w:t>
      </w:r>
      <w:r w:rsidR="00B66627">
        <w:t xml:space="preserve"> </w:t>
      </w:r>
      <w:r>
        <w:t>= 5,</w:t>
      </w:r>
      <w:r w:rsidR="007466FC">
        <w:t>453</w:t>
      </w:r>
      <w:r>
        <w:t xml:space="preserve">, see </w:t>
      </w:r>
      <w:r>
        <w:rPr>
          <w:b/>
        </w:rPr>
        <w:t xml:space="preserve">ESM Tables </w:t>
      </w:r>
      <w:r w:rsidR="00CD6C9B">
        <w:rPr>
          <w:b/>
        </w:rPr>
        <w:t>V</w:t>
      </w:r>
      <w:r>
        <w:rPr>
          <w:b/>
        </w:rPr>
        <w:t xml:space="preserve"> and </w:t>
      </w:r>
      <w:r w:rsidR="00CD6C9B">
        <w:rPr>
          <w:b/>
        </w:rPr>
        <w:t>V</w:t>
      </w:r>
      <w:r w:rsidR="00C37F4F">
        <w:rPr>
          <w:b/>
        </w:rPr>
        <w:t>I</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5F46A758"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7B0F44">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43,44&lt;/sup&gt;","plainTextFormattedCitation":"43,44","previouslyFormattedCitation":"&lt;sup&gt;43,44&lt;/sup&gt;"},"properties":{"noteIndex":0},"schema":"https://github.com/citation-style-language/schema/raw/master/csl-citation.json"}</w:instrText>
      </w:r>
      <w:r w:rsidR="00B418E0">
        <w:fldChar w:fldCharType="separate"/>
      </w:r>
      <w:r w:rsidR="007B0F44" w:rsidRPr="007B0F44">
        <w:rPr>
          <w:noProof/>
          <w:vertAlign w:val="superscript"/>
        </w:rPr>
        <w:t>43,44</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7B0F44">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44&lt;/sup&gt;","plainTextFormattedCitation":"44","previouslyFormattedCitation":"&lt;sup&gt;44&lt;/sup&gt;"},"properties":{"noteIndex":0},"schema":"https://github.com/citation-style-language/schema/raw/master/csl-citation.json"}</w:instrText>
      </w:r>
      <w:r w:rsidR="00B66627">
        <w:fldChar w:fldCharType="separate"/>
      </w:r>
      <w:r w:rsidR="007B0F44" w:rsidRPr="007B0F44">
        <w:rPr>
          <w:noProof/>
          <w:vertAlign w:val="superscript"/>
        </w:rPr>
        <w:t>44</w:t>
      </w:r>
      <w:r w:rsidR="00B66627">
        <w:fldChar w:fldCharType="end"/>
      </w:r>
      <w:r>
        <w:t xml:space="preserve"> to compute LM biological age for participants in our sample.  </w:t>
      </w:r>
    </w:p>
    <w:p w14:paraId="1BC0BBF8" w14:textId="786FA082" w:rsidR="007466FC" w:rsidRDefault="007466FC" w:rsidP="008406FB">
      <w:pPr>
        <w:shd w:val="clear" w:color="auto" w:fill="FFFFFF"/>
        <w:spacing w:line="480" w:lineRule="auto"/>
      </w:pPr>
    </w:p>
    <w:p w14:paraId="6D6D962E" w14:textId="1B3FAC6E" w:rsidR="007466FC" w:rsidRDefault="007466FC" w:rsidP="008406FB">
      <w:pPr>
        <w:shd w:val="clear" w:color="auto" w:fill="FFFFFF"/>
        <w:spacing w:line="480" w:lineRule="auto"/>
      </w:pPr>
      <w:r w:rsidRPr="007466FC">
        <w:rPr>
          <w:color w:val="000000"/>
          <w:highlight w:val="yellow"/>
          <w:u w:val="single"/>
        </w:rPr>
        <w:t>Allostatic Load (AL)</w:t>
      </w:r>
      <w:r w:rsidRPr="007466FC">
        <w:rPr>
          <w:color w:val="000000"/>
          <w:highlight w:val="yellow"/>
        </w:rPr>
        <w:t xml:space="preserve"> is computed as the proportion of biomarker values for which a participant is at risk. In accordance with recommendations from a review of AL implementation in NHANES </w:t>
      </w:r>
      <w:r w:rsidRPr="007466FC">
        <w:rPr>
          <w:color w:val="000000"/>
          <w:highlight w:val="yellow"/>
        </w:rPr>
        <w:fldChar w:fldCharType="begin" w:fldLock="1"/>
      </w:r>
      <w:r w:rsidR="007B0F44">
        <w:rPr>
          <w:color w:val="000000"/>
          <w:highlight w:val="yellow"/>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54&lt;/sup&gt;","plainTextFormattedCitation":"54","previouslyFormattedCitation":"&lt;sup&gt;54&lt;/sup&gt;"},"properties":{"noteIndex":0},"schema":"https://github.com/citation-style-language/schema/raw/master/csl-citation.json"}</w:instrText>
      </w:r>
      <w:r w:rsidRPr="007466FC">
        <w:rPr>
          <w:color w:val="000000"/>
          <w:highlight w:val="yellow"/>
        </w:rPr>
        <w:fldChar w:fldCharType="separate"/>
      </w:r>
      <w:r w:rsidR="007B0F44" w:rsidRPr="007B0F44">
        <w:rPr>
          <w:noProof/>
          <w:color w:val="000000"/>
          <w:highlight w:val="yellow"/>
          <w:vertAlign w:val="superscript"/>
        </w:rPr>
        <w:t>54</w:t>
      </w:r>
      <w:r w:rsidRPr="007466FC">
        <w:rPr>
          <w:color w:val="000000"/>
          <w:highlight w:val="yellow"/>
        </w:rPr>
        <w:fldChar w:fldCharType="end"/>
      </w:r>
      <w:r w:rsidRPr="007466FC">
        <w:rPr>
          <w:color w:val="000000"/>
          <w:highlight w:val="yellow"/>
        </w:rPr>
        <w:t xml:space="preserve">, we defined risk as residing within the highest quartile of a given biomarker’s distribution within the sample of nonpregnant women aged 18-84 with complete biological age biomarker data, excepting albumin for which risk was defined as residing in the lowest quartile (N = 5,870; </w:t>
      </w:r>
      <w:r w:rsidRPr="007466FC">
        <w:rPr>
          <w:b/>
          <w:bCs/>
          <w:color w:val="000000"/>
          <w:highlight w:val="yellow"/>
        </w:rPr>
        <w:t>ESM Table V</w:t>
      </w:r>
      <w:r w:rsidR="00C37F4F">
        <w:rPr>
          <w:b/>
          <w:bCs/>
          <w:color w:val="000000"/>
          <w:highlight w:val="yellow"/>
        </w:rPr>
        <w:t>I</w:t>
      </w:r>
      <w:r w:rsidRPr="007466FC">
        <w:rPr>
          <w:b/>
          <w:bCs/>
          <w:color w:val="000000"/>
          <w:highlight w:val="yellow"/>
        </w:rPr>
        <w:t>I</w:t>
      </w:r>
      <w:r w:rsidRPr="007466FC">
        <w:rPr>
          <w:color w:val="000000"/>
          <w:highlight w:val="yellow"/>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Default="008406FB" w:rsidP="008406FB">
      <w:pPr>
        <w:shd w:val="clear" w:color="auto" w:fill="FFFFFF"/>
        <w:spacing w:line="480" w:lineRule="auto"/>
      </w:pPr>
      <w:r>
        <w:t xml:space="preserve"> </w:t>
      </w:r>
    </w:p>
    <w:p w14:paraId="251E96D1" w14:textId="6D8057C0" w:rsidR="000A073E" w:rsidRDefault="002C57DC" w:rsidP="008406FB">
      <w:pPr>
        <w:shd w:val="clear" w:color="auto" w:fill="FFFFFF"/>
        <w:spacing w:line="480" w:lineRule="auto"/>
        <w:rPr>
          <w:b/>
          <w:bCs/>
          <w:color w:val="000000"/>
        </w:rPr>
      </w:pPr>
      <w:r w:rsidRPr="002C57DC">
        <w:rPr>
          <w:color w:val="000000"/>
          <w:highlight w:val="yellow"/>
        </w:rPr>
        <w:t xml:space="preserve">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w:t>
      </w:r>
      <w:proofErr w:type="gramStart"/>
      <w:r w:rsidRPr="002C57DC">
        <w:rPr>
          <w:color w:val="000000"/>
          <w:highlight w:val="yellow"/>
        </w:rPr>
        <w:t>once</w:t>
      </w:r>
      <w:proofErr w:type="gramEnd"/>
      <w:r w:rsidRPr="002C57DC">
        <w:rPr>
          <w:color w:val="000000"/>
          <w:highlight w:val="yellow"/>
        </w:rPr>
        <w:t xml:space="preserve"> they reach a critical threshold. Biomarker and biological age summary statistics for the final analytical sample (</w:t>
      </w:r>
      <w:r w:rsidRPr="002C57DC">
        <w:rPr>
          <w:i/>
          <w:iCs/>
          <w:color w:val="000000"/>
          <w:highlight w:val="yellow"/>
        </w:rPr>
        <w:t>n</w:t>
      </w:r>
      <w:r w:rsidRPr="002C57DC">
        <w:rPr>
          <w:color w:val="000000"/>
          <w:highlight w:val="yellow"/>
        </w:rPr>
        <w:t xml:space="preserve"> = 4,418) are provided in </w:t>
      </w:r>
      <w:r w:rsidRPr="002C57DC">
        <w:rPr>
          <w:b/>
          <w:bCs/>
          <w:color w:val="000000"/>
          <w:highlight w:val="yellow"/>
        </w:rPr>
        <w:t>ESM Table VI</w:t>
      </w:r>
      <w:r w:rsidR="00C37F4F">
        <w:rPr>
          <w:b/>
          <w:bCs/>
          <w:color w:val="000000"/>
          <w:highlight w:val="yellow"/>
        </w:rPr>
        <w:t>I</w:t>
      </w:r>
      <w:r w:rsidRPr="002C57DC">
        <w:rPr>
          <w:b/>
          <w:bCs/>
          <w:color w:val="000000"/>
          <w:highlight w:val="yellow"/>
        </w:rPr>
        <w:t>I.</w:t>
      </w:r>
    </w:p>
    <w:p w14:paraId="2BFA5D82" w14:textId="77777777" w:rsidR="002C57DC" w:rsidRDefault="002C57DC" w:rsidP="008406FB">
      <w:pPr>
        <w:shd w:val="clear" w:color="auto" w:fill="FFFFFF"/>
        <w:spacing w:line="480" w:lineRule="auto"/>
      </w:pPr>
    </w:p>
    <w:p w14:paraId="14F6E446" w14:textId="04E290AA" w:rsidR="000A073E" w:rsidRDefault="008406FB" w:rsidP="008406FB">
      <w:pPr>
        <w:shd w:val="clear" w:color="auto" w:fill="FFFFFF"/>
        <w:spacing w:line="480" w:lineRule="auto"/>
      </w:pPr>
      <w:r>
        <w:t xml:space="preserve">Univariate distributions, bivariate distributions, and Pearson correlations coefficients for age, LM, log-transformed HD, and KDM are displayed in </w:t>
      </w:r>
      <w:r>
        <w:rPr>
          <w:b/>
        </w:rPr>
        <w:t>Figure 3</w:t>
      </w:r>
      <w:r>
        <w:t xml:space="preserve">. Expectedly, all </w:t>
      </w:r>
      <w:r w:rsidR="007466FC">
        <w:t>four</w:t>
      </w:r>
      <w:r>
        <w:t xml:space="preserve"> measures of biological age </w:t>
      </w:r>
      <w:r>
        <w:lastRenderedPageBreak/>
        <w:t xml:space="preserve">were significantly correlated with chronological age, and all </w:t>
      </w:r>
      <w:r w:rsidR="007466FC">
        <w:t>four</w:t>
      </w:r>
      <w:r>
        <w:t xml:space="preserve"> measures of biological age were significantly correlated with each other.  </w:t>
      </w:r>
    </w:p>
    <w:p w14:paraId="02D478AB" w14:textId="77777777" w:rsidR="00C37F4F" w:rsidRDefault="00C37F4F"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2BC2DD56" w:rsidR="000A073E" w:rsidRDefault="008406FB" w:rsidP="008406FB">
      <w:pPr>
        <w:shd w:val="clear" w:color="auto" w:fill="FFFFFF"/>
        <w:spacing w:line="480" w:lineRule="auto"/>
      </w:pPr>
      <w:r>
        <w:t xml:space="preserve">Self-reported race/ethnicity </w:t>
      </w:r>
      <w:r w:rsidR="00B418E0">
        <w:fldChar w:fldCharType="begin" w:fldLock="1"/>
      </w:r>
      <w:r w:rsidR="007B0F44">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55&lt;/sup&gt;","plainTextFormattedCitation":"55","previouslyFormattedCitation":"&lt;sup&gt;55&lt;/sup&gt;"},"properties":{"noteIndex":0},"schema":"https://github.com/citation-style-language/schema/raw/master/csl-citation.json"}</w:instrText>
      </w:r>
      <w:r w:rsidR="00B418E0">
        <w:fldChar w:fldCharType="separate"/>
      </w:r>
      <w:r w:rsidR="007B0F44" w:rsidRPr="007B0F44">
        <w:rPr>
          <w:noProof/>
          <w:vertAlign w:val="superscript"/>
        </w:rPr>
        <w:t>55</w:t>
      </w:r>
      <w:r w:rsidR="00B418E0">
        <w:fldChar w:fldCharType="end"/>
      </w:r>
      <w:r>
        <w:t>, socioeconomic status (SES</w:t>
      </w:r>
      <w:r w:rsidR="009D7E28">
        <w:t xml:space="preserve">) </w:t>
      </w:r>
      <w:r w:rsidR="009D7E28">
        <w:fldChar w:fldCharType="begin" w:fldLock="1"/>
      </w:r>
      <w:r w:rsidR="007B0F44">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56,57&lt;/sup&gt;","plainTextFormattedCitation":"56,57","previouslyFormattedCitation":"&lt;sup&gt;56,57&lt;/sup&gt;"},"properties":{"noteIndex":0},"schema":"https://github.com/citation-style-language/schema/raw/master/csl-citation.json"}</w:instrText>
      </w:r>
      <w:r w:rsidR="009D7E28">
        <w:fldChar w:fldCharType="separate"/>
      </w:r>
      <w:r w:rsidR="007B0F44" w:rsidRPr="007B0F44">
        <w:rPr>
          <w:noProof/>
          <w:vertAlign w:val="superscript"/>
        </w:rPr>
        <w:t>56,57</w:t>
      </w:r>
      <w:r w:rsidR="009D7E28">
        <w:fldChar w:fldCharType="end"/>
      </w:r>
      <w:r>
        <w:t xml:space="preserve">, and smoking </w:t>
      </w:r>
      <w:r w:rsidR="00B418E0">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B418E0">
        <w:fldChar w:fldCharType="separate"/>
      </w:r>
      <w:r w:rsidR="002679A8" w:rsidRPr="002679A8">
        <w:rPr>
          <w:noProof/>
          <w:vertAlign w:val="superscript"/>
        </w:rPr>
        <w:t>10</w:t>
      </w:r>
      <w:r w:rsidR="00B418E0">
        <w:fldChar w:fldCharType="end"/>
      </w:r>
      <w:r>
        <w:t xml:space="preserve"> moderate the relationship between chronological age and biological aging. Self-reported race/ethnicity was categorized as non-Hispanic (NH) white, NH black, Hispanic, and ‘other’</w:t>
      </w:r>
      <w:r w:rsidR="00093C28">
        <w:t xml:space="preserve"> (</w:t>
      </w:r>
      <w:r w:rsidR="00093C28" w:rsidRPr="00093C28">
        <w:rPr>
          <w:highlight w:val="yellow"/>
        </w:rPr>
        <w:t>NHANES item RIDRETH1</w:t>
      </w:r>
      <w:r w:rsidR="00093C28">
        <w:t>).</w:t>
      </w:r>
      <w:r>
        <w:t xml:space="preserve"> SES was indexed by educational attainment </w:t>
      </w:r>
      <w:r w:rsidR="00093C28">
        <w:t>(</w:t>
      </w:r>
      <w:r w:rsidR="00093C28" w:rsidRPr="00093C28">
        <w:rPr>
          <w:highlight w:val="yellow"/>
        </w:rPr>
        <w:t>NHANES item DMDEDUC2</w:t>
      </w:r>
      <w:r w:rsidR="00093C28">
        <w:t xml:space="preserve">) </w:t>
      </w:r>
      <w:r>
        <w:t>and federal income-to-poverty ratio (FIPR</w:t>
      </w:r>
      <w:r w:rsidR="00093C28">
        <w:t xml:space="preserve">; </w:t>
      </w:r>
      <w:r w:rsidR="00093C28" w:rsidRPr="00093C28">
        <w:rPr>
          <w:highlight w:val="yellow"/>
        </w:rPr>
        <w:t xml:space="preserve">NHANES item </w:t>
      </w:r>
      <w:r w:rsidR="00093C28" w:rsidRPr="009A6DA9">
        <w:rPr>
          <w:highlight w:val="yellow"/>
        </w:rPr>
        <w:t>INDFMPIR</w:t>
      </w:r>
      <w:r w:rsidR="009A6DA9" w:rsidRPr="009A6DA9">
        <w:rPr>
          <w:highlight w:val="yellow"/>
        </w:rPr>
        <w:t xml:space="preserve"> as calculated per Department of Health and Human Services guidelines</w:t>
      </w:r>
      <w:r>
        <w:t>). Height and weight were measured by an NHANES examiner, and BMI was calculated as weight (kg) divided by height (meters squared</w:t>
      </w:r>
      <w:r w:rsidR="00093C28">
        <w:t xml:space="preserve">; </w:t>
      </w:r>
      <w:r w:rsidR="00093C28" w:rsidRPr="00093C28">
        <w:rPr>
          <w:highlight w:val="yellow"/>
        </w:rPr>
        <w:t>NHANES item BMXBMI</w:t>
      </w:r>
      <w:r>
        <w:t xml:space="preserve">). As prior work has shown that BMI exhibits a U-shaped curve with negative health outcomes </w:t>
      </w:r>
      <w:r w:rsidR="00B418E0">
        <w:fldChar w:fldCharType="begin" w:fldLock="1"/>
      </w:r>
      <w:r w:rsidR="007B0F44">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58&lt;/sup&gt;","plainTextFormattedCitation":"58","previouslyFormattedCitation":"&lt;sup&gt;58&lt;/sup&gt;"},"properties":{"noteIndex":0},"schema":"https://github.com/citation-style-language/schema/raw/master/csl-citation.json"}</w:instrText>
      </w:r>
      <w:r w:rsidR="00B418E0">
        <w:fldChar w:fldCharType="separate"/>
      </w:r>
      <w:r w:rsidR="007B0F44" w:rsidRPr="007B0F44">
        <w:rPr>
          <w:noProof/>
          <w:vertAlign w:val="superscript"/>
        </w:rPr>
        <w:t>58</w:t>
      </w:r>
      <w:r w:rsidR="00B418E0">
        <w:fldChar w:fldCharType="end"/>
      </w:r>
      <w:r>
        <w:t>, our models included both linear and quadratic terms for BMI. On the basis of responses to a computer-assisted questionnaire on smoking habits, women were classified as never, past, or current smokers. To better isolate the effect of parity and biological age, our primary models controlled for the aforementioned covariates.</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11"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6AEF635F" w14:textId="79F3983D" w:rsidR="001D4FCD" w:rsidRPr="001D4FCD" w:rsidRDefault="008406FB" w:rsidP="008406FB">
      <w:pPr>
        <w:shd w:val="clear" w:color="auto" w:fill="FFFFFF"/>
        <w:spacing w:line="480" w:lineRule="auto"/>
        <w:rPr>
          <w:highlight w:val="yellow"/>
        </w:rPr>
      </w:pPr>
      <w:r>
        <w:t>We followed all NHCS guidelines for the analysis of NHANES data</w:t>
      </w:r>
      <w:r w:rsidR="00B418E0">
        <w:t xml:space="preserve"> </w:t>
      </w:r>
      <w:r w:rsidR="00B418E0">
        <w:fldChar w:fldCharType="begin" w:fldLock="1"/>
      </w:r>
      <w:r w:rsidR="007B0F44">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59&lt;/sup&gt;","plainTextFormattedCitation":"59","previouslyFormattedCitation":"&lt;sup&gt;59&lt;/sup&gt;"},"properties":{"noteIndex":0},"schema":"https://github.com/citation-style-language/schema/raw/master/csl-citation.json"}</w:instrText>
      </w:r>
      <w:r w:rsidR="00B418E0">
        <w:fldChar w:fldCharType="separate"/>
      </w:r>
      <w:r w:rsidR="007B0F44" w:rsidRPr="007B0F44">
        <w:rPr>
          <w:noProof/>
          <w:vertAlign w:val="superscript"/>
        </w:rPr>
        <w:t>59</w:t>
      </w:r>
      <w:r w:rsidR="00B418E0">
        <w:fldChar w:fldCharType="end"/>
      </w:r>
      <w:r>
        <w:t xml:space="preserve">. As the survey weights relevant to the smallest sample subpopulation for which all data are available should be used, we used mobile examination center (MEC) weights to adjust for complex survey design, oversampling, non-coverage, </w:t>
      </w:r>
      <w:r>
        <w:lastRenderedPageBreak/>
        <w:t xml:space="preserve">day of the week, and survey nonresponse to compute nationally representative estimates </w:t>
      </w:r>
      <w:r w:rsidR="00B418E0">
        <w:fldChar w:fldCharType="begin" w:fldLock="1"/>
      </w:r>
      <w:r w:rsidR="007B0F44">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60,61&lt;/sup&gt;","plainTextFormattedCitation":"60,61","previouslyFormattedCitation":"&lt;sup&gt;60,61&lt;/sup&gt;"},"properties":{"noteIndex":0},"schema":"https://github.com/citation-style-language/schema/raw/master/csl-citation.json"}</w:instrText>
      </w:r>
      <w:r w:rsidR="00B418E0">
        <w:fldChar w:fldCharType="separate"/>
      </w:r>
      <w:r w:rsidR="007B0F44" w:rsidRPr="007B0F44">
        <w:rPr>
          <w:noProof/>
          <w:vertAlign w:val="superscript"/>
        </w:rPr>
        <w:t>60,61</w:t>
      </w:r>
      <w:r w:rsidR="00B418E0">
        <w:fldChar w:fldCharType="end"/>
      </w:r>
      <w:r>
        <w:t xml:space="preserve">. </w:t>
      </w:r>
      <w:r w:rsidR="00093C28" w:rsidRPr="001D4FCD">
        <w:rPr>
          <w:highlight w:val="yellow"/>
        </w:rPr>
        <w:t>Per NHANES analytical guidelines for combining data across cycles, 12-year MEC weights were calculated using the NHANES-provided variables WTMEC4YR and WTMEC2YR as follows:</w:t>
      </w:r>
      <w:r w:rsidR="00093C28" w:rsidRPr="001D4FCD">
        <w:rPr>
          <w:highlight w:val="yellow"/>
        </w:rPr>
        <w:br/>
      </w: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3</m:t>
              </m:r>
            </m:den>
          </m:f>
          <m:r>
            <w:rPr>
              <w:rFonts w:ascii="Cambria Math" w:hAnsi="Cambria Math"/>
              <w:highlight w:val="yellow"/>
            </w:rPr>
            <m:t>*WTMEC4YR for the 1999-2000 and 2001-2002 cycles</m:t>
          </m:r>
        </m:oMath>
      </m:oMathPara>
    </w:p>
    <w:p w14:paraId="513CAE67" w14:textId="2A2D36A2" w:rsidR="00093C28" w:rsidRDefault="001D4FCD" w:rsidP="008406FB">
      <w:pPr>
        <w:shd w:val="clear" w:color="auto" w:fill="FFFFFF"/>
        <w:spacing w:line="480" w:lineRule="auto"/>
      </w:pP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 xml:space="preserve"> </m:t>
          </m:r>
        </m:oMath>
      </m:oMathPara>
    </w:p>
    <w:p w14:paraId="55ED7858" w14:textId="77777777" w:rsidR="00093C28" w:rsidRDefault="00093C28" w:rsidP="008406FB">
      <w:pPr>
        <w:shd w:val="clear" w:color="auto" w:fill="FFFFFF"/>
        <w:spacing w:line="480" w:lineRule="auto"/>
      </w:pPr>
    </w:p>
    <w:p w14:paraId="0621BD80" w14:textId="114303FF" w:rsidR="000A073E" w:rsidRDefault="002C57DC" w:rsidP="008406FB">
      <w:pPr>
        <w:shd w:val="clear" w:color="auto" w:fill="FFFFFF"/>
        <w:spacing w:line="480" w:lineRule="auto"/>
      </w:pPr>
      <w:r w:rsidRPr="006E24C6">
        <w:rPr>
          <w:highlight w:val="yellow"/>
        </w:rPr>
        <w:t xml:space="preserve">Because we estimated four regressions </w:t>
      </w:r>
      <w:r w:rsidR="00595A1F">
        <w:rPr>
          <w:highlight w:val="yellow"/>
        </w:rPr>
        <w:t>(one per outcome measure) for each set of analyses</w:t>
      </w:r>
      <w:r w:rsidR="00DA7505">
        <w:rPr>
          <w:highlight w:val="yellow"/>
        </w:rPr>
        <w:t xml:space="preserve"> for each analytical subset</w:t>
      </w:r>
      <w:r w:rsidR="006E24C6" w:rsidRPr="006E24C6">
        <w:rPr>
          <w:highlight w:val="yellow"/>
        </w:rPr>
        <w:t>, s</w:t>
      </w:r>
      <w:r w:rsidR="008406FB" w:rsidRPr="006E24C6">
        <w:rPr>
          <w:highlight w:val="yellow"/>
        </w:rPr>
        <w:t xml:space="preserve">tatistical significance was set to </w:t>
      </w:r>
      <w:r w:rsidR="008406FB" w:rsidRPr="006E24C6">
        <w:rPr>
          <w:i/>
          <w:highlight w:val="yellow"/>
        </w:rPr>
        <w:t>p</w:t>
      </w:r>
      <w:r w:rsidR="008406FB" w:rsidRPr="006E24C6">
        <w:rPr>
          <w:highlight w:val="yellow"/>
        </w:rPr>
        <w:t xml:space="preserve"> &lt; 0.0</w:t>
      </w:r>
      <w:r w:rsidR="006E24C6" w:rsidRPr="006E24C6">
        <w:rPr>
          <w:highlight w:val="yellow"/>
        </w:rPr>
        <w:t>125 (0.05/4)</w:t>
      </w:r>
      <w:r w:rsidR="006E24C6">
        <w:rPr>
          <w:highlight w:val="yellow"/>
        </w:rPr>
        <w:t xml:space="preserve"> </w:t>
      </w:r>
      <w:r w:rsidR="006E24C6">
        <w:rPr>
          <w:highlight w:val="yellow"/>
        </w:rPr>
        <w:fldChar w:fldCharType="begin" w:fldLock="1"/>
      </w:r>
      <w:r w:rsidR="007B0F44">
        <w:rPr>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62&lt;/sup&gt;","plainTextFormattedCitation":"62","previouslyFormattedCitation":"&lt;sup&gt;62&lt;/sup&gt;"},"properties":{"noteIndex":0},"schema":"https://github.com/citation-style-language/schema/raw/master/csl-citation.json"}</w:instrText>
      </w:r>
      <w:r w:rsidR="006E24C6">
        <w:rPr>
          <w:highlight w:val="yellow"/>
        </w:rPr>
        <w:fldChar w:fldCharType="separate"/>
      </w:r>
      <w:r w:rsidR="007B0F44" w:rsidRPr="007B0F44">
        <w:rPr>
          <w:noProof/>
          <w:highlight w:val="yellow"/>
          <w:vertAlign w:val="superscript"/>
        </w:rPr>
        <w:t>62</w:t>
      </w:r>
      <w:r w:rsidR="006E24C6">
        <w:rPr>
          <w:highlight w:val="yellow"/>
        </w:rPr>
        <w:fldChar w:fldCharType="end"/>
      </w:r>
      <w:r w:rsidR="008406FB" w:rsidRPr="006E24C6">
        <w:rPr>
          <w:highlight w:val="yellow"/>
        </w:rPr>
        <w:t>.</w:t>
      </w:r>
      <w:r w:rsidR="008406FB">
        <w:t xml:space="preserve"> </w:t>
      </w:r>
    </w:p>
    <w:p w14:paraId="576F8821" w14:textId="77777777" w:rsidR="000A073E" w:rsidRDefault="000A073E" w:rsidP="008406FB">
      <w:pPr>
        <w:shd w:val="clear" w:color="auto" w:fill="FFFFFF"/>
        <w:spacing w:line="480" w:lineRule="auto"/>
      </w:pPr>
    </w:p>
    <w:p w14:paraId="2FA59276" w14:textId="63104C71" w:rsidR="002C57DC" w:rsidRDefault="008406FB" w:rsidP="008406FB">
      <w:pPr>
        <w:shd w:val="clear" w:color="auto" w:fill="FFFFFF"/>
        <w:spacing w:line="480" w:lineRule="auto"/>
      </w:pPr>
      <w:r>
        <w:t xml:space="preserve">We estimated multiple linear regression models to examine the association of number of live births on biological age when controlling for </w:t>
      </w:r>
      <w:r w:rsidR="003A2854">
        <w:t xml:space="preserve">chronological age, </w:t>
      </w:r>
      <w:r>
        <w:t xml:space="preserve">self-reported race/ethnicity, educational attainment, FIPR, BMI, and smoking. </w:t>
      </w:r>
      <w:r w:rsidR="00A61575" w:rsidRPr="002C57DC">
        <w:rPr>
          <w:color w:val="000000"/>
          <w:highlight w:val="yellow"/>
        </w:rPr>
        <w:t>T</w:t>
      </w:r>
      <w:r w:rsidR="00A61575">
        <w:rPr>
          <w:color w:val="000000"/>
          <w:shd w:val="clear" w:color="auto" w:fill="FFFF00"/>
        </w:rPr>
        <w:t>o focus on biological aging, we conducted analyses using versions of each biological age measure after adjustment for chronological age, computed as the residuals of each measure regressed onto chronological age. Following adjustment</w:t>
      </w:r>
      <w:r w:rsidR="00D71BB2">
        <w:rPr>
          <w:color w:val="000000"/>
          <w:shd w:val="clear" w:color="auto" w:fill="FFFF00"/>
        </w:rPr>
        <w:t>,</w:t>
      </w:r>
      <w:r w:rsidR="00A61575">
        <w:rPr>
          <w:color w:val="000000"/>
          <w:shd w:val="clear" w:color="auto" w:fill="FFFF00"/>
        </w:rPr>
        <w:t xml:space="preserve"> biological aging measures were no longer correlated with chronological age (</w:t>
      </w:r>
      <w:r w:rsidR="00A61575">
        <w:rPr>
          <w:b/>
          <w:bCs/>
          <w:color w:val="000000"/>
          <w:shd w:val="clear" w:color="auto" w:fill="FFFF00"/>
        </w:rPr>
        <w:t xml:space="preserve">ESM Table </w:t>
      </w:r>
      <w:r w:rsidR="00C37F4F">
        <w:rPr>
          <w:b/>
          <w:bCs/>
          <w:color w:val="000000"/>
          <w:shd w:val="clear" w:color="auto" w:fill="FFFF00"/>
        </w:rPr>
        <w:t>IX</w:t>
      </w:r>
      <w:r w:rsidR="00A61575">
        <w:rPr>
          <w:color w:val="000000"/>
          <w:shd w:val="clear" w:color="auto" w:fill="FFFF00"/>
        </w:rPr>
        <w:t xml:space="preserve">). </w:t>
      </w:r>
      <w:r>
        <w:t>Separate models were estimated for LM, log-transformed HD, KDM</w:t>
      </w:r>
      <w:r w:rsidR="00A61575">
        <w:t xml:space="preserve">, and </w:t>
      </w:r>
      <w:r w:rsidR="00A61575" w:rsidRPr="00A61575">
        <w:rPr>
          <w:highlight w:val="yellow"/>
        </w:rPr>
        <w:t>AL</w:t>
      </w:r>
      <w:r w:rsidRPr="00A61575">
        <w:rPr>
          <w:highlight w:val="yellow"/>
        </w:rPr>
        <w:t>.</w:t>
      </w:r>
      <w:r>
        <w:t xml:space="preserve"> </w:t>
      </w:r>
    </w:p>
    <w:p w14:paraId="7224F27F" w14:textId="77777777" w:rsidR="002C57DC" w:rsidRDefault="002C57DC" w:rsidP="008406FB">
      <w:pPr>
        <w:shd w:val="clear" w:color="auto" w:fill="FFFFFF"/>
        <w:spacing w:line="480" w:lineRule="auto"/>
      </w:pPr>
    </w:p>
    <w:p w14:paraId="0A158552" w14:textId="063A07D8" w:rsidR="000A073E" w:rsidRDefault="008406FB" w:rsidP="008406FB">
      <w:pPr>
        <w:shd w:val="clear" w:color="auto" w:fill="FFFFFF"/>
        <w:spacing w:line="480" w:lineRule="auto"/>
      </w:pPr>
      <w:r>
        <w:t xml:space="preserve">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32–34&lt;/sup&gt;"},"properties":{"noteIndex":0},"schema":"https://github.com/citation-style-language/schema/raw/master/csl-citation.json"}</w:instrText>
      </w:r>
      <w:r w:rsidR="00B418E0">
        <w:fldChar w:fldCharType="separate"/>
      </w:r>
      <w:r w:rsidR="002679A8" w:rsidRPr="002679A8">
        <w:rPr>
          <w:noProof/>
          <w:vertAlign w:val="superscript"/>
        </w:rPr>
        <w:t>32–34</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fitted curve, while a negative quadratic effect would suggest a concave shape to the fitted curve. </w:t>
      </w:r>
      <w:r w:rsidRPr="00B71895">
        <w:rPr>
          <w:highlight w:val="yellow"/>
        </w:rPr>
        <w:t xml:space="preserve">As prior work suggests that costs of reproduction should be the most apparent after menopause </w:t>
      </w:r>
      <w:r w:rsidR="00BD06AD" w:rsidRPr="00B71895">
        <w:rPr>
          <w:highlight w:val="yellow"/>
        </w:rPr>
        <w:fldChar w:fldCharType="begin" w:fldLock="1"/>
      </w:r>
      <w:r w:rsidR="00555A7C" w:rsidRPr="00B71895">
        <w:rPr>
          <w:highlight w:val="yellow"/>
        </w:rPr>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success","type":"article-journal","volume":"396"},"uris":["http://www.mendeley.com/documents/?uuid=4e79cb2b-df63-410e-bf3e-21ac0950a825"]},{"id":"ITEM-2","itemData":{"author":[{"dropping-particle":"","family":"Atwood","given":"C. S.","non-dropping-particle":"","parse-names":false,"suffix":""},{"dropping-particle":"","family":"Bowen","given":"R. L.","non-dropping-particle":"","parse-names":false,"suffix":""}],"container-title":"Experimental Gerontology","id":"ITEM-2","issue":"2-3","issued":{"date-parts":[["2011"]]},"page":"100-107","title":"The reproductive-cell cycle theory of aging: An update","type":"article-journal","volume":"46"},"uris":["http://www.mendeley.com/documents/?uuid=4c742a7e-be37-4193-869d-b82587db3f8a"]}],"mendeley":{"formattedCitation":"&lt;sup&gt;48,63&lt;/sup&gt;","plainTextFormattedCitation":"48,63","previouslyFormattedCitation":"&lt;sup&gt;48,63&lt;/sup&gt;"},"properties":{"noteIndex":0},"schema":"https://github.com/citation-style-language/schema/raw/master/csl-citation.json"}</w:instrText>
      </w:r>
      <w:r w:rsidR="00BD06AD" w:rsidRPr="00B71895">
        <w:rPr>
          <w:highlight w:val="yellow"/>
        </w:rPr>
        <w:fldChar w:fldCharType="separate"/>
      </w:r>
      <w:r w:rsidR="007B0F44" w:rsidRPr="00B71895">
        <w:rPr>
          <w:noProof/>
          <w:highlight w:val="yellow"/>
          <w:vertAlign w:val="superscript"/>
        </w:rPr>
        <w:t>48,63</w:t>
      </w:r>
      <w:r w:rsidR="00BD06AD" w:rsidRPr="00B71895">
        <w:rPr>
          <w:highlight w:val="yellow"/>
        </w:rPr>
        <w:fldChar w:fldCharType="end"/>
      </w:r>
      <w:r w:rsidRPr="00B71895">
        <w:rPr>
          <w:highlight w:val="yellow"/>
        </w:rPr>
        <w:t xml:space="preserve">, </w:t>
      </w:r>
      <w:r w:rsidR="009C2E93" w:rsidRPr="00B71895">
        <w:rPr>
          <w:highlight w:val="yellow"/>
        </w:rPr>
        <w:lastRenderedPageBreak/>
        <w:t xml:space="preserve">models were estimated </w:t>
      </w:r>
      <w:r w:rsidR="00B71895" w:rsidRPr="00B71895">
        <w:rPr>
          <w:highlight w:val="yellow"/>
        </w:rPr>
        <w:t>separately</w:t>
      </w:r>
      <w:r w:rsidR="009C2E93" w:rsidRPr="00B71895">
        <w:rPr>
          <w:highlight w:val="yellow"/>
        </w:rPr>
        <w:t xml:space="preserve"> </w:t>
      </w:r>
      <w:del w:id="88" w:author="Calen Patrick Ryan" w:date="2020-10-19T21:30:00Z">
        <w:r w:rsidR="009C2E93" w:rsidRPr="00B71895" w:rsidDel="00953640">
          <w:rPr>
            <w:highlight w:val="yellow"/>
          </w:rPr>
          <w:delText>premenopausal</w:delText>
        </w:r>
      </w:del>
      <w:ins w:id="89" w:author="Calen Patrick Ryan" w:date="2020-10-19T21:30:00Z">
        <w:r w:rsidR="00953640">
          <w:rPr>
            <w:highlight w:val="yellow"/>
          </w:rPr>
          <w:t>pre-menopausal</w:t>
        </w:r>
      </w:ins>
      <w:r w:rsidR="009C2E93" w:rsidRPr="00B71895">
        <w:rPr>
          <w:highlight w:val="yellow"/>
        </w:rPr>
        <w:t xml:space="preserve"> and </w:t>
      </w:r>
      <w:del w:id="90" w:author="Calen Patrick Ryan" w:date="2020-10-19T21:30:00Z">
        <w:r w:rsidR="009C2E93" w:rsidRPr="00B71895" w:rsidDel="00953640">
          <w:rPr>
            <w:highlight w:val="yellow"/>
          </w:rPr>
          <w:delText>postmenopausal</w:delText>
        </w:r>
      </w:del>
      <w:ins w:id="91" w:author="Calen Patrick Ryan" w:date="2020-10-19T21:30:00Z">
        <w:r w:rsidR="00953640">
          <w:rPr>
            <w:highlight w:val="yellow"/>
          </w:rPr>
          <w:t>post-menopausal</w:t>
        </w:r>
      </w:ins>
      <w:r w:rsidR="009C2E93" w:rsidRPr="00B71895">
        <w:rPr>
          <w:highlight w:val="yellow"/>
        </w:rPr>
        <w:t xml:space="preserve"> women.</w:t>
      </w:r>
      <w:r w:rsidR="009C2E93">
        <w:t xml:space="preserve"> </w:t>
      </w:r>
      <w:r w:rsidR="00017A0F">
        <w:t>E</w:t>
      </w:r>
      <w:r w:rsidR="008024FF">
        <w:t>quation</w:t>
      </w:r>
      <w:r w:rsidR="00017A0F">
        <w:t>s</w:t>
      </w:r>
      <w:r w:rsidR="008024FF">
        <w:t xml:space="preserve"> for each regression </w:t>
      </w:r>
      <w:r w:rsidR="00017A0F">
        <w:t xml:space="preserve">are provided in </w:t>
      </w:r>
      <w:r w:rsidR="00017A0F" w:rsidRPr="00017A0F">
        <w:rPr>
          <w:b/>
          <w:bCs/>
        </w:rPr>
        <w:t>ESM Text 1</w:t>
      </w:r>
      <w:r w:rsidR="00017A0F">
        <w:t>.</w:t>
      </w:r>
      <w:r w:rsidR="009E19FC">
        <w:t xml:space="preserve"> </w:t>
      </w:r>
    </w:p>
    <w:p w14:paraId="614D281C" w14:textId="77777777" w:rsidR="00017A0F" w:rsidRDefault="00017A0F" w:rsidP="008406FB">
      <w:pPr>
        <w:shd w:val="clear" w:color="auto" w:fill="FFFFFF"/>
        <w:spacing w:line="480" w:lineRule="auto"/>
      </w:pPr>
    </w:p>
    <w:p w14:paraId="76A85ADA" w14:textId="040712E7" w:rsidR="000A073E" w:rsidRDefault="008406FB" w:rsidP="008406FB">
      <w:pPr>
        <w:shd w:val="clear" w:color="auto" w:fill="FFFFFF"/>
        <w:spacing w:line="480" w:lineRule="auto"/>
      </w:pPr>
      <w:commentRangeStart w:id="92"/>
      <w:commentRangeStart w:id="93"/>
      <w:r>
        <w:t xml:space="preserve">Figure </w:t>
      </w:r>
      <w:r w:rsidR="00A949FD">
        <w:t>4</w:t>
      </w:r>
      <w:r>
        <w:t xml:space="preserve"> was generated using Stata through post-estimation marginal standardization postestimation commands in Stata for regressions adjusting for the distribution of other covariates </w:t>
      </w:r>
      <w:commentRangeEnd w:id="92"/>
      <w:r w:rsidR="00236A18">
        <w:rPr>
          <w:rStyle w:val="CommentReference"/>
        </w:rPr>
        <w:commentReference w:id="92"/>
      </w:r>
      <w:commentRangeEnd w:id="93"/>
      <w:r w:rsidR="002D5B28">
        <w:rPr>
          <w:rStyle w:val="CommentReference"/>
        </w:rPr>
        <w:commentReference w:id="93"/>
      </w:r>
      <w:r w:rsidR="00BD06AD">
        <w:fldChar w:fldCharType="begin" w:fldLock="1"/>
      </w:r>
      <w:r w:rsidR="007B0F44">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64&lt;/sup&gt;","plainTextFormattedCitation":"64","previouslyFormattedCitation":"&lt;sup&gt;64&lt;/sup&gt;"},"properties":{"noteIndex":0},"schema":"https://github.com/citation-style-language/schema/raw/master/csl-citation.json"}</w:instrText>
      </w:r>
      <w:r w:rsidR="00BD06AD">
        <w:fldChar w:fldCharType="separate"/>
      </w:r>
      <w:r w:rsidR="007B0F44" w:rsidRPr="007B0F44">
        <w:rPr>
          <w:noProof/>
          <w:vertAlign w:val="superscript"/>
        </w:rPr>
        <w:t>64</w:t>
      </w:r>
      <w:r w:rsidR="00BD06AD">
        <w:fldChar w:fldCharType="end"/>
      </w:r>
      <w:r>
        <w:t xml:space="preserve">. The y-axes in these figures represent the extent to which chronological age deviates from biological age. </w:t>
      </w:r>
      <w:r w:rsidR="002C57DC" w:rsidRPr="002C57DC">
        <w:rPr>
          <w:highlight w:val="yellow"/>
        </w:rPr>
        <w:t xml:space="preserve">For each measure, this presents the difference between </w:t>
      </w:r>
      <w:r w:rsidR="009C2E93">
        <w:rPr>
          <w:highlight w:val="yellow"/>
        </w:rPr>
        <w:t>observed biological age</w:t>
      </w:r>
      <w:r w:rsidR="009C2E93" w:rsidRPr="002C57DC">
        <w:rPr>
          <w:highlight w:val="yellow"/>
        </w:rPr>
        <w:t xml:space="preserve"> </w:t>
      </w:r>
      <w:r w:rsidR="002C57DC" w:rsidRPr="002C57DC">
        <w:rPr>
          <w:highlight w:val="yellow"/>
        </w:rPr>
        <w:t xml:space="preserve">and </w:t>
      </w:r>
      <w:r w:rsidR="00A949FD">
        <w:rPr>
          <w:highlight w:val="yellow"/>
        </w:rPr>
        <w:t>biological</w:t>
      </w:r>
      <w:r w:rsidR="002C57DC" w:rsidRPr="002C57DC">
        <w:rPr>
          <w:highlight w:val="yellow"/>
        </w:rPr>
        <w:t xml:space="preserve"> age predicted by </w:t>
      </w:r>
      <w:r w:rsidR="00A949FD">
        <w:rPr>
          <w:highlight w:val="yellow"/>
        </w:rPr>
        <w:t>chronological</w:t>
      </w:r>
      <w:r w:rsidR="00A949FD" w:rsidRPr="002C57DC">
        <w:rPr>
          <w:highlight w:val="yellow"/>
        </w:rPr>
        <w:t xml:space="preserve"> </w:t>
      </w:r>
      <w:r w:rsidR="002C57DC" w:rsidRPr="002C57DC">
        <w:rPr>
          <w:highlight w:val="yellow"/>
        </w:rPr>
        <w:t xml:space="preserve">age (i.e., the residual of </w:t>
      </w:r>
      <w:r w:rsidR="00A949FD">
        <w:rPr>
          <w:highlight w:val="yellow"/>
        </w:rPr>
        <w:t>each biological aging measure</w:t>
      </w:r>
      <w:r w:rsidR="002C57DC" w:rsidRPr="002C57DC">
        <w:rPr>
          <w:highlight w:val="yellow"/>
        </w:rPr>
        <w:t xml:space="preserve"> regressed onto the </w:t>
      </w:r>
      <w:r w:rsidR="00A949FD">
        <w:rPr>
          <w:highlight w:val="yellow"/>
        </w:rPr>
        <w:t>chronological age</w:t>
      </w:r>
      <w:r w:rsidR="002C57DC" w:rsidRPr="002C57DC">
        <w:rPr>
          <w:highlight w:val="yellow"/>
        </w:rPr>
        <w:t>)</w:t>
      </w:r>
      <w:r w:rsidR="002C57DC">
        <w:t xml:space="preserve">. </w:t>
      </w:r>
      <w:r>
        <w:t xml:space="preserve">In all </w:t>
      </w:r>
      <w:r w:rsidR="007466FC">
        <w:t>four</w:t>
      </w:r>
      <w:r>
        <w:t xml:space="preserve"> cases, positive values indicate aging </w:t>
      </w:r>
      <w:r w:rsidR="00A949FD">
        <w:t xml:space="preserve">acceleration </w:t>
      </w:r>
      <w:r>
        <w:t>(</w:t>
      </w:r>
      <w:r w:rsidR="00A949FD">
        <w:t xml:space="preserve">biological </w:t>
      </w:r>
      <w:r>
        <w:t xml:space="preserve">age &gt; </w:t>
      </w:r>
      <w:r w:rsidR="00A949FD">
        <w:t xml:space="preserve">chronological </w:t>
      </w:r>
      <w:r>
        <w:t xml:space="preserve">age) while negative values indicate age </w:t>
      </w:r>
      <w:r w:rsidR="00A949FD">
        <w:t xml:space="preserve">deceleration </w:t>
      </w:r>
      <w:r>
        <w:t>(</w:t>
      </w:r>
      <w:r w:rsidR="00A949FD">
        <w:t xml:space="preserve">biological </w:t>
      </w:r>
      <w:r>
        <w:t xml:space="preserve">age &lt; </w:t>
      </w:r>
      <w:r w:rsidR="00A949FD">
        <w:t xml:space="preserve">chronological </w:t>
      </w:r>
      <w:r>
        <w:t xml:space="preserve">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7B4BA4A9" w:rsidR="000A073E" w:rsidRDefault="008406FB" w:rsidP="008406FB">
      <w:pPr>
        <w:shd w:val="clear" w:color="auto" w:fill="FFFFFF"/>
        <w:spacing w:line="480" w:lineRule="auto"/>
      </w:pPr>
      <w:r>
        <w:t xml:space="preserve">We then estimated a second </w:t>
      </w:r>
      <w:r w:rsidR="0054697D">
        <w:t xml:space="preserve">and third </w:t>
      </w:r>
      <w:r>
        <w:t xml:space="preserve">set of sensitivity analyses, with time since last birth used to create additional model terms. </w:t>
      </w:r>
      <w:ins w:id="94" w:author="Calen Patrick Ryan" w:date="2020-10-19T20:09:00Z">
        <w:r w:rsidR="000F7975">
          <w:t>We did not include time since last birth in our primary analyses for two reasons</w:t>
        </w:r>
      </w:ins>
      <w:del w:id="95" w:author="Calen Patrick Ryan" w:date="2020-10-19T20:09:00Z">
        <w:r w:rsidDel="000F7975">
          <w:delText>We chose these as sensitivity analyses rather than primary analyses for two reasons</w:delText>
        </w:r>
      </w:del>
      <w:r>
        <w:t>. 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assessed the extent to which effects of parity may be chronic and accumulate over time, or acute and only present in the postnatal period. To assess potential</w:t>
      </w:r>
      <w:ins w:id="96" w:author="Calen Patrick Ryan" w:date="2020-10-19T20:09:00Z">
        <w:r w:rsidR="000F7975">
          <w:t xml:space="preserve">ly durable </w:t>
        </w:r>
      </w:ins>
      <w:del w:id="97" w:author="Calen Patrick Ryan" w:date="2020-10-19T20:09:00Z">
        <w:r w:rsidDel="000F7975">
          <w:delText xml:space="preserve"> chronic </w:delText>
        </w:r>
      </w:del>
      <w:r>
        <w:t>effects</w:t>
      </w:r>
      <w:ins w:id="98" w:author="Calen Patrick Ryan" w:date="2020-10-19T20:09:00Z">
        <w:r w:rsidR="000F7975">
          <w:t xml:space="preserve"> of parity on biological aging</w:t>
        </w:r>
      </w:ins>
      <w:r>
        <w:t xml:space="preserve">, </w:t>
      </w:r>
      <w:r>
        <w:lastRenderedPageBreak/>
        <w:t>years since last birth was calculated for women across all survey cycles as age of last live birth subtracted from current chronological age. To assess potential</w:t>
      </w:r>
      <w:del w:id="99" w:author="Calen Patrick Ryan" w:date="2020-10-19T20:09:00Z">
        <w:r w:rsidDel="000F7975">
          <w:delText xml:space="preserve"> acute</w:delText>
        </w:r>
      </w:del>
      <w:ins w:id="100" w:author="Calen Patrick Ryan" w:date="2020-10-19T20:09:00Z">
        <w:r w:rsidR="000F7975">
          <w:t xml:space="preserve"> transient</w:t>
        </w:r>
      </w:ins>
      <w:r>
        <w:t xml:space="preserve"> effects</w:t>
      </w:r>
      <w:ins w:id="101" w:author="Calen Patrick Ryan" w:date="2020-10-19T20:09:00Z">
        <w:r w:rsidR="000F7975">
          <w:t xml:space="preserve"> of parity on biological aging, </w:t>
        </w:r>
      </w:ins>
      <w:del w:id="102" w:author="Calen Patrick Ryan" w:date="2020-10-19T20:09:00Z">
        <w:r w:rsidDel="000F7975">
          <w:delText xml:space="preserve"> </w:delText>
        </w:r>
      </w:del>
      <w:r>
        <w:t xml:space="preserve">data on months since last birth was available for women sampled in the 2007-2008 and 2009-2010 cycles. We estimated one set of regressions exactly as described above for our primary </w:t>
      </w:r>
      <w:proofErr w:type="gramStart"/>
      <w:r>
        <w:t>analyses, and</w:t>
      </w:r>
      <w:proofErr w:type="gramEnd"/>
      <w:r>
        <w:t xml:space="preserve"> added terms for the main effect of years since last birth and interactions between years since last birth and parity</w:t>
      </w:r>
      <w:r w:rsidR="0054697D">
        <w:t xml:space="preserve"> (</w:t>
      </w:r>
      <w:r w:rsidR="00236A18">
        <w:t>s</w:t>
      </w:r>
      <w:r w:rsidR="0054697D">
        <w:t>ensitivity analysis 2)</w:t>
      </w:r>
      <w:r>
        <w:t>. We then estimated a</w:t>
      </w:r>
      <w:r w:rsidR="0054697D">
        <w:t xml:space="preserve">dditional </w:t>
      </w:r>
      <w:r>
        <w:t>set of regressions exactly as described above for our primary analyses and added terms for the main effect of months since last birth and interactions between months since last birth and parity</w:t>
      </w:r>
      <w:r w:rsidR="0054697D">
        <w:t xml:space="preserve"> (</w:t>
      </w:r>
      <w:r w:rsidR="00236A18">
        <w:t>s</w:t>
      </w:r>
      <w:r w:rsidR="0054697D">
        <w:t>ensitivity analysis 3)</w:t>
      </w:r>
      <w:r>
        <w:t>; however,</w:t>
      </w:r>
      <w:r w:rsidR="0054697D">
        <w:t xml:space="preserve"> this analysis was conducted in </w:t>
      </w:r>
      <w:del w:id="103" w:author="Calen Patrick Ryan" w:date="2020-10-19T21:30:00Z">
        <w:r w:rsidR="0054697D" w:rsidDel="00953640">
          <w:delText>premenopausal</w:delText>
        </w:r>
      </w:del>
      <w:ins w:id="104" w:author="Calen Patrick Ryan" w:date="2020-10-19T21:30:00Z">
        <w:r w:rsidR="00953640">
          <w:t>pre-menopausal</w:t>
        </w:r>
      </w:ins>
      <w:r w:rsidR="0054697D">
        <w:t xml:space="preserve"> women only</w:t>
      </w:r>
      <w:r>
        <w:t xml:space="preserve"> since data on months since last birth were not available for any </w:t>
      </w:r>
      <w:del w:id="105" w:author="Calen Patrick Ryan" w:date="2020-10-19T21:30:00Z">
        <w:r w:rsidDel="00953640">
          <w:delText>postmenopausal</w:delText>
        </w:r>
      </w:del>
      <w:ins w:id="106" w:author="Calen Patrick Ryan" w:date="2020-10-19T21:30:00Z">
        <w:r w:rsidR="00953640">
          <w:t>post-menopausal</w:t>
        </w:r>
      </w:ins>
      <w:r>
        <w:t xml:space="preserve"> women,. </w:t>
      </w:r>
    </w:p>
    <w:p w14:paraId="2E0DC10A" w14:textId="77777777" w:rsidR="000A073E" w:rsidRDefault="000A073E" w:rsidP="008406FB">
      <w:pPr>
        <w:shd w:val="clear" w:color="auto" w:fill="FFFFFF"/>
        <w:spacing w:line="480" w:lineRule="auto"/>
      </w:pPr>
    </w:p>
    <w:p w14:paraId="60B36217" w14:textId="68A88674" w:rsidR="000A073E" w:rsidRDefault="008406FB" w:rsidP="008406FB">
      <w:pPr>
        <w:shd w:val="clear" w:color="auto" w:fill="FFFFFF"/>
        <w:spacing w:line="480" w:lineRule="auto"/>
        <w:rPr>
          <w:b/>
        </w:rPr>
      </w:pPr>
      <w:r>
        <w:rPr>
          <w:b/>
        </w:rPr>
        <w:t>3. Results</w:t>
      </w:r>
    </w:p>
    <w:p w14:paraId="243B0807" w14:textId="77777777" w:rsidR="00DA7505" w:rsidRDefault="00DA7505" w:rsidP="008406FB">
      <w:pPr>
        <w:shd w:val="clear" w:color="auto" w:fill="FFFFFF"/>
        <w:spacing w:line="480" w:lineRule="auto"/>
        <w:rPr>
          <w:b/>
        </w:rPr>
      </w:pPr>
    </w:p>
    <w:p w14:paraId="569861F9" w14:textId="1FF8D445" w:rsidR="00DA7505" w:rsidRPr="00B71895" w:rsidRDefault="00DA7505" w:rsidP="00DA7505">
      <w:pPr>
        <w:shd w:val="clear" w:color="auto" w:fill="FFFFFF"/>
        <w:spacing w:line="480" w:lineRule="auto"/>
        <w:rPr>
          <w:i/>
          <w:iCs/>
          <w:highlight w:val="yellow"/>
        </w:rPr>
      </w:pPr>
      <w:r w:rsidRPr="00B71895">
        <w:rPr>
          <w:i/>
          <w:iCs/>
          <w:highlight w:val="yellow"/>
        </w:rPr>
        <w:t xml:space="preserve">Differences between </w:t>
      </w:r>
      <w:del w:id="107" w:author="Calen Patrick Ryan" w:date="2020-10-19T21:30:00Z">
        <w:r w:rsidRPr="00B71895" w:rsidDel="00953640">
          <w:rPr>
            <w:i/>
            <w:iCs/>
            <w:highlight w:val="yellow"/>
          </w:rPr>
          <w:delText>premenopausal</w:delText>
        </w:r>
      </w:del>
      <w:ins w:id="108" w:author="Calen Patrick Ryan" w:date="2020-10-19T21:30:00Z">
        <w:r w:rsidR="00953640">
          <w:rPr>
            <w:i/>
            <w:iCs/>
            <w:highlight w:val="yellow"/>
          </w:rPr>
          <w:t>pre-menopausal</w:t>
        </w:r>
      </w:ins>
      <w:r w:rsidRPr="00B71895">
        <w:rPr>
          <w:i/>
          <w:iCs/>
          <w:highlight w:val="yellow"/>
        </w:rPr>
        <w:t xml:space="preserve"> and </w:t>
      </w:r>
      <w:del w:id="109" w:author="Calen Patrick Ryan" w:date="2020-10-19T21:30:00Z">
        <w:r w:rsidRPr="00B71895" w:rsidDel="00953640">
          <w:rPr>
            <w:i/>
            <w:iCs/>
            <w:highlight w:val="yellow"/>
          </w:rPr>
          <w:delText>postmenopausal</w:delText>
        </w:r>
      </w:del>
      <w:ins w:id="110" w:author="Calen Patrick Ryan" w:date="2020-10-19T21:30:00Z">
        <w:r w:rsidR="00953640">
          <w:rPr>
            <w:i/>
            <w:iCs/>
            <w:highlight w:val="yellow"/>
          </w:rPr>
          <w:t>post-menopausal</w:t>
        </w:r>
      </w:ins>
      <w:r w:rsidRPr="00B71895">
        <w:rPr>
          <w:i/>
          <w:iCs/>
          <w:highlight w:val="yellow"/>
        </w:rPr>
        <w:t xml:space="preserve"> women</w:t>
      </w:r>
    </w:p>
    <w:p w14:paraId="5CC6F4CE" w14:textId="27F40BB2" w:rsidR="000A073E" w:rsidRDefault="007B2EA2" w:rsidP="008406FB">
      <w:pPr>
        <w:shd w:val="clear" w:color="auto" w:fill="FFFFFF"/>
        <w:spacing w:line="480" w:lineRule="auto"/>
      </w:pPr>
      <w:r w:rsidRPr="00B71895">
        <w:rPr>
          <w:highlight w:val="yellow"/>
        </w:rPr>
        <w:t>Demographic differences and differences in biological age acceleration are presented in Table 1. [</w:t>
      </w:r>
      <w:r>
        <w:t xml:space="preserve"> </w:t>
      </w:r>
      <w:r w:rsidRPr="007B2EA2">
        <w:rPr>
          <w:highlight w:val="green"/>
        </w:rPr>
        <w:t xml:space="preserve">Have to repeat analyses using survey-adjusted methods for all variables except for the biological age variables, which have already been analyzed using survey-adjusted </w:t>
      </w:r>
      <w:proofErr w:type="gramStart"/>
      <w:r w:rsidRPr="007B2EA2">
        <w:rPr>
          <w:highlight w:val="green"/>
        </w:rPr>
        <w:t>regressions</w:t>
      </w:r>
      <w:r>
        <w:t xml:space="preserve"> </w:t>
      </w:r>
      <w:r w:rsidRPr="00B71895">
        <w:rPr>
          <w:highlight w:val="yellow"/>
        </w:rPr>
        <w:t>]</w:t>
      </w:r>
      <w:proofErr w:type="gramEnd"/>
      <w:r w:rsidRPr="00B71895">
        <w:rPr>
          <w:highlight w:val="yellow"/>
        </w:rPr>
        <w:t xml:space="preserve">. When adjusting for demographic differences, </w:t>
      </w:r>
      <w:del w:id="111" w:author="Calen Patrick Ryan" w:date="2020-10-19T21:30:00Z">
        <w:r w:rsidRPr="00B71895" w:rsidDel="00953640">
          <w:rPr>
            <w:highlight w:val="yellow"/>
          </w:rPr>
          <w:delText>premenopausal</w:delText>
        </w:r>
      </w:del>
      <w:ins w:id="112" w:author="Calen Patrick Ryan" w:date="2020-10-19T21:30:00Z">
        <w:r w:rsidR="00953640">
          <w:rPr>
            <w:highlight w:val="yellow"/>
          </w:rPr>
          <w:t>pre-menopausal</w:t>
        </w:r>
      </w:ins>
      <w:r w:rsidRPr="00B71895">
        <w:rPr>
          <w:highlight w:val="yellow"/>
        </w:rPr>
        <w:t xml:space="preserve"> women exhibited significantly lower LM and KDM biological age acceleration relative to </w:t>
      </w:r>
      <w:del w:id="113" w:author="Calen Patrick Ryan" w:date="2020-10-19T21:30:00Z">
        <w:r w:rsidRPr="00B71895" w:rsidDel="00953640">
          <w:rPr>
            <w:highlight w:val="yellow"/>
          </w:rPr>
          <w:delText>postmenopausal</w:delText>
        </w:r>
      </w:del>
      <w:ins w:id="114" w:author="Calen Patrick Ryan" w:date="2020-10-19T21:30:00Z">
        <w:r w:rsidR="00953640">
          <w:rPr>
            <w:highlight w:val="yellow"/>
          </w:rPr>
          <w:t>post-menopausal</w:t>
        </w:r>
      </w:ins>
      <w:r w:rsidRPr="00B71895">
        <w:rPr>
          <w:highlight w:val="yellow"/>
        </w:rPr>
        <w:t xml:space="preserve"> women.</w:t>
      </w:r>
    </w:p>
    <w:p w14:paraId="5E101550" w14:textId="77777777" w:rsidR="00DA7505" w:rsidRDefault="00DA7505" w:rsidP="008406FB">
      <w:pPr>
        <w:shd w:val="clear" w:color="auto" w:fill="FFFFFF"/>
        <w:spacing w:line="480" w:lineRule="auto"/>
      </w:pPr>
    </w:p>
    <w:p w14:paraId="567DC6C0" w14:textId="58718115" w:rsidR="003811F0" w:rsidRPr="00B71895" w:rsidRDefault="003811F0" w:rsidP="008406FB">
      <w:pPr>
        <w:shd w:val="clear" w:color="auto" w:fill="FFFFFF"/>
        <w:spacing w:line="480" w:lineRule="auto"/>
        <w:rPr>
          <w:i/>
          <w:iCs/>
          <w:highlight w:val="yellow"/>
        </w:rPr>
      </w:pPr>
      <w:del w:id="115" w:author="Calen Patrick Ryan" w:date="2020-10-19T21:30:00Z">
        <w:r w:rsidRPr="00B71895" w:rsidDel="00953640">
          <w:rPr>
            <w:i/>
            <w:iCs/>
            <w:highlight w:val="yellow"/>
          </w:rPr>
          <w:delText>Premenopausal</w:delText>
        </w:r>
      </w:del>
      <w:ins w:id="116" w:author="Calen Patrick Ryan" w:date="2020-10-19T21:30:00Z">
        <w:r w:rsidR="00953640">
          <w:rPr>
            <w:i/>
            <w:iCs/>
            <w:highlight w:val="yellow"/>
          </w:rPr>
          <w:t>Pre-menopausal</w:t>
        </w:r>
      </w:ins>
      <w:r w:rsidRPr="00B71895">
        <w:rPr>
          <w:i/>
          <w:iCs/>
          <w:highlight w:val="yellow"/>
        </w:rPr>
        <w:t xml:space="preserve"> women </w:t>
      </w:r>
    </w:p>
    <w:p w14:paraId="3F3A0098" w14:textId="4C8B349C" w:rsidR="000A073E" w:rsidRPr="00B71895" w:rsidRDefault="009E19FC" w:rsidP="008406FB">
      <w:pPr>
        <w:shd w:val="clear" w:color="auto" w:fill="FFFFFF"/>
        <w:spacing w:line="480" w:lineRule="auto"/>
        <w:rPr>
          <w:highlight w:val="yellow"/>
        </w:rPr>
      </w:pPr>
      <w:r w:rsidRPr="00B71895">
        <w:rPr>
          <w:highlight w:val="yellow"/>
        </w:rPr>
        <w:t>The linear effect of number of live births</w:t>
      </w:r>
      <w:r w:rsidR="009C2E93" w:rsidRPr="00B71895">
        <w:rPr>
          <w:highlight w:val="yellow"/>
        </w:rPr>
        <w:t xml:space="preserve"> and </w:t>
      </w:r>
      <w:r w:rsidRPr="00B71895">
        <w:rPr>
          <w:highlight w:val="yellow"/>
        </w:rPr>
        <w:t>quadratic effect of live births</w:t>
      </w:r>
      <w:r w:rsidR="009C2E93" w:rsidRPr="00B71895">
        <w:rPr>
          <w:highlight w:val="yellow"/>
        </w:rPr>
        <w:t xml:space="preserve"> </w:t>
      </w:r>
      <w:r w:rsidR="002D5B28" w:rsidRPr="00B71895">
        <w:rPr>
          <w:highlight w:val="yellow"/>
        </w:rPr>
        <w:t xml:space="preserve">was </w:t>
      </w:r>
      <w:r w:rsidRPr="00B71895">
        <w:rPr>
          <w:highlight w:val="yellow"/>
        </w:rPr>
        <w:t xml:space="preserve">not significant in any primary model </w:t>
      </w:r>
      <w:r w:rsidR="009C2E93" w:rsidRPr="00B71895">
        <w:rPr>
          <w:highlight w:val="yellow"/>
        </w:rPr>
        <w:t xml:space="preserve">in </w:t>
      </w:r>
      <w:del w:id="117" w:author="Calen Patrick Ryan" w:date="2020-10-19T21:30:00Z">
        <w:r w:rsidR="009C2E93" w:rsidRPr="00B71895" w:rsidDel="00953640">
          <w:rPr>
            <w:highlight w:val="yellow"/>
          </w:rPr>
          <w:delText>premenopausal</w:delText>
        </w:r>
      </w:del>
      <w:ins w:id="118" w:author="Calen Patrick Ryan" w:date="2020-10-19T21:30:00Z">
        <w:r w:rsidR="00953640">
          <w:rPr>
            <w:highlight w:val="yellow"/>
          </w:rPr>
          <w:t>pre-menopausal</w:t>
        </w:r>
      </w:ins>
      <w:r w:rsidR="009C2E93" w:rsidRPr="00B71895">
        <w:rPr>
          <w:highlight w:val="yellow"/>
        </w:rPr>
        <w:t xml:space="preserve"> women </w:t>
      </w:r>
      <w:r w:rsidRPr="00B71895">
        <w:rPr>
          <w:highlight w:val="yellow"/>
        </w:rPr>
        <w:t>(</w:t>
      </w:r>
      <w:r w:rsidR="002D5B28" w:rsidRPr="00B71895">
        <w:rPr>
          <w:i/>
          <w:iCs/>
          <w:highlight w:val="yellow"/>
        </w:rPr>
        <w:t>n</w:t>
      </w:r>
      <w:r w:rsidR="002D5B28" w:rsidRPr="00B71895">
        <w:rPr>
          <w:highlight w:val="yellow"/>
        </w:rPr>
        <w:t xml:space="preserve"> = 2,166; </w:t>
      </w:r>
      <w:r w:rsidRPr="00B71895">
        <w:rPr>
          <w:highlight w:val="yellow"/>
        </w:rPr>
        <w:t xml:space="preserve">see </w:t>
      </w:r>
      <w:r w:rsidRPr="00B71895">
        <w:rPr>
          <w:b/>
          <w:bCs/>
          <w:highlight w:val="yellow"/>
        </w:rPr>
        <w:t xml:space="preserve">Table </w:t>
      </w:r>
      <w:r w:rsidR="007B2EA2" w:rsidRPr="00B71895">
        <w:rPr>
          <w:b/>
          <w:bCs/>
          <w:highlight w:val="yellow"/>
        </w:rPr>
        <w:t>2</w:t>
      </w:r>
      <w:r w:rsidR="002C760A" w:rsidRPr="00B71895">
        <w:rPr>
          <w:b/>
          <w:bCs/>
          <w:highlight w:val="yellow"/>
        </w:rPr>
        <w:t xml:space="preserve">; Figure </w:t>
      </w:r>
      <w:r w:rsidR="005E5BDB" w:rsidRPr="00B71895">
        <w:rPr>
          <w:b/>
          <w:bCs/>
          <w:highlight w:val="yellow"/>
        </w:rPr>
        <w:t>4</w:t>
      </w:r>
      <w:r w:rsidRPr="00B71895">
        <w:rPr>
          <w:highlight w:val="yellow"/>
        </w:rPr>
        <w:t xml:space="preserve">). </w:t>
      </w:r>
      <w:r w:rsidR="004E19F4" w:rsidRPr="00B71895">
        <w:rPr>
          <w:highlight w:val="yellow"/>
        </w:rPr>
        <w:t>S</w:t>
      </w:r>
      <w:r w:rsidR="008406FB" w:rsidRPr="00B71895">
        <w:rPr>
          <w:highlight w:val="yellow"/>
        </w:rPr>
        <w:t>ample sizes for our sensitivity analyses controlling for chronological age only were slightly larger (</w:t>
      </w:r>
      <w:r w:rsidR="008406FB" w:rsidRPr="00B71895">
        <w:rPr>
          <w:i/>
          <w:highlight w:val="yellow"/>
        </w:rPr>
        <w:t>n</w:t>
      </w:r>
      <w:r w:rsidR="008406FB" w:rsidRPr="00B71895">
        <w:rPr>
          <w:highlight w:val="yellow"/>
        </w:rPr>
        <w:t xml:space="preserve"> = </w:t>
      </w:r>
      <w:r w:rsidR="004E19F4" w:rsidRPr="00B71895">
        <w:rPr>
          <w:highlight w:val="yellow"/>
        </w:rPr>
        <w:t>2,686</w:t>
      </w:r>
      <w:r w:rsidR="008406FB" w:rsidRPr="00B71895">
        <w:rPr>
          <w:highlight w:val="yellow"/>
        </w:rPr>
        <w:t xml:space="preserve">), as less participants were excluded due to missing covariate information. </w:t>
      </w:r>
      <w:r w:rsidR="002C760A" w:rsidRPr="00B71895">
        <w:rPr>
          <w:highlight w:val="yellow"/>
        </w:rPr>
        <w:t xml:space="preserve">Similar to our primary analyses, the main effects of live births (both linear and quadratic terms) were not significant across all measures of </w:t>
      </w:r>
      <w:r w:rsidR="002C760A" w:rsidRPr="00B71895">
        <w:rPr>
          <w:highlight w:val="yellow"/>
        </w:rPr>
        <w:lastRenderedPageBreak/>
        <w:t>biological age (</w:t>
      </w:r>
      <w:r w:rsidR="002C760A" w:rsidRPr="00B71895">
        <w:rPr>
          <w:b/>
          <w:bCs/>
          <w:highlight w:val="yellow"/>
        </w:rPr>
        <w:t xml:space="preserve">Table </w:t>
      </w:r>
      <w:r w:rsidR="007B2EA2" w:rsidRPr="00B71895">
        <w:rPr>
          <w:b/>
          <w:bCs/>
          <w:highlight w:val="yellow"/>
        </w:rPr>
        <w:t>2</w:t>
      </w:r>
      <w:r w:rsidR="002C760A" w:rsidRPr="00B71895">
        <w:rPr>
          <w:highlight w:val="yellow"/>
        </w:rPr>
        <w:t xml:space="preserve">). </w:t>
      </w:r>
      <w:r w:rsidR="008406FB" w:rsidRPr="00B71895">
        <w:rPr>
          <w:highlight w:val="yellow"/>
        </w:rPr>
        <w:t xml:space="preserve">Of the </w:t>
      </w:r>
      <w:r w:rsidR="004E19F4" w:rsidRPr="00B71895">
        <w:rPr>
          <w:highlight w:val="yellow"/>
        </w:rPr>
        <w:t xml:space="preserve">2,166 </w:t>
      </w:r>
      <w:del w:id="119" w:author="Calen Patrick Ryan" w:date="2020-10-19T21:30:00Z">
        <w:r w:rsidR="004E19F4" w:rsidRPr="00B71895" w:rsidDel="00953640">
          <w:rPr>
            <w:highlight w:val="yellow"/>
          </w:rPr>
          <w:delText>premenopausal</w:delText>
        </w:r>
      </w:del>
      <w:ins w:id="120" w:author="Calen Patrick Ryan" w:date="2020-10-19T21:30:00Z">
        <w:r w:rsidR="00953640">
          <w:rPr>
            <w:highlight w:val="yellow"/>
          </w:rPr>
          <w:t>pre-menopausal</w:t>
        </w:r>
      </w:ins>
      <w:r w:rsidR="004E19F4" w:rsidRPr="00B71895">
        <w:rPr>
          <w:highlight w:val="yellow"/>
        </w:rPr>
        <w:t xml:space="preserve"> </w:t>
      </w:r>
      <w:r w:rsidR="008406FB" w:rsidRPr="00B71895">
        <w:rPr>
          <w:highlight w:val="yellow"/>
        </w:rPr>
        <w:t xml:space="preserve">women in our primary analyses, data on years since last live birth were available for </w:t>
      </w:r>
      <w:r w:rsidR="004E19F4" w:rsidRPr="00B71895">
        <w:rPr>
          <w:highlight w:val="yellow"/>
        </w:rPr>
        <w:t>1,617</w:t>
      </w:r>
      <w:r w:rsidR="008406FB" w:rsidRPr="00B71895">
        <w:rPr>
          <w:highlight w:val="yellow"/>
        </w:rPr>
        <w:t xml:space="preserve">. The average years since last live birth was </w:t>
      </w:r>
      <w:r w:rsidR="004E19F4" w:rsidRPr="00B71895">
        <w:rPr>
          <w:highlight w:val="yellow"/>
        </w:rPr>
        <w:t>8.87</w:t>
      </w:r>
      <w:r w:rsidR="008406FB" w:rsidRPr="00B71895">
        <w:rPr>
          <w:highlight w:val="yellow"/>
        </w:rPr>
        <w:t xml:space="preserve"> (SE = 0.</w:t>
      </w:r>
      <w:r w:rsidR="004E19F4" w:rsidRPr="00B71895">
        <w:rPr>
          <w:highlight w:val="yellow"/>
        </w:rPr>
        <w:t>19</w:t>
      </w:r>
      <w:r w:rsidR="008406FB" w:rsidRPr="00B71895">
        <w:rPr>
          <w:highlight w:val="yellow"/>
        </w:rPr>
        <w:t xml:space="preserve">). </w:t>
      </w:r>
      <w:r w:rsidR="0069035A" w:rsidRPr="00B71895">
        <w:rPr>
          <w:highlight w:val="yellow"/>
        </w:rPr>
        <w:t>After correcting for multiple comparisons, t</w:t>
      </w:r>
      <w:r w:rsidR="008406FB" w:rsidRPr="00B71895">
        <w:rPr>
          <w:highlight w:val="yellow"/>
        </w:rPr>
        <w:t xml:space="preserve">he main effect of years since last live birth was not significant in any model, nor were any of the interaction terms between years </w:t>
      </w:r>
      <w:r w:rsidR="0069035A" w:rsidRPr="00B71895">
        <w:rPr>
          <w:highlight w:val="yellow"/>
        </w:rPr>
        <w:t>since</w:t>
      </w:r>
      <w:r w:rsidR="008406FB" w:rsidRPr="00B71895">
        <w:rPr>
          <w:highlight w:val="yellow"/>
        </w:rPr>
        <w:t xml:space="preserve"> last live birth and parity (</w:t>
      </w:r>
      <w:r w:rsidR="0069035A" w:rsidRPr="00B71895">
        <w:rPr>
          <w:b/>
          <w:highlight w:val="yellow"/>
        </w:rPr>
        <w:t xml:space="preserve">Table </w:t>
      </w:r>
      <w:r w:rsidR="007B2EA2" w:rsidRPr="00B71895">
        <w:rPr>
          <w:b/>
          <w:highlight w:val="yellow"/>
        </w:rPr>
        <w:t>2</w:t>
      </w:r>
      <w:r w:rsidR="008406FB" w:rsidRPr="00B71895">
        <w:rPr>
          <w:highlight w:val="yellow"/>
        </w:rPr>
        <w:t>).</w:t>
      </w:r>
    </w:p>
    <w:p w14:paraId="4FD0157A" w14:textId="77777777" w:rsidR="0054697D" w:rsidRPr="00B71895" w:rsidRDefault="0054697D" w:rsidP="008406FB">
      <w:pPr>
        <w:shd w:val="clear" w:color="auto" w:fill="FFFFFF"/>
        <w:spacing w:line="480" w:lineRule="auto"/>
        <w:rPr>
          <w:highlight w:val="yellow"/>
        </w:rPr>
      </w:pPr>
    </w:p>
    <w:p w14:paraId="2B5F00B5" w14:textId="44066AD2" w:rsidR="0069035A" w:rsidRPr="00B71895" w:rsidRDefault="008406FB" w:rsidP="0069035A">
      <w:pPr>
        <w:shd w:val="clear" w:color="auto" w:fill="FFFFFF"/>
        <w:spacing w:line="480" w:lineRule="auto"/>
        <w:rPr>
          <w:highlight w:val="yellow"/>
        </w:rPr>
      </w:pPr>
      <w:r w:rsidRPr="00B71895">
        <w:rPr>
          <w:highlight w:val="yellow"/>
        </w:rPr>
        <w:t>Our sample size for analyses including months since last live birth (</w:t>
      </w:r>
      <w:r w:rsidRPr="00B71895">
        <w:rPr>
          <w:i/>
          <w:highlight w:val="yellow"/>
        </w:rPr>
        <w:t>n</w:t>
      </w:r>
      <w:r w:rsidRPr="00B71895">
        <w:rPr>
          <w:highlight w:val="yellow"/>
        </w:rPr>
        <w:t xml:space="preserve"> = 107) was significantly limited by the fact that this subsample excluded all </w:t>
      </w:r>
      <w:del w:id="121" w:author="Calen Patrick Ryan" w:date="2020-10-19T21:30:00Z">
        <w:r w:rsidRPr="00B71895" w:rsidDel="00953640">
          <w:rPr>
            <w:highlight w:val="yellow"/>
          </w:rPr>
          <w:delText>postmenopausal</w:delText>
        </w:r>
      </w:del>
      <w:ins w:id="122" w:author="Calen Patrick Ryan" w:date="2020-10-19T21:30:00Z">
        <w:r w:rsidR="00953640">
          <w:rPr>
            <w:highlight w:val="yellow"/>
          </w:rPr>
          <w:t>post-menopausal</w:t>
        </w:r>
      </w:ins>
      <w:r w:rsidRPr="00B71895">
        <w:rPr>
          <w:highlight w:val="yellow"/>
        </w:rPr>
        <w:t xml:space="preserve"> women, and excluded women sampled prior to this question being added in the 2007-2008 cycle. </w:t>
      </w:r>
      <w:del w:id="123" w:author="Calen Patrick Ryan" w:date="2020-10-19T20:13:00Z">
        <w:r w:rsidRPr="00B71895" w:rsidDel="000F7975">
          <w:rPr>
            <w:highlight w:val="yellow"/>
          </w:rPr>
          <w:delText xml:space="preserve">Because of this limited sample size, these results should be interpreted as exploratory only. </w:delText>
        </w:r>
      </w:del>
      <w:r w:rsidRPr="00B71895">
        <w:rPr>
          <w:highlight w:val="yellow"/>
        </w:rPr>
        <w:t>On average, women with valid responses to this question gave birth 10.</w:t>
      </w:r>
      <w:r w:rsidR="006A2045" w:rsidRPr="00B71895">
        <w:rPr>
          <w:highlight w:val="yellow"/>
        </w:rPr>
        <w:t>7</w:t>
      </w:r>
      <w:r w:rsidRPr="00B71895">
        <w:rPr>
          <w:highlight w:val="yellow"/>
        </w:rPr>
        <w:t xml:space="preserve"> months ago (SE = 0.</w:t>
      </w:r>
      <w:r w:rsidR="006A2045" w:rsidRPr="00B71895">
        <w:rPr>
          <w:highlight w:val="yellow"/>
        </w:rPr>
        <w:t>63</w:t>
      </w:r>
      <w:r w:rsidRPr="00B71895">
        <w:rPr>
          <w:highlight w:val="yellow"/>
        </w:rPr>
        <w:t>)</w:t>
      </w:r>
      <w:ins w:id="124" w:author="Calen Patrick Ryan" w:date="2020-10-19T20:13:00Z">
        <w:r w:rsidR="000F7975">
          <w:t>,</w:t>
        </w:r>
        <w:r w:rsidR="000F7975" w:rsidRPr="000F7975">
          <w:t xml:space="preserve"> </w:t>
        </w:r>
        <w:r w:rsidR="000F7975">
          <w:t>but these results should be interpreted cautiously given the small sample size</w:t>
        </w:r>
      </w:ins>
      <w:r w:rsidRPr="00B71895">
        <w:rPr>
          <w:highlight w:val="yellow"/>
        </w:rPr>
        <w:t xml:space="preserve">. </w:t>
      </w:r>
      <w:r w:rsidR="0069035A" w:rsidRPr="00B71895">
        <w:rPr>
          <w:highlight w:val="yellow"/>
        </w:rPr>
        <w:t>After correcting for multiple comparisons, the main effects of months since last live birth and parity was not significant in any model, nor were any of the interaction terms between months since last live birth and parity (</w:t>
      </w:r>
      <w:r w:rsidR="0069035A" w:rsidRPr="00B71895">
        <w:rPr>
          <w:b/>
          <w:highlight w:val="yellow"/>
        </w:rPr>
        <w:t xml:space="preserve">Table </w:t>
      </w:r>
      <w:r w:rsidR="007B2EA2" w:rsidRPr="00B71895">
        <w:rPr>
          <w:b/>
          <w:highlight w:val="yellow"/>
        </w:rPr>
        <w:t>2</w:t>
      </w:r>
      <w:r w:rsidR="0069035A" w:rsidRPr="00B71895">
        <w:rPr>
          <w:highlight w:val="yellow"/>
        </w:rPr>
        <w:t>).</w:t>
      </w:r>
    </w:p>
    <w:p w14:paraId="2E7C6EF4" w14:textId="76AAD7DF" w:rsidR="0069035A" w:rsidRPr="00B71895" w:rsidRDefault="0069035A" w:rsidP="008406FB">
      <w:pPr>
        <w:shd w:val="clear" w:color="auto" w:fill="FFFFFF"/>
        <w:spacing w:line="480" w:lineRule="auto"/>
        <w:rPr>
          <w:highlight w:val="yellow"/>
        </w:rPr>
      </w:pPr>
    </w:p>
    <w:p w14:paraId="516D5A8B" w14:textId="453CC43E" w:rsidR="0069035A" w:rsidRPr="00B71895" w:rsidRDefault="00D534A0" w:rsidP="008406FB">
      <w:pPr>
        <w:shd w:val="clear" w:color="auto" w:fill="FFFFFF"/>
        <w:spacing w:line="480" w:lineRule="auto"/>
        <w:rPr>
          <w:i/>
          <w:iCs/>
          <w:highlight w:val="yellow"/>
        </w:rPr>
      </w:pPr>
      <w:del w:id="125" w:author="Calen Patrick Ryan" w:date="2020-10-19T21:30:00Z">
        <w:r w:rsidRPr="00B71895" w:rsidDel="00953640">
          <w:rPr>
            <w:i/>
            <w:iCs/>
            <w:highlight w:val="yellow"/>
          </w:rPr>
          <w:delText>Postmenopausal</w:delText>
        </w:r>
      </w:del>
      <w:ins w:id="126" w:author="Calen Patrick Ryan" w:date="2020-10-19T21:30:00Z">
        <w:r w:rsidR="00953640">
          <w:rPr>
            <w:i/>
            <w:iCs/>
            <w:highlight w:val="yellow"/>
          </w:rPr>
          <w:t>Post-menopausal</w:t>
        </w:r>
      </w:ins>
      <w:r w:rsidRPr="00B71895">
        <w:rPr>
          <w:i/>
          <w:iCs/>
          <w:highlight w:val="yellow"/>
        </w:rPr>
        <w:t xml:space="preserve"> women</w:t>
      </w:r>
    </w:p>
    <w:p w14:paraId="6335C6E7" w14:textId="3282C6F7" w:rsidR="0054697D" w:rsidRDefault="009C2E93" w:rsidP="0054697D">
      <w:pPr>
        <w:shd w:val="clear" w:color="auto" w:fill="FFFFFF"/>
        <w:spacing w:line="480" w:lineRule="auto"/>
      </w:pPr>
      <w:r w:rsidRPr="00B71895">
        <w:rPr>
          <w:highlight w:val="yellow"/>
        </w:rPr>
        <w:t xml:space="preserve">Primary models in </w:t>
      </w:r>
      <w:del w:id="127" w:author="Calen Patrick Ryan" w:date="2020-10-19T21:30:00Z">
        <w:r w:rsidRPr="00B71895" w:rsidDel="00953640">
          <w:rPr>
            <w:highlight w:val="yellow"/>
          </w:rPr>
          <w:delText>postmenopausal</w:delText>
        </w:r>
      </w:del>
      <w:ins w:id="128" w:author="Calen Patrick Ryan" w:date="2020-10-19T21:30:00Z">
        <w:r w:rsidR="00953640">
          <w:rPr>
            <w:highlight w:val="yellow"/>
          </w:rPr>
          <w:t>post-menopausal</w:t>
        </w:r>
      </w:ins>
      <w:r w:rsidRPr="00B71895">
        <w:rPr>
          <w:highlight w:val="yellow"/>
        </w:rPr>
        <w:t xml:space="preserve"> women revealed a significant linear effect of live births on biological aging indexed by </w:t>
      </w:r>
      <w:r w:rsidR="00D534A0" w:rsidRPr="00B71895">
        <w:rPr>
          <w:highlight w:val="yellow"/>
        </w:rPr>
        <w:t>LM, HD, and AL</w:t>
      </w:r>
      <w:r w:rsidR="00236A18" w:rsidRPr="00B71895">
        <w:rPr>
          <w:highlight w:val="yellow"/>
        </w:rPr>
        <w:t xml:space="preserve">; the linear effect of live births on KDM was not significant after correction for multiple comparisons </w:t>
      </w:r>
      <w:r w:rsidR="0054697D" w:rsidRPr="00B71895">
        <w:rPr>
          <w:highlight w:val="yellow"/>
        </w:rPr>
        <w:t>(</w:t>
      </w:r>
      <w:r w:rsidR="002D5B28" w:rsidRPr="00B71895">
        <w:rPr>
          <w:i/>
          <w:iCs/>
          <w:highlight w:val="yellow"/>
        </w:rPr>
        <w:t>n</w:t>
      </w:r>
      <w:r w:rsidR="002D5B28" w:rsidRPr="00B71895">
        <w:rPr>
          <w:highlight w:val="yellow"/>
        </w:rPr>
        <w:t xml:space="preserve"> = 2,252; </w:t>
      </w:r>
      <w:r w:rsidR="0054697D" w:rsidRPr="00B71895">
        <w:rPr>
          <w:b/>
          <w:bCs/>
          <w:highlight w:val="yellow"/>
        </w:rPr>
        <w:t xml:space="preserve">Table </w:t>
      </w:r>
      <w:r w:rsidR="000C69A4">
        <w:rPr>
          <w:b/>
          <w:bCs/>
          <w:highlight w:val="yellow"/>
        </w:rPr>
        <w:t>3</w:t>
      </w:r>
      <w:r w:rsidR="0054697D" w:rsidRPr="00B71895">
        <w:rPr>
          <w:highlight w:val="yellow"/>
        </w:rPr>
        <w:t xml:space="preserve">). </w:t>
      </w:r>
      <w:r w:rsidRPr="00B71895">
        <w:rPr>
          <w:highlight w:val="yellow"/>
        </w:rPr>
        <w:t xml:space="preserve">After correcting for multiple comparisons, the quadratic effect of parity </w:t>
      </w:r>
      <w:r w:rsidR="00236A18" w:rsidRPr="00B71895">
        <w:rPr>
          <w:highlight w:val="yellow"/>
        </w:rPr>
        <w:t xml:space="preserve">on </w:t>
      </w:r>
      <w:r w:rsidRPr="00B71895">
        <w:rPr>
          <w:highlight w:val="yellow"/>
        </w:rPr>
        <w:t xml:space="preserve">biological aging was significant for </w:t>
      </w:r>
      <w:r w:rsidR="002D5B28" w:rsidRPr="00B71895">
        <w:rPr>
          <w:highlight w:val="yellow"/>
        </w:rPr>
        <w:t>all measures but KDM</w:t>
      </w:r>
      <w:r w:rsidRPr="00B71895">
        <w:rPr>
          <w:highlight w:val="yellow"/>
        </w:rPr>
        <w:t>. Sample sizes for our sensitivity analyses controlling for chronological age only were slightly larger (</w:t>
      </w:r>
      <w:r w:rsidRPr="00B71895">
        <w:rPr>
          <w:i/>
          <w:highlight w:val="yellow"/>
        </w:rPr>
        <w:t>n</w:t>
      </w:r>
      <w:r w:rsidRPr="00B71895">
        <w:rPr>
          <w:highlight w:val="yellow"/>
        </w:rPr>
        <w:t xml:space="preserve"> = 2,498).</w:t>
      </w:r>
      <w:r w:rsidR="0054697D" w:rsidRPr="00B71895">
        <w:rPr>
          <w:highlight w:val="yellow"/>
        </w:rPr>
        <w:t xml:space="preserve"> Similar trends were observed in the first set of sensitivity analyses, wherein the linear effect of live births was significantly associated with LM, HD, and AL</w:t>
      </w:r>
      <w:r w:rsidR="00236A18" w:rsidRPr="00B71895">
        <w:rPr>
          <w:highlight w:val="yellow"/>
        </w:rPr>
        <w:t>.</w:t>
      </w:r>
      <w:r w:rsidR="0054697D" w:rsidRPr="00B71895">
        <w:rPr>
          <w:highlight w:val="yellow"/>
        </w:rPr>
        <w:t xml:space="preserve"> Moreover, the quadratic effect was significant for all four measures, giving rise to the anticipated U-shape for the overall relationship between parity a</w:t>
      </w:r>
      <w:r w:rsidR="00887FF5" w:rsidRPr="00B71895">
        <w:rPr>
          <w:highlight w:val="yellow"/>
        </w:rPr>
        <w:t>n</w:t>
      </w:r>
      <w:r w:rsidR="0054697D" w:rsidRPr="00B71895">
        <w:rPr>
          <w:highlight w:val="yellow"/>
        </w:rPr>
        <w:t>d biological aging (shown in grey on</w:t>
      </w:r>
      <w:r w:rsidR="0054697D" w:rsidRPr="00B71895">
        <w:rPr>
          <w:b/>
          <w:bCs/>
          <w:highlight w:val="yellow"/>
        </w:rPr>
        <w:t xml:space="preserve"> Figure 4</w:t>
      </w:r>
      <w:r w:rsidR="0054697D" w:rsidRPr="00B71895">
        <w:rPr>
          <w:highlight w:val="yellow"/>
        </w:rPr>
        <w:t xml:space="preserve">). Of the 2,252 </w:t>
      </w:r>
      <w:del w:id="129" w:author="Calen Patrick Ryan" w:date="2020-10-19T21:30:00Z">
        <w:r w:rsidR="0054697D" w:rsidRPr="00B71895" w:rsidDel="00953640">
          <w:rPr>
            <w:highlight w:val="yellow"/>
          </w:rPr>
          <w:delText>postmenopausal</w:delText>
        </w:r>
      </w:del>
      <w:ins w:id="130" w:author="Calen Patrick Ryan" w:date="2020-10-19T21:30:00Z">
        <w:r w:rsidR="00953640">
          <w:rPr>
            <w:highlight w:val="yellow"/>
          </w:rPr>
          <w:t>post-menopausal</w:t>
        </w:r>
      </w:ins>
      <w:r w:rsidR="0054697D" w:rsidRPr="00B71895">
        <w:rPr>
          <w:highlight w:val="yellow"/>
        </w:rPr>
        <w:t xml:space="preserve"> women in our primary analyses, data on years since last birth were available for 1,970. The average years since last birth was 36.09 (SE = 0.25). After correcting for multiple comparisons, the main effect of years since last live birth </w:t>
      </w:r>
      <w:r w:rsidR="0054697D" w:rsidRPr="00B71895">
        <w:rPr>
          <w:highlight w:val="yellow"/>
        </w:rPr>
        <w:lastRenderedPageBreak/>
        <w:t>was not significant in any model, nor were any of the interaction terms between years since last live birth and parity (</w:t>
      </w:r>
      <w:r w:rsidR="0054697D" w:rsidRPr="00B71895">
        <w:rPr>
          <w:b/>
          <w:highlight w:val="yellow"/>
        </w:rPr>
        <w:t xml:space="preserve">Table </w:t>
      </w:r>
      <w:r w:rsidR="000C69A4">
        <w:rPr>
          <w:b/>
          <w:highlight w:val="yellow"/>
        </w:rPr>
        <w:t>3</w:t>
      </w:r>
      <w:r w:rsidR="0054697D" w:rsidRPr="00B71895">
        <w:rPr>
          <w:highlight w:val="yellow"/>
        </w:rPr>
        <w:t>).</w:t>
      </w:r>
    </w:p>
    <w:p w14:paraId="68B68F29" w14:textId="77777777" w:rsidR="0054697D" w:rsidRPr="00D534A0" w:rsidRDefault="0054697D" w:rsidP="008406FB">
      <w:pPr>
        <w:shd w:val="clear" w:color="auto" w:fill="FFFFFF"/>
        <w:spacing w:line="480" w:lineRule="auto"/>
      </w:pPr>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7E64539A" w14:textId="2E02FBF2" w:rsidR="00F81F7F" w:rsidRDefault="008406FB" w:rsidP="00875CA4">
      <w:pPr>
        <w:shd w:val="clear" w:color="auto" w:fill="FFFFFF"/>
        <w:spacing w:line="480" w:lineRule="auto"/>
        <w:rPr>
          <w:ins w:id="131" w:author="Calen Patrick Ryan" w:date="2020-10-19T21:50:00Z"/>
        </w:rPr>
      </w:pPr>
      <w:del w:id="132" w:author="Calen Patrick Ryan" w:date="2020-10-19T20:17:00Z">
        <w:r w:rsidDel="002F7FCA">
          <w:delText>Our primary aim was to examine</w:delText>
        </w:r>
      </w:del>
      <w:ins w:id="133" w:author="Calen Patrick Ryan" w:date="2020-10-19T20:17:00Z">
        <w:r w:rsidR="002F7FCA">
          <w:t>We</w:t>
        </w:r>
      </w:ins>
      <w:ins w:id="134" w:author="Calen Patrick Ryan" w:date="2020-10-19T20:18:00Z">
        <w:r w:rsidR="002F7FCA">
          <w:t xml:space="preserve"> tested</w:t>
        </w:r>
      </w:ins>
      <w:r>
        <w:t xml:space="preserve"> putative physiological costs of reproduction</w:t>
      </w:r>
      <w:del w:id="135" w:author="Calen Patrick Ryan" w:date="2020-10-19T20:18:00Z">
        <w:r w:rsidDel="002F7FCA">
          <w:delText>, as indexed by</w:delText>
        </w:r>
      </w:del>
      <w:ins w:id="136" w:author="Calen Patrick Ryan" w:date="2020-10-19T20:18:00Z">
        <w:r w:rsidR="002F7FCA">
          <w:t xml:space="preserve"> using</w:t>
        </w:r>
      </w:ins>
      <w:r>
        <w:t xml:space="preserve"> </w:t>
      </w:r>
      <w:r w:rsidR="007466FC">
        <w:t>four</w:t>
      </w:r>
      <w:r>
        <w:t xml:space="preserve"> validated measures of biological age </w:t>
      </w:r>
      <w:r w:rsidR="007466FC">
        <w:t xml:space="preserve">and system integrity </w:t>
      </w:r>
      <w:r>
        <w:t xml:space="preserve">among a nationally-representative sample of US women of reproductive and post-reproductive age. Based on </w:t>
      </w:r>
      <w:del w:id="137" w:author="Calen Patrick Ryan" w:date="2020-10-19T21:47:00Z">
        <w:r w:rsidR="00875CA4" w:rsidDel="005D094E">
          <w:delText xml:space="preserve">results of </w:delText>
        </w:r>
        <w:r w:rsidDel="005D094E">
          <w:delText>prior work</w:delText>
        </w:r>
      </w:del>
      <w:ins w:id="138" w:author="Calen Patrick Ryan" w:date="2020-10-19T21:47:00Z">
        <w:r w:rsidR="005D094E">
          <w:t>epidemiological studies</w:t>
        </w:r>
      </w:ins>
      <w:r>
        <w:t>, we hypothesized</w:t>
      </w:r>
      <w:r w:rsidR="002F7FCA">
        <w:t xml:space="preserve"> </w:t>
      </w:r>
      <w:r>
        <w:t>a U-shaped relationship between parity and biological age</w:t>
      </w:r>
      <w:r w:rsidRPr="00555A7C">
        <w:rPr>
          <w:highlight w:val="green"/>
        </w:rPr>
        <w:t xml:space="preserve">. </w:t>
      </w:r>
      <w:commentRangeStart w:id="139"/>
      <w:ins w:id="140" w:author="Calen Patrick Ryan" w:date="2020-10-19T21:25:00Z">
        <w:r w:rsidR="00953640">
          <w:rPr>
            <w:highlight w:val="green"/>
          </w:rPr>
          <w:t>C</w:t>
        </w:r>
      </w:ins>
      <w:ins w:id="141" w:author="Calen Patrick Ryan" w:date="2020-10-19T21:24:00Z">
        <w:r w:rsidR="00953640">
          <w:rPr>
            <w:highlight w:val="green"/>
          </w:rPr>
          <w:t>ontrolling for</w:t>
        </w:r>
        <w:r w:rsidR="00953640" w:rsidRPr="009575CA">
          <w:rPr>
            <w:highlight w:val="green"/>
          </w:rPr>
          <w:t xml:space="preserve"> </w:t>
        </w:r>
        <w:r w:rsidR="00953640" w:rsidRPr="00555A7C">
          <w:rPr>
            <w:highlight w:val="green"/>
          </w:rPr>
          <w:t xml:space="preserve">lifestyle, health-related, and demographic factors, </w:t>
        </w:r>
      </w:ins>
      <w:ins w:id="142" w:author="Calen Patrick Ryan" w:date="2020-10-19T21:25:00Z">
        <w:r w:rsidR="00953640">
          <w:rPr>
            <w:highlight w:val="green"/>
          </w:rPr>
          <w:t>w</w:t>
        </w:r>
      </w:ins>
      <w:ins w:id="143" w:author="Calen Patrick Ryan" w:date="2020-10-19T21:21:00Z">
        <w:r w:rsidR="009575CA">
          <w:rPr>
            <w:highlight w:val="green"/>
          </w:rPr>
          <w:t>e found evidence that p</w:t>
        </w:r>
      </w:ins>
      <w:ins w:id="144" w:author="Calen Patrick Ryan" w:date="2020-10-19T21:20:00Z">
        <w:r w:rsidR="009575CA">
          <w:rPr>
            <w:highlight w:val="green"/>
          </w:rPr>
          <w:t xml:space="preserve">arity </w:t>
        </w:r>
      </w:ins>
      <w:ins w:id="145" w:author="Calen Patrick Ryan" w:date="2020-10-19T21:21:00Z">
        <w:r w:rsidR="009575CA">
          <w:rPr>
            <w:highlight w:val="green"/>
          </w:rPr>
          <w:t>is</w:t>
        </w:r>
      </w:ins>
      <w:ins w:id="146" w:author="Calen Patrick Ryan" w:date="2020-10-19T21:20:00Z">
        <w:r w:rsidR="009575CA">
          <w:rPr>
            <w:highlight w:val="green"/>
          </w:rPr>
          <w:t xml:space="preserve"> associate</w:t>
        </w:r>
      </w:ins>
      <w:ins w:id="147" w:author="Calen Patrick Ryan" w:date="2020-10-19T21:21:00Z">
        <w:r w:rsidR="009575CA">
          <w:rPr>
            <w:highlight w:val="green"/>
          </w:rPr>
          <w:t xml:space="preserve">d with </w:t>
        </w:r>
        <w:r w:rsidR="009575CA" w:rsidRPr="00555A7C">
          <w:rPr>
            <w:highlight w:val="green"/>
          </w:rPr>
          <w:t>all four measures</w:t>
        </w:r>
        <w:r w:rsidR="009575CA">
          <w:rPr>
            <w:highlight w:val="green"/>
          </w:rPr>
          <w:t xml:space="preserve"> of biological age among </w:t>
        </w:r>
      </w:ins>
      <w:ins w:id="148" w:author="Calen Patrick Ryan" w:date="2020-10-19T21:30:00Z">
        <w:r w:rsidR="00953640">
          <w:rPr>
            <w:highlight w:val="green"/>
          </w:rPr>
          <w:t>post-menopausal</w:t>
        </w:r>
      </w:ins>
      <w:ins w:id="149" w:author="Calen Patrick Ryan" w:date="2020-10-19T21:21:00Z">
        <w:r w:rsidR="009575CA">
          <w:rPr>
            <w:highlight w:val="green"/>
          </w:rPr>
          <w:t xml:space="preserve"> women, </w:t>
        </w:r>
        <w:r w:rsidR="009575CA" w:rsidRPr="00555A7C">
          <w:rPr>
            <w:highlight w:val="green"/>
          </w:rPr>
          <w:t xml:space="preserve">although </w:t>
        </w:r>
      </w:ins>
      <w:ins w:id="150" w:author="Calen Patrick Ryan" w:date="2020-10-19T21:22:00Z">
        <w:r w:rsidR="009575CA">
          <w:rPr>
            <w:highlight w:val="green"/>
          </w:rPr>
          <w:t>this relationship was not</w:t>
        </w:r>
      </w:ins>
      <w:ins w:id="151" w:author="Calen Patrick Ryan" w:date="2020-10-19T21:21:00Z">
        <w:r w:rsidR="009575CA" w:rsidRPr="00555A7C">
          <w:rPr>
            <w:highlight w:val="green"/>
          </w:rPr>
          <w:t xml:space="preserve"> significant for KDM after controlling for multiple comparisons.</w:t>
        </w:r>
      </w:ins>
      <w:ins w:id="152" w:author="Calen Patrick Ryan" w:date="2020-10-19T21:22:00Z">
        <w:r w:rsidR="009575CA">
          <w:rPr>
            <w:highlight w:val="green"/>
          </w:rPr>
          <w:t xml:space="preserve"> </w:t>
        </w:r>
      </w:ins>
      <w:commentRangeEnd w:id="139"/>
      <w:ins w:id="153" w:author="Calen Patrick Ryan" w:date="2020-10-19T21:27:00Z">
        <w:r w:rsidR="00953640">
          <w:rPr>
            <w:rStyle w:val="CommentReference"/>
          </w:rPr>
          <w:commentReference w:id="139"/>
        </w:r>
      </w:ins>
      <w:ins w:id="154" w:author="Calen Patrick Ryan" w:date="2020-10-19T21:25:00Z">
        <w:r w:rsidR="00953640">
          <w:rPr>
            <w:highlight w:val="green"/>
          </w:rPr>
          <w:t>The</w:t>
        </w:r>
      </w:ins>
      <w:ins w:id="155" w:author="Calen Patrick Ryan" w:date="2020-10-19T21:24:00Z">
        <w:r w:rsidR="009575CA">
          <w:rPr>
            <w:highlight w:val="green"/>
          </w:rPr>
          <w:t xml:space="preserve"> relationship between parity and biological age</w:t>
        </w:r>
      </w:ins>
      <w:ins w:id="156" w:author="Calen Patrick Ryan" w:date="2020-10-19T21:28:00Z">
        <w:r w:rsidR="00953640">
          <w:rPr>
            <w:highlight w:val="green"/>
          </w:rPr>
          <w:t xml:space="preserve"> in </w:t>
        </w:r>
      </w:ins>
      <w:ins w:id="157" w:author="Calen Patrick Ryan" w:date="2020-10-19T21:30:00Z">
        <w:r w:rsidR="00953640">
          <w:rPr>
            <w:highlight w:val="green"/>
          </w:rPr>
          <w:t>post-menopausal</w:t>
        </w:r>
      </w:ins>
      <w:ins w:id="158" w:author="Calen Patrick Ryan" w:date="2020-10-19T21:28:00Z">
        <w:r w:rsidR="00953640">
          <w:rPr>
            <w:highlight w:val="green"/>
          </w:rPr>
          <w:t xml:space="preserve"> women</w:t>
        </w:r>
      </w:ins>
      <w:ins w:id="159" w:author="Calen Patrick Ryan" w:date="2020-10-19T21:25:00Z">
        <w:r w:rsidR="00953640">
          <w:rPr>
            <w:highlight w:val="green"/>
          </w:rPr>
          <w:t xml:space="preserve"> is </w:t>
        </w:r>
      </w:ins>
      <w:ins w:id="160" w:author="Calen Patrick Ryan" w:date="2020-10-19T21:28:00Z">
        <w:r w:rsidR="00953640">
          <w:rPr>
            <w:highlight w:val="green"/>
          </w:rPr>
          <w:t xml:space="preserve">most </w:t>
        </w:r>
      </w:ins>
      <w:ins w:id="161" w:author="Calen Patrick Ryan" w:date="2020-10-19T21:25:00Z">
        <w:r w:rsidR="00953640">
          <w:rPr>
            <w:highlight w:val="green"/>
          </w:rPr>
          <w:t>consistent with</w:t>
        </w:r>
      </w:ins>
      <w:ins w:id="162" w:author="Calen Patrick Ryan" w:date="2020-10-19T21:24:00Z">
        <w:r w:rsidR="009575CA">
          <w:rPr>
            <w:highlight w:val="green"/>
          </w:rPr>
          <w:t xml:space="preserve"> a U-shaped pattern, with</w:t>
        </w:r>
        <w:r w:rsidR="009575CA" w:rsidRPr="00555A7C">
          <w:rPr>
            <w:highlight w:val="green"/>
          </w:rPr>
          <w:t xml:space="preserve"> biological age acceleration reaching a minimum at 2-3 live births and more pronounced aging at either extreme</w:t>
        </w:r>
        <w:r w:rsidR="00953640">
          <w:rPr>
            <w:highlight w:val="green"/>
          </w:rPr>
          <w:t xml:space="preserve">. </w:t>
        </w:r>
      </w:ins>
      <w:ins w:id="163" w:author="Calen Patrick Ryan" w:date="2020-10-19T21:26:00Z">
        <w:r w:rsidR="00953640">
          <w:rPr>
            <w:highlight w:val="green"/>
          </w:rPr>
          <w:t xml:space="preserve">Notably, parity was not associated with biological aging among </w:t>
        </w:r>
      </w:ins>
      <w:ins w:id="164" w:author="Calen Patrick Ryan" w:date="2020-10-19T21:30:00Z">
        <w:r w:rsidR="00953640">
          <w:rPr>
            <w:highlight w:val="green"/>
          </w:rPr>
          <w:t>pre-menopausal</w:t>
        </w:r>
      </w:ins>
      <w:ins w:id="165" w:author="Calen Patrick Ryan" w:date="2020-10-19T21:26:00Z">
        <w:r w:rsidR="00953640">
          <w:rPr>
            <w:highlight w:val="green"/>
          </w:rPr>
          <w:t xml:space="preserve"> women. </w:t>
        </w:r>
      </w:ins>
      <w:del w:id="166" w:author="Calen Patrick Ryan" w:date="2020-10-19T21:26:00Z">
        <w:r w:rsidRPr="00555A7C" w:rsidDel="00953640">
          <w:rPr>
            <w:highlight w:val="green"/>
          </w:rPr>
          <w:delText xml:space="preserve">When controlling for lifestyle, health-related, and demographic factors, </w:delText>
        </w:r>
        <w:r w:rsidR="001B00C3" w:rsidRPr="00555A7C" w:rsidDel="00953640">
          <w:rPr>
            <w:highlight w:val="green"/>
          </w:rPr>
          <w:delText xml:space="preserve">the main effect of </w:delText>
        </w:r>
        <w:r w:rsidRPr="00555A7C" w:rsidDel="00953640">
          <w:rPr>
            <w:highlight w:val="green"/>
          </w:rPr>
          <w:delText>parity (defined as number of live births) was not significantly associated biological ag</w:delText>
        </w:r>
        <w:r w:rsidR="005133A4" w:rsidRPr="00555A7C" w:rsidDel="00953640">
          <w:rPr>
            <w:highlight w:val="green"/>
          </w:rPr>
          <w:delText xml:space="preserve">ing </w:delText>
        </w:r>
        <w:r w:rsidR="00875CA4" w:rsidRPr="00555A7C" w:rsidDel="00953640">
          <w:rPr>
            <w:highlight w:val="green"/>
          </w:rPr>
          <w:delText xml:space="preserve">among premenopausal women. </w:delText>
        </w:r>
      </w:del>
      <w:del w:id="167" w:author="Calen Patrick Ryan" w:date="2020-10-19T20:19:00Z">
        <w:r w:rsidR="00AE321D" w:rsidRPr="00555A7C" w:rsidDel="002F7FCA">
          <w:rPr>
            <w:highlight w:val="green"/>
          </w:rPr>
          <w:delText xml:space="preserve">By </w:delText>
        </w:r>
      </w:del>
      <w:del w:id="168" w:author="Calen Patrick Ryan" w:date="2020-10-19T21:19:00Z">
        <w:r w:rsidR="00AE321D" w:rsidRPr="00555A7C" w:rsidDel="009575CA">
          <w:rPr>
            <w:highlight w:val="green"/>
          </w:rPr>
          <w:delText>contrast</w:delText>
        </w:r>
      </w:del>
      <w:del w:id="169" w:author="Calen Patrick Ryan" w:date="2020-10-19T21:26:00Z">
        <w:r w:rsidR="00AE321D" w:rsidRPr="00555A7C" w:rsidDel="00953640">
          <w:rPr>
            <w:highlight w:val="green"/>
          </w:rPr>
          <w:delText xml:space="preserve">, analyses in </w:delText>
        </w:r>
        <w:r w:rsidR="0060008C" w:rsidRPr="00555A7C" w:rsidDel="00953640">
          <w:rPr>
            <w:highlight w:val="green"/>
          </w:rPr>
          <w:delText>postmenopausal women</w:delText>
        </w:r>
        <w:r w:rsidR="00AE321D" w:rsidRPr="00555A7C" w:rsidDel="00953640">
          <w:rPr>
            <w:highlight w:val="green"/>
          </w:rPr>
          <w:delText xml:space="preserve"> revealed the hypothesized U-shape </w:delText>
        </w:r>
        <w:r w:rsidR="002144E6" w:rsidRPr="00555A7C" w:rsidDel="00953640">
          <w:rPr>
            <w:highlight w:val="green"/>
          </w:rPr>
          <w:delText xml:space="preserve">relationship </w:delText>
        </w:r>
        <w:r w:rsidR="00AE321D" w:rsidRPr="00555A7C" w:rsidDel="00953640">
          <w:rPr>
            <w:highlight w:val="green"/>
          </w:rPr>
          <w:delText>between parity and biological age, with biological age acceleration reaching a minimum at 2-3 live births and more pronounced aging at either extreme. Notably, this pattern was observed for all four measures, although effects did not remain significant for KDM after controlling for multiple comparisons.</w:delText>
        </w:r>
        <w:r w:rsidR="00AE321D" w:rsidDel="00953640">
          <w:delText xml:space="preserve"> </w:delText>
        </w:r>
      </w:del>
      <w:del w:id="170" w:author="Calen Patrick Ryan" w:date="2020-10-19T21:27:00Z">
        <w:r w:rsidDel="00953640">
          <w:delText>To our knowledge, o</w:delText>
        </w:r>
      </w:del>
      <w:ins w:id="171" w:author="Calen Patrick Ryan" w:date="2020-10-19T21:27:00Z">
        <w:r w:rsidR="00953640">
          <w:t>O</w:t>
        </w:r>
      </w:ins>
      <w:r>
        <w:t>ur study represents the first application of biological age composites indexing system integrity (LM, HD, KDM</w:t>
      </w:r>
      <w:r w:rsidR="007466FC">
        <w:t xml:space="preserve">, </w:t>
      </w:r>
      <w:r w:rsidR="007466FC" w:rsidRPr="007466FC">
        <w:rPr>
          <w:highlight w:val="yellow"/>
        </w:rPr>
        <w:t>AL</w:t>
      </w:r>
      <w:r>
        <w:t xml:space="preserve">) to quantify costs of reproduction in </w:t>
      </w:r>
      <w:r w:rsidR="00175927">
        <w:t xml:space="preserve">both pre- and </w:t>
      </w:r>
      <w:del w:id="172" w:author="Calen Patrick Ryan" w:date="2020-10-19T21:30:00Z">
        <w:r w:rsidR="00175927" w:rsidDel="00953640">
          <w:delText>postmenopausal</w:delText>
        </w:r>
      </w:del>
      <w:ins w:id="173" w:author="Calen Patrick Ryan" w:date="2020-10-19T21:30:00Z">
        <w:r w:rsidR="00953640">
          <w:t>post-menopausal</w:t>
        </w:r>
      </w:ins>
      <w:r w:rsidR="00175927">
        <w:t xml:space="preserve"> </w:t>
      </w:r>
      <w:r>
        <w:t>women</w:t>
      </w:r>
      <w:ins w:id="174" w:author="Calen Patrick Ryan" w:date="2020-10-19T21:29:00Z">
        <w:r w:rsidR="00953640">
          <w:t xml:space="preserve">, and </w:t>
        </w:r>
      </w:ins>
      <w:ins w:id="175" w:author="Calen Patrick Ryan" w:date="2020-10-19T21:32:00Z">
        <w:r w:rsidR="00953640">
          <w:t>may help to</w:t>
        </w:r>
        <w:r w:rsidR="00494A3A">
          <w:t xml:space="preserve"> elucidate some of the </w:t>
        </w:r>
      </w:ins>
      <w:ins w:id="176" w:author="Calen Patrick Ryan" w:date="2020-10-19T21:33:00Z">
        <w:r w:rsidR="00494A3A">
          <w:t>physiological</w:t>
        </w:r>
      </w:ins>
      <w:ins w:id="177" w:author="Calen Patrick Ryan" w:date="2020-10-19T21:32:00Z">
        <w:r w:rsidR="00494A3A">
          <w:t xml:space="preserve"> </w:t>
        </w:r>
      </w:ins>
      <w:ins w:id="178" w:author="Calen Patrick Ryan" w:date="2020-10-19T21:35:00Z">
        <w:r w:rsidR="00494A3A">
          <w:t>processes</w:t>
        </w:r>
      </w:ins>
      <w:ins w:id="179" w:author="Calen Patrick Ryan" w:date="2020-10-19T21:32:00Z">
        <w:r w:rsidR="00494A3A">
          <w:t xml:space="preserve"> </w:t>
        </w:r>
      </w:ins>
      <w:ins w:id="180" w:author="Calen Patrick Ryan" w:date="2020-10-19T21:35:00Z">
        <w:r w:rsidR="00494A3A">
          <w:t>bridging</w:t>
        </w:r>
      </w:ins>
      <w:ins w:id="181" w:author="Calen Patrick Ryan" w:date="2020-10-19T21:33:00Z">
        <w:r w:rsidR="00494A3A">
          <w:t xml:space="preserve"> cellular and</w:t>
        </w:r>
      </w:ins>
      <w:ins w:id="182" w:author="Calen Patrick Ryan" w:date="2020-10-19T21:29:00Z">
        <w:r w:rsidR="00953640">
          <w:t xml:space="preserve"> epidemiological findings </w:t>
        </w:r>
      </w:ins>
      <w:ins w:id="183" w:author="Calen Patrick Ryan" w:date="2020-10-19T21:33:00Z">
        <w:r w:rsidR="00494A3A">
          <w:t>relating</w:t>
        </w:r>
      </w:ins>
      <w:ins w:id="184" w:author="Calen Patrick Ryan" w:date="2020-10-19T21:29:00Z">
        <w:r w:rsidR="00953640">
          <w:t xml:space="preserve"> parity with health and lifespan in women.</w:t>
        </w:r>
      </w:ins>
    </w:p>
    <w:p w14:paraId="02C058C1" w14:textId="0CCDA114" w:rsidR="00F81F7F" w:rsidRDefault="00F81F7F" w:rsidP="00875CA4">
      <w:pPr>
        <w:shd w:val="clear" w:color="auto" w:fill="FFFFFF"/>
        <w:spacing w:line="480" w:lineRule="auto"/>
        <w:rPr>
          <w:ins w:id="185" w:author="Calen Patrick Ryan" w:date="2020-10-19T23:15:00Z"/>
        </w:rPr>
      </w:pPr>
    </w:p>
    <w:p w14:paraId="4F699546" w14:textId="2F132867" w:rsidR="001F6C99" w:rsidRDefault="00C358D4" w:rsidP="00875CA4">
      <w:pPr>
        <w:shd w:val="clear" w:color="auto" w:fill="FFFFFF"/>
        <w:spacing w:line="480" w:lineRule="auto"/>
        <w:rPr>
          <w:ins w:id="186" w:author="Calen Patrick Ryan" w:date="2020-10-20T00:22:00Z"/>
        </w:rPr>
      </w:pPr>
      <w:ins w:id="187" w:author="Calen Patrick Ryan" w:date="2020-10-20T00:08:00Z">
        <w:r w:rsidRPr="00C358D4">
          <w:rPr>
            <w:lang w:val="en-US"/>
          </w:rPr>
          <w:t>Our findings are broadly consistent with evolutionary theory, studies of cellular aging and reproduction, and epidemiological studies. Despite evidence supporting costs of reproduction in women</w:t>
        </w:r>
      </w:ins>
      <w:ins w:id="188" w:author="Calen Patrick Ryan" w:date="2020-10-20T08:50:00Z">
        <w:r w:rsidR="0097448E">
          <w:rPr>
            <w:lang w:val="en-US"/>
          </w:rPr>
          <w:t xml:space="preserve"> </w:t>
        </w:r>
        <w:r w:rsidR="0097448E" w:rsidRPr="00C358D4">
          <w:rPr>
            <w:lang w:val="en-US"/>
          </w:rPr>
          <w:t xml:space="preserve">from each of these </w:t>
        </w:r>
        <w:r w:rsidR="0097448E">
          <w:rPr>
            <w:lang w:val="en-US"/>
          </w:rPr>
          <w:t xml:space="preserve">research </w:t>
        </w:r>
        <w:r w:rsidR="0097448E" w:rsidRPr="00C358D4">
          <w:rPr>
            <w:lang w:val="en-US"/>
          </w:rPr>
          <w:t>domains</w:t>
        </w:r>
      </w:ins>
      <w:ins w:id="189" w:author="Calen Patrick Ryan" w:date="2020-10-20T00:08:00Z">
        <w:r w:rsidRPr="00C358D4">
          <w:rPr>
            <w:lang w:val="en-US"/>
          </w:rPr>
          <w:t>, the physiological processes underlying such costs are still unclear.</w:t>
        </w:r>
        <w:r>
          <w:rPr>
            <w:lang w:val="en-US"/>
          </w:rPr>
          <w:t xml:space="preserve"> </w:t>
        </w:r>
      </w:ins>
      <w:ins w:id="190" w:author="Calen Patrick Ryan" w:date="2020-10-19T23:36:00Z">
        <w:r w:rsidR="00E477BC">
          <w:t xml:space="preserve">The composite </w:t>
        </w:r>
      </w:ins>
      <w:ins w:id="191" w:author="Calen Patrick Ryan" w:date="2020-10-19T23:37:00Z">
        <w:r w:rsidR="00E477BC">
          <w:t xml:space="preserve">measures used in our analysis were constructed using </w:t>
        </w:r>
      </w:ins>
      <w:ins w:id="192" w:author="Calen Patrick Ryan" w:date="2020-10-19T23:59:00Z">
        <w:r w:rsidR="00EA1E46">
          <w:t xml:space="preserve">clinical </w:t>
        </w:r>
      </w:ins>
      <w:ins w:id="193" w:author="Calen Patrick Ryan" w:date="2020-10-19T23:37:00Z">
        <w:r w:rsidR="00E477BC">
          <w:t>m</w:t>
        </w:r>
      </w:ins>
      <w:ins w:id="194" w:author="Calen Patrick Ryan" w:date="2020-10-19T23:59:00Z">
        <w:r w:rsidR="00EA1E46">
          <w:t>arkers</w:t>
        </w:r>
      </w:ins>
      <w:ins w:id="195" w:author="Calen Patrick Ryan" w:date="2020-10-19T23:37:00Z">
        <w:r w:rsidR="00E477BC">
          <w:t xml:space="preserve"> of metaboli</w:t>
        </w:r>
      </w:ins>
      <w:ins w:id="196" w:author="Calen Patrick Ryan" w:date="2020-10-19T23:59:00Z">
        <w:r w:rsidR="00EA1E46">
          <w:t>c health</w:t>
        </w:r>
      </w:ins>
      <w:ins w:id="197" w:author="Calen Patrick Ryan" w:date="2020-10-19T23:37:00Z">
        <w:r w:rsidR="00E477BC">
          <w:t xml:space="preserve"> (glucose), </w:t>
        </w:r>
      </w:ins>
      <w:ins w:id="198" w:author="Calen Patrick Ryan" w:date="2020-10-19T23:40:00Z">
        <w:r w:rsidR="00E477BC">
          <w:t>kidney and liver function (</w:t>
        </w:r>
      </w:ins>
      <w:ins w:id="199" w:author="Calen Patrick Ryan" w:date="2020-10-19T23:48:00Z">
        <w:r w:rsidR="004B2569">
          <w:t xml:space="preserve">creatinine, </w:t>
        </w:r>
      </w:ins>
      <w:ins w:id="200" w:author="Calen Patrick Ryan" w:date="2020-10-19T23:40:00Z">
        <w:r w:rsidR="00E477BC">
          <w:t>albumin</w:t>
        </w:r>
      </w:ins>
      <w:ins w:id="201" w:author="Calen Patrick Ryan" w:date="2020-10-19T23:41:00Z">
        <w:r w:rsidR="00E477BC">
          <w:t>, alkaline phosphatase</w:t>
        </w:r>
      </w:ins>
      <w:ins w:id="202" w:author="Calen Patrick Ryan" w:date="2020-10-19T23:40:00Z">
        <w:r w:rsidR="00E477BC">
          <w:t xml:space="preserve">), </w:t>
        </w:r>
      </w:ins>
      <w:ins w:id="203" w:author="Calen Patrick Ryan" w:date="2020-10-19T23:47:00Z">
        <w:r w:rsidR="004B2569">
          <w:t>anemia</w:t>
        </w:r>
      </w:ins>
      <w:ins w:id="204" w:author="Calen Patrick Ryan" w:date="2020-10-19T23:46:00Z">
        <w:r w:rsidR="004B2569">
          <w:t xml:space="preserve"> </w:t>
        </w:r>
      </w:ins>
      <w:ins w:id="205" w:author="Calen Patrick Ryan" w:date="2020-10-19T23:55:00Z">
        <w:r w:rsidR="00EA1E46">
          <w:t xml:space="preserve">and/or red blood cell disorders </w:t>
        </w:r>
      </w:ins>
      <w:ins w:id="206" w:author="Calen Patrick Ryan" w:date="2020-10-19T23:46:00Z">
        <w:r w:rsidR="004B2569">
          <w:t>(mean cell volume</w:t>
        </w:r>
      </w:ins>
      <w:ins w:id="207" w:author="Calen Patrick Ryan" w:date="2020-10-19T23:47:00Z">
        <w:r w:rsidR="004B2569">
          <w:t>, red blood cell distribution width</w:t>
        </w:r>
      </w:ins>
      <w:ins w:id="208" w:author="Calen Patrick Ryan" w:date="2020-10-19T23:46:00Z">
        <w:r w:rsidR="004B2569">
          <w:t xml:space="preserve">), </w:t>
        </w:r>
      </w:ins>
      <w:ins w:id="209" w:author="Calen Patrick Ryan" w:date="2020-10-19T23:38:00Z">
        <w:r w:rsidR="00E477BC">
          <w:t xml:space="preserve">and immune function </w:t>
        </w:r>
      </w:ins>
      <w:ins w:id="210" w:author="Calen Patrick Ryan" w:date="2020-10-19T23:55:00Z">
        <w:r w:rsidR="00EA1E46">
          <w:t>and inflammation</w:t>
        </w:r>
      </w:ins>
      <w:ins w:id="211" w:author="Calen Patrick Ryan" w:date="2020-10-19T23:58:00Z">
        <w:r w:rsidR="00EA1E46">
          <w:t xml:space="preserve"> </w:t>
        </w:r>
      </w:ins>
      <w:ins w:id="212" w:author="Calen Patrick Ryan" w:date="2020-10-19T23:38:00Z">
        <w:r w:rsidR="00E477BC">
          <w:t>(CRP, lymphocyte percent</w:t>
        </w:r>
      </w:ins>
      <w:ins w:id="213" w:author="Calen Patrick Ryan" w:date="2020-10-19T23:48:00Z">
        <w:r w:rsidR="004B2569">
          <w:t>, white blood cell count)</w:t>
        </w:r>
      </w:ins>
      <w:ins w:id="214" w:author="Calen Patrick Ryan" w:date="2020-10-19T23:49:00Z">
        <w:r w:rsidR="004B2569">
          <w:t xml:space="preserve">. </w:t>
        </w:r>
      </w:ins>
      <w:ins w:id="215" w:author="Calen Patrick Ryan" w:date="2020-10-20T00:27:00Z">
        <w:r w:rsidR="001F6C99">
          <w:t xml:space="preserve">Despite the fact that each composite </w:t>
        </w:r>
        <w:r w:rsidR="001F6C99">
          <w:lastRenderedPageBreak/>
          <w:t>measure weights these clinical markers differently, w</w:t>
        </w:r>
      </w:ins>
      <w:ins w:id="216" w:author="Calen Patrick Ryan" w:date="2020-10-20T00:01:00Z">
        <w:r w:rsidR="000930C0">
          <w:t>e found</w:t>
        </w:r>
      </w:ins>
      <w:ins w:id="217" w:author="Calen Patrick Ryan" w:date="2020-10-20T00:23:00Z">
        <w:r w:rsidR="001F6C99">
          <w:t xml:space="preserve"> some</w:t>
        </w:r>
      </w:ins>
      <w:ins w:id="218" w:author="Calen Patrick Ryan" w:date="2020-10-20T00:01:00Z">
        <w:r w:rsidR="000930C0">
          <w:t xml:space="preserve"> evidence for a relationship between parity and </w:t>
        </w:r>
      </w:ins>
      <w:ins w:id="219" w:author="Calen Patrick Ryan" w:date="2020-10-20T00:03:00Z">
        <w:r w:rsidR="000930C0">
          <w:t>biological aging</w:t>
        </w:r>
      </w:ins>
      <w:ins w:id="220" w:author="Calen Patrick Ryan" w:date="2020-10-20T00:01:00Z">
        <w:r w:rsidR="000930C0">
          <w:t xml:space="preserve"> in post-menopausal women</w:t>
        </w:r>
      </w:ins>
      <w:ins w:id="221" w:author="Calen Patrick Ryan" w:date="2020-10-20T00:04:00Z">
        <w:r w:rsidR="000930C0">
          <w:t xml:space="preserve"> using all four composite measures</w:t>
        </w:r>
      </w:ins>
      <w:ins w:id="222" w:author="Calen Patrick Ryan" w:date="2020-10-20T00:01:00Z">
        <w:r w:rsidR="000930C0">
          <w:t>. This su</w:t>
        </w:r>
      </w:ins>
      <w:ins w:id="223" w:author="Calen Patrick Ryan" w:date="2020-10-20T00:02:00Z">
        <w:r w:rsidR="000930C0">
          <w:t>ggests that parity is associated with dysregulation across a broad range of physiological systems</w:t>
        </w:r>
      </w:ins>
      <w:ins w:id="224" w:author="Calen Patrick Ryan" w:date="2020-10-20T00:23:00Z">
        <w:r w:rsidR="001F6C99">
          <w:t xml:space="preserve"> in post-menopausal women</w:t>
        </w:r>
      </w:ins>
      <w:ins w:id="225" w:author="Calen Patrick Ryan" w:date="2020-10-20T00:02:00Z">
        <w:r w:rsidR="000930C0">
          <w:t xml:space="preserve">. </w:t>
        </w:r>
      </w:ins>
      <w:ins w:id="226" w:author="Calen Patrick Ryan" w:date="2020-10-20T00:17:00Z">
        <w:r w:rsidR="00497ED5">
          <w:t>Such far-reaching physiological consequences of parity is consistent with the widespread metabolic, immunological, and endocrinological changes that accompany pregnancy and lactation, a</w:t>
        </w:r>
      </w:ins>
      <w:ins w:id="227" w:author="Calen Patrick Ryan" w:date="2020-10-20T00:24:00Z">
        <w:r w:rsidR="001F6C99">
          <w:t xml:space="preserve">s well as the </w:t>
        </w:r>
      </w:ins>
      <w:ins w:id="228" w:author="Calen Patrick Ryan" w:date="2020-10-20T10:41:00Z">
        <w:r w:rsidR="001D3FE2">
          <w:t>diverse</w:t>
        </w:r>
      </w:ins>
      <w:ins w:id="229" w:author="Calen Patrick Ryan" w:date="2020-10-20T00:24:00Z">
        <w:r w:rsidR="001F6C99">
          <w:t xml:space="preserve"> </w:t>
        </w:r>
      </w:ins>
      <w:ins w:id="230" w:author="Calen Patrick Ryan" w:date="2020-10-20T00:18:00Z">
        <w:r w:rsidR="00497ED5">
          <w:t>disease</w:t>
        </w:r>
      </w:ins>
      <w:ins w:id="231" w:author="Calen Patrick Ryan" w:date="2020-10-20T00:24:00Z">
        <w:r w:rsidR="001F6C99">
          <w:t xml:space="preserve"> risks</w:t>
        </w:r>
      </w:ins>
      <w:ins w:id="232" w:author="Calen Patrick Ryan" w:date="2020-10-20T00:18:00Z">
        <w:r w:rsidR="00497ED5">
          <w:t xml:space="preserve"> that are both positively and negatively associated with parity in women </w:t>
        </w:r>
        <w:commentRangeStart w:id="233"/>
        <w:r w:rsidR="00497ED5">
          <w:t>(</w:t>
        </w:r>
        <w:proofErr w:type="spellStart"/>
        <w:r w:rsidR="00497ED5">
          <w:t>Beral</w:t>
        </w:r>
      </w:ins>
      <w:commentRangeEnd w:id="233"/>
      <w:proofErr w:type="spellEnd"/>
      <w:ins w:id="234" w:author="Calen Patrick Ryan" w:date="2020-10-20T11:02:00Z">
        <w:r w:rsidR="00571564">
          <w:rPr>
            <w:rStyle w:val="CommentReference"/>
          </w:rPr>
          <w:commentReference w:id="233"/>
        </w:r>
      </w:ins>
      <w:ins w:id="235" w:author="Calen Patrick Ryan" w:date="2020-10-20T00:18:00Z">
        <w:r w:rsidR="00497ED5">
          <w:t xml:space="preserve">). </w:t>
        </w:r>
      </w:ins>
      <w:ins w:id="236" w:author="Calen Patrick Ryan" w:date="2020-10-20T08:50:00Z">
        <w:r w:rsidR="002010DE">
          <w:t xml:space="preserve">Additional </w:t>
        </w:r>
      </w:ins>
      <w:ins w:id="237" w:author="Calen Patrick Ryan" w:date="2020-10-20T08:51:00Z">
        <w:r w:rsidR="002010DE">
          <w:t>research focusing on the effect of parity</w:t>
        </w:r>
      </w:ins>
      <w:ins w:id="238" w:author="Calen Patrick Ryan" w:date="2020-10-20T08:52:00Z">
        <w:r w:rsidR="002010DE">
          <w:t xml:space="preserve"> on the </w:t>
        </w:r>
      </w:ins>
      <w:ins w:id="239" w:author="Calen Patrick Ryan" w:date="2020-10-20T08:51:00Z">
        <w:r w:rsidR="002010DE">
          <w:t xml:space="preserve">individual clinical markers used in our </w:t>
        </w:r>
      </w:ins>
      <w:ins w:id="240" w:author="Calen Patrick Ryan" w:date="2020-10-20T08:52:00Z">
        <w:r w:rsidR="002010DE">
          <w:t>composite measures will be an important next step in resolving the</w:t>
        </w:r>
      </w:ins>
      <w:ins w:id="241" w:author="Calen Patrick Ryan" w:date="2020-10-20T08:53:00Z">
        <w:r w:rsidR="002010DE">
          <w:t xml:space="preserve"> relative contributions of different</w:t>
        </w:r>
      </w:ins>
      <w:ins w:id="242" w:author="Calen Patrick Ryan" w:date="2020-10-20T08:52:00Z">
        <w:r w:rsidR="002010DE">
          <w:t xml:space="preserve"> physiological processes</w:t>
        </w:r>
      </w:ins>
      <w:ins w:id="243" w:author="Calen Patrick Ryan" w:date="2020-10-20T08:53:00Z">
        <w:r w:rsidR="002010DE">
          <w:t xml:space="preserve"> to parity-induced biological aging in women.</w:t>
        </w:r>
      </w:ins>
    </w:p>
    <w:p w14:paraId="6F707E8E" w14:textId="0B4600D6" w:rsidR="00497ED5" w:rsidRDefault="00497ED5" w:rsidP="00875CA4">
      <w:pPr>
        <w:shd w:val="clear" w:color="auto" w:fill="FFFFFF"/>
        <w:spacing w:line="480" w:lineRule="auto"/>
        <w:rPr>
          <w:ins w:id="244" w:author="Calen Patrick Ryan" w:date="2020-10-20T00:16:00Z"/>
        </w:rPr>
      </w:pPr>
    </w:p>
    <w:p w14:paraId="49999FB9" w14:textId="51E28F91" w:rsidR="00CC039C" w:rsidRDefault="00C358D4" w:rsidP="00875CA4">
      <w:pPr>
        <w:shd w:val="clear" w:color="auto" w:fill="FFFFFF"/>
        <w:spacing w:line="480" w:lineRule="auto"/>
        <w:rPr>
          <w:ins w:id="245" w:author="Calen Patrick Ryan" w:date="2020-10-20T09:04:00Z"/>
        </w:rPr>
      </w:pPr>
      <w:ins w:id="246" w:author="Calen Patrick Ryan" w:date="2020-10-20T00:09:00Z">
        <w:r>
          <w:t>We also found evidence for a non-linear</w:t>
        </w:r>
      </w:ins>
      <w:ins w:id="247" w:author="Calen Patrick Ryan" w:date="2020-10-20T00:05:00Z">
        <w:r w:rsidR="000930C0">
          <w:t xml:space="preserve"> increase in biological age with parity</w:t>
        </w:r>
      </w:ins>
      <w:ins w:id="248" w:author="Calen Patrick Ryan" w:date="2020-10-20T00:09:00Z">
        <w:r>
          <w:t xml:space="preserve">, as evidenced by the quadratic term in our models. This is consistent with several </w:t>
        </w:r>
      </w:ins>
      <w:ins w:id="249" w:author="Calen Patrick Ryan" w:date="2020-10-20T00:10:00Z">
        <w:r>
          <w:t xml:space="preserve">large </w:t>
        </w:r>
      </w:ins>
      <w:ins w:id="250" w:author="Calen Patrick Ryan" w:date="2020-10-20T00:14:00Z">
        <w:r w:rsidR="00497ED5">
          <w:t xml:space="preserve">meta-analyses </w:t>
        </w:r>
      </w:ins>
      <w:ins w:id="251" w:author="Calen Patrick Ryan" w:date="2020-10-20T00:10:00Z">
        <w:r>
          <w:t>examining</w:t>
        </w:r>
      </w:ins>
      <w:ins w:id="252" w:author="Calen Patrick Ryan" w:date="2020-10-20T00:12:00Z">
        <w:r>
          <w:t xml:space="preserve"> the relationship between parity and</w:t>
        </w:r>
      </w:ins>
      <w:ins w:id="253" w:author="Calen Patrick Ryan" w:date="2020-10-20T00:10:00Z">
        <w:r>
          <w:t xml:space="preserve"> cardiovascular disease (</w:t>
        </w:r>
        <w:proofErr w:type="spellStart"/>
        <w:r>
          <w:t>Lv</w:t>
        </w:r>
        <w:proofErr w:type="spellEnd"/>
        <w:r>
          <w:t>)</w:t>
        </w:r>
      </w:ins>
      <w:ins w:id="254" w:author="Calen Patrick Ryan" w:date="2020-10-20T00:12:00Z">
        <w:r>
          <w:t xml:space="preserve"> and all-cause mortality (Zeng)</w:t>
        </w:r>
      </w:ins>
      <w:ins w:id="255" w:author="Calen Patrick Ryan" w:date="2020-10-20T00:14:00Z">
        <w:r w:rsidR="00497ED5">
          <w:t xml:space="preserve">. </w:t>
        </w:r>
      </w:ins>
      <w:ins w:id="256" w:author="Calen Patrick Ryan" w:date="2020-10-20T00:31:00Z">
        <w:r w:rsidR="0004647D">
          <w:t>Th</w:t>
        </w:r>
      </w:ins>
      <w:ins w:id="257" w:author="Calen Patrick Ryan" w:date="2020-10-20T00:34:00Z">
        <w:r w:rsidR="0004647D">
          <w:t>e fact that th</w:t>
        </w:r>
      </w:ins>
      <w:ins w:id="258" w:author="Calen Patrick Ryan" w:date="2020-10-20T00:31:00Z">
        <w:r w:rsidR="0004647D">
          <w:t>ese and other</w:t>
        </w:r>
      </w:ins>
      <w:ins w:id="259" w:author="Calen Patrick Ryan" w:date="2020-10-20T08:53:00Z">
        <w:r w:rsidR="002010DE">
          <w:t xml:space="preserve"> large</w:t>
        </w:r>
      </w:ins>
      <w:ins w:id="260" w:author="Calen Patrick Ryan" w:date="2020-10-20T00:31:00Z">
        <w:r w:rsidR="0004647D">
          <w:t xml:space="preserve"> </w:t>
        </w:r>
      </w:ins>
      <w:ins w:id="261" w:author="Calen Patrick Ryan" w:date="2020-10-20T00:14:00Z">
        <w:r w:rsidR="00497ED5">
          <w:t>studies</w:t>
        </w:r>
      </w:ins>
      <w:ins w:id="262" w:author="Calen Patrick Ryan" w:date="2020-10-20T00:31:00Z">
        <w:r w:rsidR="0004647D">
          <w:t xml:space="preserve"> (</w:t>
        </w:r>
        <w:commentRangeStart w:id="263"/>
        <w:r w:rsidR="0004647D">
          <w:t>Grundy and Tomassini</w:t>
        </w:r>
      </w:ins>
      <w:ins w:id="264" w:author="Calen Patrick Ryan" w:date="2020-10-20T00:34:00Z">
        <w:r w:rsidR="0004647D">
          <w:t>, Grundy AJHB</w:t>
        </w:r>
      </w:ins>
      <w:commentRangeEnd w:id="263"/>
      <w:ins w:id="265" w:author="Calen Patrick Ryan" w:date="2020-10-20T11:04:00Z">
        <w:r w:rsidR="00116E7E">
          <w:rPr>
            <w:rStyle w:val="CommentReference"/>
          </w:rPr>
          <w:commentReference w:id="263"/>
        </w:r>
      </w:ins>
      <w:ins w:id="266" w:author="Calen Patrick Ryan" w:date="2020-10-20T00:31:00Z">
        <w:r w:rsidR="0004647D">
          <w:t>)</w:t>
        </w:r>
      </w:ins>
      <w:ins w:id="267" w:author="Calen Patrick Ryan" w:date="2020-10-20T00:12:00Z">
        <w:r>
          <w:t xml:space="preserve"> </w:t>
        </w:r>
      </w:ins>
      <w:ins w:id="268" w:author="Calen Patrick Ryan" w:date="2020-10-20T00:13:00Z">
        <w:r w:rsidR="00497ED5">
          <w:t>show</w:t>
        </w:r>
      </w:ins>
      <w:ins w:id="269" w:author="Calen Patrick Ryan" w:date="2020-10-20T00:14:00Z">
        <w:r w:rsidR="00497ED5">
          <w:t xml:space="preserve"> clear</w:t>
        </w:r>
      </w:ins>
      <w:ins w:id="270" w:author="Calen Patrick Ryan" w:date="2020-10-20T00:13:00Z">
        <w:r w:rsidR="00497ED5">
          <w:t xml:space="preserve"> </w:t>
        </w:r>
      </w:ins>
      <w:ins w:id="271" w:author="Calen Patrick Ryan" w:date="2020-10-20T00:15:00Z">
        <w:r w:rsidR="00497ED5">
          <w:t>non-linear curves similar to those reported here</w:t>
        </w:r>
      </w:ins>
      <w:ins w:id="272" w:author="Calen Patrick Ryan" w:date="2020-10-20T00:31:00Z">
        <w:r w:rsidR="0004647D">
          <w:t xml:space="preserve"> gives us confidence in the robustness of our findings. </w:t>
        </w:r>
      </w:ins>
      <w:ins w:id="273" w:author="Calen Patrick Ryan" w:date="2020-10-20T00:35:00Z">
        <w:r w:rsidR="0004647D">
          <w:t>Nevertheless, t</w:t>
        </w:r>
      </w:ins>
      <w:ins w:id="274" w:author="Calen Patrick Ryan" w:date="2020-10-20T00:34:00Z">
        <w:r w:rsidR="0004647D">
          <w:t>he reasons for th</w:t>
        </w:r>
      </w:ins>
      <w:ins w:id="275" w:author="Calen Patrick Ryan" w:date="2020-10-20T00:35:00Z">
        <w:r w:rsidR="0004647D">
          <w:t>e U-shaped</w:t>
        </w:r>
      </w:ins>
      <w:ins w:id="276" w:author="Calen Patrick Ryan" w:date="2020-10-20T00:34:00Z">
        <w:r w:rsidR="0004647D">
          <w:t xml:space="preserve"> relat</w:t>
        </w:r>
      </w:ins>
      <w:ins w:id="277" w:author="Calen Patrick Ryan" w:date="2020-10-20T00:35:00Z">
        <w:r w:rsidR="0004647D">
          <w:t xml:space="preserve">ionship between parity and health and mortality is still unclear. </w:t>
        </w:r>
      </w:ins>
      <w:ins w:id="278" w:author="Calen Patrick Ryan" w:date="2020-10-20T00:41:00Z">
        <w:r w:rsidR="00B2078A">
          <w:t>In some cases, higher mortality among nulliparous women may be tied to selection effects whereby</w:t>
        </w:r>
      </w:ins>
      <w:ins w:id="279" w:author="Calen Patrick Ryan" w:date="2020-10-20T00:42:00Z">
        <w:r w:rsidR="00B2078A">
          <w:t xml:space="preserve"> women with</w:t>
        </w:r>
      </w:ins>
      <w:ins w:id="280" w:author="Calen Patrick Ryan" w:date="2020-10-20T00:43:00Z">
        <w:r w:rsidR="00B2078A">
          <w:t xml:space="preserve"> long-term illnesses or</w:t>
        </w:r>
      </w:ins>
      <w:ins w:id="281" w:author="Calen Patrick Ryan" w:date="2020-10-20T00:42:00Z">
        <w:r w:rsidR="00B2078A">
          <w:t xml:space="preserve"> health problems</w:t>
        </w:r>
      </w:ins>
      <w:ins w:id="282" w:author="Calen Patrick Ryan" w:date="2020-10-20T00:43:00Z">
        <w:r w:rsidR="00B2078A">
          <w:t xml:space="preserve"> may be less likely to marry or bear children (Grundy and Tomassini)</w:t>
        </w:r>
      </w:ins>
      <w:ins w:id="283" w:author="Calen Patrick Ryan" w:date="2020-10-20T00:44:00Z">
        <w:r w:rsidR="00B2078A">
          <w:t>. Higher mortality among women bearing one child may similarly relate to long</w:t>
        </w:r>
      </w:ins>
      <w:ins w:id="284" w:author="Calen Patrick Ryan" w:date="2020-10-20T00:45:00Z">
        <w:r w:rsidR="00B2078A">
          <w:t>-term health issues, including those related to their first pregnancy (Grundy and Tomassini). Women with no children or only one child may also experience lower levels</w:t>
        </w:r>
      </w:ins>
      <w:ins w:id="285" w:author="Calen Patrick Ryan" w:date="2020-10-20T00:46:00Z">
        <w:r w:rsidR="00B2078A">
          <w:t xml:space="preserve"> of social support, which could have negative consequences on health later on in life. </w:t>
        </w:r>
      </w:ins>
      <w:ins w:id="286" w:author="Calen Patrick Ryan" w:date="2020-10-20T11:05:00Z">
        <w:r w:rsidR="00116E7E">
          <w:t>Additional work to help disentangle the social and environmental factors that are associated with nulliparity</w:t>
        </w:r>
      </w:ins>
      <w:ins w:id="287" w:author="Calen Patrick Ryan" w:date="2020-10-20T11:07:00Z">
        <w:r w:rsidR="00116E7E">
          <w:t xml:space="preserve"> or single parity may be warranted.</w:t>
        </w:r>
      </w:ins>
    </w:p>
    <w:p w14:paraId="5CCB9476" w14:textId="77777777" w:rsidR="00CC039C" w:rsidRDefault="00CC039C" w:rsidP="00875CA4">
      <w:pPr>
        <w:shd w:val="clear" w:color="auto" w:fill="FFFFFF"/>
        <w:spacing w:line="480" w:lineRule="auto"/>
        <w:rPr>
          <w:ins w:id="288" w:author="Calen Patrick Ryan" w:date="2020-10-20T09:04:00Z"/>
        </w:rPr>
      </w:pPr>
    </w:p>
    <w:p w14:paraId="3D296450" w14:textId="5DDFFF91" w:rsidR="002E11EA" w:rsidRDefault="001B3C71" w:rsidP="00875CA4">
      <w:pPr>
        <w:shd w:val="clear" w:color="auto" w:fill="FFFFFF"/>
        <w:spacing w:line="480" w:lineRule="auto"/>
        <w:rPr>
          <w:ins w:id="289" w:author="Calen Patrick Ryan" w:date="2020-10-20T09:16:00Z"/>
        </w:rPr>
      </w:pPr>
      <w:ins w:id="290" w:author="Calen Patrick Ryan" w:date="2020-10-20T08:55:00Z">
        <w:r>
          <w:t xml:space="preserve">Another </w:t>
        </w:r>
      </w:ins>
      <w:ins w:id="291" w:author="Calen Patrick Ryan" w:date="2020-10-20T09:04:00Z">
        <w:r w:rsidR="00CC039C">
          <w:t>explanation for</w:t>
        </w:r>
      </w:ins>
      <w:ins w:id="292" w:author="Calen Patrick Ryan" w:date="2020-10-20T08:55:00Z">
        <w:r>
          <w:t xml:space="preserve"> the non-linear </w:t>
        </w:r>
      </w:ins>
      <w:ins w:id="293" w:author="Calen Patrick Ryan" w:date="2020-10-20T08:56:00Z">
        <w:r>
          <w:t xml:space="preserve">relationship between parity and biological age described here </w:t>
        </w:r>
      </w:ins>
      <w:ins w:id="294" w:author="Calen Patrick Ryan" w:date="2020-10-20T09:05:00Z">
        <w:r w:rsidR="00CC039C">
          <w:t>may</w:t>
        </w:r>
      </w:ins>
      <w:ins w:id="295" w:author="Calen Patrick Ryan" w:date="2020-10-20T08:56:00Z">
        <w:r>
          <w:t xml:space="preserve"> </w:t>
        </w:r>
      </w:ins>
      <w:ins w:id="296" w:author="Calen Patrick Ryan" w:date="2020-10-20T08:57:00Z">
        <w:r>
          <w:t xml:space="preserve">include </w:t>
        </w:r>
      </w:ins>
      <w:ins w:id="297" w:author="Calen Patrick Ryan" w:date="2020-10-20T09:05:00Z">
        <w:r w:rsidR="00CC039C">
          <w:t>the interaction</w:t>
        </w:r>
      </w:ins>
      <w:ins w:id="298" w:author="Calen Patrick Ryan" w:date="2020-10-20T09:07:00Z">
        <w:r w:rsidR="00CC039C">
          <w:t xml:space="preserve"> of</w:t>
        </w:r>
      </w:ins>
      <w:ins w:id="299" w:author="Calen Patrick Ryan" w:date="2020-10-20T09:06:00Z">
        <w:r w:rsidR="00CC039C">
          <w:t xml:space="preserve"> countervailing </w:t>
        </w:r>
      </w:ins>
      <w:ins w:id="300" w:author="Calen Patrick Ryan" w:date="2020-10-20T09:18:00Z">
        <w:r w:rsidR="00767942">
          <w:t>physiological changes</w:t>
        </w:r>
      </w:ins>
      <w:ins w:id="301" w:author="Calen Patrick Ryan" w:date="2020-10-20T09:07:00Z">
        <w:r w:rsidR="00CC039C">
          <w:t xml:space="preserve"> on our measures of biological </w:t>
        </w:r>
        <w:r w:rsidR="00CC039C">
          <w:lastRenderedPageBreak/>
          <w:t xml:space="preserve">aging. </w:t>
        </w:r>
      </w:ins>
      <w:ins w:id="302" w:author="Calen Patrick Ryan" w:date="2020-10-20T09:18:00Z">
        <w:r w:rsidR="00767942">
          <w:t>For example, r</w:t>
        </w:r>
      </w:ins>
      <w:ins w:id="303" w:author="Calen Patrick Ryan" w:date="2020-10-20T09:11:00Z">
        <w:r w:rsidR="002E11EA">
          <w:t xml:space="preserve">isk </w:t>
        </w:r>
      </w:ins>
      <w:ins w:id="304" w:author="Calen Patrick Ryan" w:date="2020-10-20T09:15:00Z">
        <w:r w:rsidR="00976C69">
          <w:t>increases</w:t>
        </w:r>
      </w:ins>
      <w:ins w:id="305" w:author="Calen Patrick Ryan" w:date="2020-10-20T09:11:00Z">
        <w:r w:rsidR="002E11EA">
          <w:t xml:space="preserve"> with parity</w:t>
        </w:r>
      </w:ins>
      <w:ins w:id="306" w:author="Calen Patrick Ryan" w:date="2020-10-20T09:15:00Z">
        <w:r w:rsidR="00976C69">
          <w:t xml:space="preserve"> for many</w:t>
        </w:r>
      </w:ins>
      <w:ins w:id="307" w:author="Calen Patrick Ryan" w:date="2020-10-20T09:11:00Z">
        <w:r w:rsidR="002E11EA">
          <w:t xml:space="preserve"> (</w:t>
        </w:r>
      </w:ins>
      <w:ins w:id="308" w:author="Calen Patrick Ryan" w:date="2020-10-20T09:13:00Z">
        <w:r w:rsidR="00976C69">
          <w:t>i.e. CVD, diabetes, kidney cancer, hypertension, gallbladder cancer</w:t>
        </w:r>
      </w:ins>
      <w:ins w:id="309" w:author="Calen Patrick Ryan" w:date="2020-10-20T09:11:00Z">
        <w:r w:rsidR="002E11EA">
          <w:t xml:space="preserve">), </w:t>
        </w:r>
      </w:ins>
      <w:ins w:id="310" w:author="Calen Patrick Ryan" w:date="2020-10-20T09:15:00Z">
        <w:r w:rsidR="00976C69">
          <w:t>but not</w:t>
        </w:r>
      </w:ins>
      <w:ins w:id="311" w:author="Calen Patrick Ryan" w:date="2020-10-20T09:16:00Z">
        <w:r w:rsidR="00976C69">
          <w:t xml:space="preserve"> all diseases</w:t>
        </w:r>
      </w:ins>
      <w:ins w:id="312" w:author="Calen Patrick Ryan" w:date="2020-10-20T09:11:00Z">
        <w:r w:rsidR="002E11EA">
          <w:t xml:space="preserve"> (</w:t>
        </w:r>
      </w:ins>
      <w:ins w:id="313" w:author="Calen Patrick Ryan" w:date="2020-10-20T09:14:00Z">
        <w:r w:rsidR="00976C69">
          <w:t xml:space="preserve">i.e. respiratory disease, breast, ovarian, endometrial </w:t>
        </w:r>
        <w:proofErr w:type="gramStart"/>
        <w:r w:rsidR="00976C69">
          <w:t>cancer</w:t>
        </w:r>
      </w:ins>
      <w:ins w:id="314" w:author="Calen Patrick Ryan" w:date="2020-10-20T09:11:00Z">
        <w:r w:rsidR="002E11EA">
          <w:t>)</w:t>
        </w:r>
      </w:ins>
      <w:ins w:id="315" w:author="Calen Patrick Ryan" w:date="2020-10-20T09:14:00Z">
        <w:r w:rsidR="00976C69">
          <w:t>(</w:t>
        </w:r>
        <w:proofErr w:type="spellStart"/>
        <w:proofErr w:type="gramEnd"/>
        <w:r w:rsidR="00976C69">
          <w:t>Beral</w:t>
        </w:r>
        <w:proofErr w:type="spellEnd"/>
        <w:r w:rsidR="00976C69">
          <w:t xml:space="preserve">, 1985; </w:t>
        </w:r>
        <w:commentRangeStart w:id="316"/>
        <w:r w:rsidR="00976C69">
          <w:t>Simons et al. 2012</w:t>
        </w:r>
      </w:ins>
      <w:commentRangeEnd w:id="316"/>
      <w:ins w:id="317" w:author="Calen Patrick Ryan" w:date="2020-10-20T11:08:00Z">
        <w:r w:rsidR="00116E7E">
          <w:rPr>
            <w:rStyle w:val="CommentReference"/>
          </w:rPr>
          <w:commentReference w:id="316"/>
        </w:r>
      </w:ins>
      <w:ins w:id="318" w:author="Calen Patrick Ryan" w:date="2020-10-20T09:15:00Z">
        <w:r w:rsidR="00976C69">
          <w:t>).</w:t>
        </w:r>
      </w:ins>
      <w:ins w:id="319" w:author="Calen Patrick Ryan" w:date="2020-10-20T09:16:00Z">
        <w:r w:rsidR="00976C69">
          <w:t xml:space="preserve"> </w:t>
        </w:r>
      </w:ins>
      <w:ins w:id="320" w:author="Calen Patrick Ryan" w:date="2020-10-20T09:17:00Z">
        <w:r w:rsidR="00976C69">
          <w:t>The</w:t>
        </w:r>
      </w:ins>
      <w:ins w:id="321" w:author="Calen Patrick Ryan" w:date="2020-10-20T09:23:00Z">
        <w:r w:rsidR="00767942">
          <w:t xml:space="preserve"> non-linear relationship we observe between parity and biological age may </w:t>
        </w:r>
      </w:ins>
      <w:ins w:id="322" w:author="Calen Patrick Ryan" w:date="2020-10-20T09:18:00Z">
        <w:r w:rsidR="00767942">
          <w:t>therefore reflect</w:t>
        </w:r>
      </w:ins>
      <w:ins w:id="323" w:author="Calen Patrick Ryan" w:date="2020-10-20T09:19:00Z">
        <w:r w:rsidR="00767942">
          <w:t xml:space="preserve"> the cumulative effect of </w:t>
        </w:r>
      </w:ins>
      <w:ins w:id="324" w:author="Calen Patrick Ryan" w:date="2020-10-20T09:20:00Z">
        <w:r w:rsidR="00767942">
          <w:t xml:space="preserve">both beneficial and harmful </w:t>
        </w:r>
      </w:ins>
      <w:ins w:id="325" w:author="Calen Patrick Ryan" w:date="2020-10-20T09:21:00Z">
        <w:r w:rsidR="00767942">
          <w:t>physiological accommodations necessary for reproduction in women, no doubt also m</w:t>
        </w:r>
      </w:ins>
      <w:ins w:id="326" w:author="Calen Patrick Ryan" w:date="2020-10-20T09:22:00Z">
        <w:r w:rsidR="00767942">
          <w:t>ediated by individual risk factors tied to genetic variation, environment, or lifestyle.</w:t>
        </w:r>
      </w:ins>
    </w:p>
    <w:p w14:paraId="6B2EAF3D" w14:textId="77777777" w:rsidR="00976C69" w:rsidRDefault="00976C69" w:rsidP="00875CA4">
      <w:pPr>
        <w:shd w:val="clear" w:color="auto" w:fill="FFFFFF"/>
        <w:spacing w:line="480" w:lineRule="auto"/>
        <w:rPr>
          <w:ins w:id="327" w:author="Calen Patrick Ryan" w:date="2020-10-20T09:10:00Z"/>
        </w:rPr>
      </w:pPr>
    </w:p>
    <w:p w14:paraId="58CB5E33" w14:textId="2E1813AE" w:rsidR="00285883" w:rsidRDefault="00326EA6" w:rsidP="000245F7">
      <w:pPr>
        <w:shd w:val="clear" w:color="auto" w:fill="FFFFFF"/>
        <w:spacing w:line="480" w:lineRule="auto"/>
        <w:rPr>
          <w:ins w:id="328" w:author="Calen Patrick Ryan" w:date="2020-10-20T09:59:00Z"/>
        </w:rPr>
      </w:pPr>
      <w:ins w:id="329" w:author="Calen Patrick Ryan" w:date="2020-10-20T09:31:00Z">
        <w:r>
          <w:t>We also found</w:t>
        </w:r>
      </w:ins>
      <w:ins w:id="330" w:author="Calen Patrick Ryan" w:date="2020-10-20T09:25:00Z">
        <w:r>
          <w:t xml:space="preserve"> that parity is associated with our composite measures of biological age for p</w:t>
        </w:r>
      </w:ins>
      <w:ins w:id="331" w:author="Calen Patrick Ryan" w:date="2020-10-20T09:26:00Z">
        <w:r>
          <w:t xml:space="preserve">ost-menopausal, but not pre-menopausal women. </w:t>
        </w:r>
      </w:ins>
      <w:ins w:id="332" w:author="Calen Patrick Ryan" w:date="2020-10-20T09:55:00Z">
        <w:r w:rsidR="00285883">
          <w:t>This finding, along with the fact that time since last birth did not predict biological age acceleration in either pre- or post-menopausal women</w:t>
        </w:r>
      </w:ins>
      <w:ins w:id="333" w:author="Calen Patrick Ryan" w:date="2020-10-20T11:08:00Z">
        <w:r w:rsidR="00116E7E">
          <w:t>,</w:t>
        </w:r>
      </w:ins>
      <w:ins w:id="334" w:author="Calen Patrick Ryan" w:date="2020-10-20T09:55:00Z">
        <w:r w:rsidR="00285883">
          <w:t xml:space="preserve"> support </w:t>
        </w:r>
      </w:ins>
      <w:ins w:id="335" w:author="Calen Patrick Ryan" w:date="2020-10-20T09:54:00Z">
        <w:r w:rsidR="00285883">
          <w:t>the argument that the</w:t>
        </w:r>
      </w:ins>
      <w:ins w:id="336" w:author="Calen Patrick Ryan" w:date="2020-10-20T09:55:00Z">
        <w:r w:rsidR="00285883">
          <w:t xml:space="preserve"> effects of parity are durable, and</w:t>
        </w:r>
      </w:ins>
      <w:ins w:id="337" w:author="Calen Patrick Ryan" w:date="2020-10-20T09:54:00Z">
        <w:r w:rsidR="00285883">
          <w:t xml:space="preserve"> not simply short-term physiological changes associated with pregnancy and breastfeeding.</w:t>
        </w:r>
        <w:r w:rsidR="00285883" w:rsidRPr="000245F7">
          <w:t xml:space="preserve"> </w:t>
        </w:r>
      </w:ins>
      <w:ins w:id="338" w:author="Calen Patrick Ryan" w:date="2020-10-20T09:58:00Z">
        <w:r w:rsidR="00285883">
          <w:t>The reasons for</w:t>
        </w:r>
      </w:ins>
      <w:ins w:id="339" w:author="Calen Patrick Ryan" w:date="2020-10-20T11:09:00Z">
        <w:r w:rsidR="00116E7E">
          <w:t xml:space="preserve"> our</w:t>
        </w:r>
      </w:ins>
      <w:ins w:id="340" w:author="Calen Patrick Ryan" w:date="2020-10-20T09:58:00Z">
        <w:r w:rsidR="00285883">
          <w:t xml:space="preserve"> findings </w:t>
        </w:r>
      </w:ins>
      <w:ins w:id="341" w:author="Calen Patrick Ryan" w:date="2020-10-20T11:09:00Z">
        <w:r w:rsidR="00116E7E">
          <w:t xml:space="preserve">being limited to post-menopausal women </w:t>
        </w:r>
      </w:ins>
      <w:ins w:id="342" w:author="Calen Patrick Ryan" w:date="2020-10-20T09:58:00Z">
        <w:r w:rsidR="00285883">
          <w:t>are unclear, but are</w:t>
        </w:r>
      </w:ins>
      <w:ins w:id="343" w:author="Calen Patrick Ryan" w:date="2020-10-20T11:09:00Z">
        <w:r w:rsidR="00116E7E">
          <w:t xml:space="preserve"> </w:t>
        </w:r>
      </w:ins>
      <w:ins w:id="344" w:author="Calen Patrick Ryan" w:date="2020-10-20T09:34:00Z">
        <w:r w:rsidR="00B82ED9">
          <w:t>in accordance with</w:t>
        </w:r>
      </w:ins>
      <w:ins w:id="345" w:author="Calen Patrick Ryan" w:date="2020-10-20T09:36:00Z">
        <w:r w:rsidR="00B82ED9">
          <w:t xml:space="preserve"> </w:t>
        </w:r>
      </w:ins>
      <w:ins w:id="346" w:author="Calen Patrick Ryan" w:date="2020-10-20T09:34:00Z">
        <w:r w:rsidR="00B82ED9">
          <w:t>research in</w:t>
        </w:r>
      </w:ins>
      <w:ins w:id="347" w:author="Calen Patrick Ryan" w:date="2020-10-20T09:58:00Z">
        <w:r w:rsidR="00285883">
          <w:t xml:space="preserve"> both</w:t>
        </w:r>
      </w:ins>
      <w:ins w:id="348" w:author="Calen Patrick Ryan" w:date="2020-10-20T09:33:00Z">
        <w:r w:rsidR="00B82ED9">
          <w:t xml:space="preserve"> historical populations</w:t>
        </w:r>
      </w:ins>
      <w:ins w:id="349" w:author="Calen Patrick Ryan" w:date="2020-10-20T09:37:00Z">
        <w:r w:rsidR="00B82ED9">
          <w:t xml:space="preserve"> (</w:t>
        </w:r>
      </w:ins>
      <w:commentRangeStart w:id="350"/>
      <w:proofErr w:type="spellStart"/>
      <w:ins w:id="351" w:author="Calen Patrick Ryan" w:date="2020-10-20T09:48:00Z">
        <w:r w:rsidR="000245F7">
          <w:t>Gangon</w:t>
        </w:r>
        <w:proofErr w:type="spellEnd"/>
        <w:r w:rsidR="000245F7">
          <w:t xml:space="preserve"> et al. 2009</w:t>
        </w:r>
      </w:ins>
      <w:commentRangeEnd w:id="350"/>
      <w:ins w:id="352" w:author="Calen Patrick Ryan" w:date="2020-10-20T11:09:00Z">
        <w:r w:rsidR="00116E7E">
          <w:rPr>
            <w:rStyle w:val="CommentReference"/>
          </w:rPr>
          <w:commentReference w:id="350"/>
        </w:r>
      </w:ins>
      <w:ins w:id="353" w:author="Calen Patrick Ryan" w:date="2020-10-20T09:48:00Z">
        <w:r w:rsidR="000245F7">
          <w:t xml:space="preserve">; </w:t>
        </w:r>
      </w:ins>
      <w:commentRangeStart w:id="354"/>
      <w:proofErr w:type="spellStart"/>
      <w:ins w:id="355" w:author="Calen Patrick Ryan" w:date="2020-10-20T09:37:00Z">
        <w:r w:rsidR="00B82ED9">
          <w:t>Westendorp</w:t>
        </w:r>
        <w:proofErr w:type="spellEnd"/>
        <w:r w:rsidR="00B82ED9">
          <w:t xml:space="preserve"> and Kirkwood</w:t>
        </w:r>
      </w:ins>
      <w:commentRangeEnd w:id="354"/>
      <w:ins w:id="356" w:author="Calen Patrick Ryan" w:date="2020-10-20T11:10:00Z">
        <w:r w:rsidR="00116E7E">
          <w:rPr>
            <w:rStyle w:val="CommentReference"/>
          </w:rPr>
          <w:commentReference w:id="354"/>
        </w:r>
      </w:ins>
      <w:ins w:id="357" w:author="Calen Patrick Ryan" w:date="2020-10-20T09:37:00Z">
        <w:r w:rsidR="00B82ED9">
          <w:t>)</w:t>
        </w:r>
      </w:ins>
      <w:ins w:id="358" w:author="Calen Patrick Ryan" w:date="2020-10-20T09:39:00Z">
        <w:r w:rsidR="00EB2997">
          <w:t xml:space="preserve"> and </w:t>
        </w:r>
      </w:ins>
      <w:ins w:id="359" w:author="Calen Patrick Ryan" w:date="2020-10-20T09:40:00Z">
        <w:r w:rsidR="00EB2997">
          <w:t>contemporary epidemiological studies</w:t>
        </w:r>
      </w:ins>
      <w:ins w:id="360" w:author="Calen Patrick Ryan" w:date="2020-10-20T09:48:00Z">
        <w:r w:rsidR="000245F7">
          <w:t>,</w:t>
        </w:r>
      </w:ins>
      <w:ins w:id="361" w:author="Calen Patrick Ryan" w:date="2020-10-20T09:40:00Z">
        <w:r w:rsidR="00EB2997">
          <w:t xml:space="preserve"> where the relationship between parity and disease risk </w:t>
        </w:r>
      </w:ins>
      <w:ins w:id="362" w:author="Calen Patrick Ryan" w:date="2020-10-20T09:44:00Z">
        <w:r w:rsidR="00EB2997">
          <w:t>appears more commonly</w:t>
        </w:r>
      </w:ins>
      <w:ins w:id="363" w:author="Calen Patrick Ryan" w:date="2020-10-20T09:41:00Z">
        <w:r w:rsidR="00EB2997">
          <w:t xml:space="preserve"> among older cohorts (e.g. </w:t>
        </w:r>
        <w:commentRangeStart w:id="364"/>
        <w:r w:rsidR="00EB2997">
          <w:t>Grundy</w:t>
        </w:r>
      </w:ins>
      <w:ins w:id="365" w:author="Calen Patrick Ryan" w:date="2020-10-20T09:42:00Z">
        <w:r w:rsidR="00EB2997">
          <w:t xml:space="preserve"> and </w:t>
        </w:r>
        <w:proofErr w:type="spellStart"/>
        <w:r w:rsidR="00EB2997">
          <w:t>Kravdal</w:t>
        </w:r>
      </w:ins>
      <w:commentRangeEnd w:id="364"/>
      <w:proofErr w:type="spellEnd"/>
      <w:ins w:id="366" w:author="Calen Patrick Ryan" w:date="2020-10-20T11:10:00Z">
        <w:r w:rsidR="00116E7E">
          <w:rPr>
            <w:rStyle w:val="CommentReference"/>
          </w:rPr>
          <w:commentReference w:id="364"/>
        </w:r>
      </w:ins>
      <w:ins w:id="367" w:author="Calen Patrick Ryan" w:date="2020-10-20T09:42:00Z">
        <w:r w:rsidR="00EB2997">
          <w:t>; Grundy and Tomassini)</w:t>
        </w:r>
      </w:ins>
      <w:ins w:id="368" w:author="Calen Patrick Ryan" w:date="2020-10-20T09:44:00Z">
        <w:r w:rsidR="00EB2997">
          <w:t xml:space="preserve">. </w:t>
        </w:r>
      </w:ins>
    </w:p>
    <w:p w14:paraId="2FA97233" w14:textId="77777777" w:rsidR="00285883" w:rsidRDefault="00285883" w:rsidP="000245F7">
      <w:pPr>
        <w:shd w:val="clear" w:color="auto" w:fill="FFFFFF"/>
        <w:spacing w:line="480" w:lineRule="auto"/>
        <w:rPr>
          <w:ins w:id="369" w:author="Calen Patrick Ryan" w:date="2020-10-20T09:59:00Z"/>
        </w:rPr>
      </w:pPr>
    </w:p>
    <w:p w14:paraId="101B57B3" w14:textId="636334CB" w:rsidR="000245F7" w:rsidRDefault="00285883" w:rsidP="000245F7">
      <w:pPr>
        <w:shd w:val="clear" w:color="auto" w:fill="FFFFFF"/>
        <w:spacing w:line="480" w:lineRule="auto"/>
        <w:rPr>
          <w:ins w:id="370" w:author="Calen Patrick Ryan" w:date="2020-10-20T09:53:00Z"/>
        </w:rPr>
      </w:pPr>
      <w:ins w:id="371" w:author="Calen Patrick Ryan" w:date="2020-10-20T09:59:00Z">
        <w:r>
          <w:t>Notably, o</w:t>
        </w:r>
      </w:ins>
      <w:ins w:id="372" w:author="Calen Patrick Ryan" w:date="2020-10-20T09:58:00Z">
        <w:r>
          <w:t>ur</w:t>
        </w:r>
      </w:ins>
      <w:ins w:id="373" w:author="Calen Patrick Ryan" w:date="2020-10-20T09:44:00Z">
        <w:r w:rsidR="00EB2997">
          <w:t xml:space="preserve"> findings</w:t>
        </w:r>
      </w:ins>
      <w:ins w:id="374" w:author="Calen Patrick Ryan" w:date="2020-10-20T09:45:00Z">
        <w:r w:rsidR="00EB2997">
          <w:t xml:space="preserve"> are in contrast to those using measures of cellular aging, such as leukocyte telomere length and epigenetic age, which report evidence for accelerated cellular aging even among relatively young women (R</w:t>
        </w:r>
      </w:ins>
      <w:ins w:id="375" w:author="Calen Patrick Ryan" w:date="2020-10-20T09:46:00Z">
        <w:r w:rsidR="00EB2997">
          <w:t xml:space="preserve">yan et al. 2018; </w:t>
        </w:r>
        <w:proofErr w:type="spellStart"/>
        <w:r w:rsidR="00EB2997">
          <w:t>Kresovich</w:t>
        </w:r>
        <w:proofErr w:type="spellEnd"/>
        <w:r w:rsidR="000245F7">
          <w:t xml:space="preserve">; </w:t>
        </w:r>
      </w:ins>
      <w:proofErr w:type="spellStart"/>
      <w:ins w:id="376" w:author="Calen Patrick Ryan" w:date="2020-10-20T09:47:00Z">
        <w:r w:rsidR="000245F7">
          <w:t>Ziomkewics</w:t>
        </w:r>
        <w:proofErr w:type="spellEnd"/>
        <w:r w:rsidR="000245F7">
          <w:t>)</w:t>
        </w:r>
      </w:ins>
      <w:ins w:id="377" w:author="Calen Patrick Ryan" w:date="2020-10-20T09:49:00Z">
        <w:r w:rsidR="000245F7">
          <w:t xml:space="preserve">. </w:t>
        </w:r>
      </w:ins>
      <w:ins w:id="378" w:author="Calen Patrick Ryan" w:date="2020-10-20T10:01:00Z">
        <w:r w:rsidR="0087288E">
          <w:t xml:space="preserve">Indeed, </w:t>
        </w:r>
      </w:ins>
      <w:ins w:id="379" w:author="Calen Patrick Ryan" w:date="2020-10-20T10:02:00Z">
        <w:r w:rsidR="0087288E">
          <w:t xml:space="preserve">Pollack et al. (2018) found </w:t>
        </w:r>
      </w:ins>
      <w:ins w:id="380" w:author="Calen Patrick Ryan" w:date="2020-10-20T10:03:00Z">
        <w:r w:rsidR="0087288E">
          <w:t>evidence for accelerated aging</w:t>
        </w:r>
      </w:ins>
      <w:ins w:id="381" w:author="Calen Patrick Ryan" w:date="2020-10-20T10:04:00Z">
        <w:r w:rsidR="0087288E">
          <w:t xml:space="preserve"> in response to parity</w:t>
        </w:r>
      </w:ins>
      <w:ins w:id="382" w:author="Calen Patrick Ryan" w:date="2020-10-20T10:03:00Z">
        <w:r w:rsidR="0087288E">
          <w:t xml:space="preserve"> </w:t>
        </w:r>
      </w:ins>
      <w:ins w:id="383" w:author="Calen Patrick Ryan" w:date="2020-10-20T10:04:00Z">
        <w:r w:rsidR="0087288E">
          <w:t xml:space="preserve">in the form of shortened </w:t>
        </w:r>
      </w:ins>
      <w:ins w:id="384" w:author="Calen Patrick Ryan" w:date="2020-10-20T10:02:00Z">
        <w:r w:rsidR="0087288E">
          <w:t>l</w:t>
        </w:r>
      </w:ins>
      <w:ins w:id="385" w:author="Calen Patrick Ryan" w:date="2020-10-20T10:03:00Z">
        <w:r w:rsidR="0087288E">
          <w:t xml:space="preserve">eukocyte telomere length </w:t>
        </w:r>
      </w:ins>
      <w:ins w:id="386" w:author="Calen Patrick Ryan" w:date="2020-10-20T10:04:00Z">
        <w:r w:rsidR="0087288E">
          <w:t>in women</w:t>
        </w:r>
      </w:ins>
      <w:ins w:id="387" w:author="Calen Patrick Ryan" w:date="2020-10-20T10:03:00Z">
        <w:r w:rsidR="0087288E">
          <w:t xml:space="preserve"> 20-44 </w:t>
        </w:r>
      </w:ins>
      <w:ins w:id="388" w:author="Calen Patrick Ryan" w:date="2020-10-20T10:04:00Z">
        <w:r w:rsidR="0087288E">
          <w:t>from</w:t>
        </w:r>
      </w:ins>
      <w:ins w:id="389" w:author="Calen Patrick Ryan" w:date="2020-10-20T10:03:00Z">
        <w:r w:rsidR="0087288E">
          <w:t xml:space="preserve"> </w:t>
        </w:r>
      </w:ins>
      <w:ins w:id="390" w:author="Calen Patrick Ryan" w:date="2020-10-20T10:04:00Z">
        <w:r w:rsidR="0087288E">
          <w:t xml:space="preserve">the same dataset used here (Pollack et al). </w:t>
        </w:r>
      </w:ins>
      <w:ins w:id="391" w:author="Calen Patrick Ryan" w:date="2020-10-20T10:05:00Z">
        <w:r w:rsidR="0087288E">
          <w:t xml:space="preserve">This </w:t>
        </w:r>
      </w:ins>
      <w:ins w:id="392" w:author="Calen Patrick Ryan" w:date="2020-10-20T09:53:00Z">
        <w:r w:rsidR="000245F7">
          <w:t>suggests that cellular measures may provide early indicators of health impacts of parity that may only be detectable</w:t>
        </w:r>
      </w:ins>
      <w:ins w:id="393" w:author="Calen Patrick Ryan" w:date="2020-10-20T10:44:00Z">
        <w:r w:rsidR="002A48EC">
          <w:t xml:space="preserve"> in post-reproductive years</w:t>
        </w:r>
      </w:ins>
      <w:ins w:id="394" w:author="Calen Patrick Ryan" w:date="2020-10-20T09:53:00Z">
        <w:r w:rsidR="000245F7">
          <w:t xml:space="preserve"> using clinical measures. </w:t>
        </w:r>
      </w:ins>
      <w:ins w:id="395" w:author="Calen Patrick Ryan" w:date="2020-10-20T10:44:00Z">
        <w:r w:rsidR="002A48EC">
          <w:t xml:space="preserve">Additional studies of how these cellular measures of biological aging predict composite measures of biological aging like those used here in the same individuals are </w:t>
        </w:r>
      </w:ins>
      <w:ins w:id="396" w:author="Calen Patrick Ryan" w:date="2020-10-20T10:45:00Z">
        <w:r w:rsidR="002A48EC">
          <w:t>therefore warranted.</w:t>
        </w:r>
      </w:ins>
    </w:p>
    <w:p w14:paraId="02554804" w14:textId="3DF53AC7" w:rsidR="00B82ED9" w:rsidRDefault="00B82ED9" w:rsidP="00875CA4">
      <w:pPr>
        <w:shd w:val="clear" w:color="auto" w:fill="FFFFFF"/>
        <w:spacing w:line="480" w:lineRule="auto"/>
        <w:rPr>
          <w:ins w:id="397" w:author="Calen Patrick Ryan" w:date="2020-10-20T09:57:00Z"/>
        </w:rPr>
      </w:pPr>
    </w:p>
    <w:p w14:paraId="03DCB61E" w14:textId="6CCADBA5" w:rsidR="00285883" w:rsidRDefault="0043436F" w:rsidP="00875CA4">
      <w:pPr>
        <w:shd w:val="clear" w:color="auto" w:fill="FFFFFF"/>
        <w:spacing w:line="480" w:lineRule="auto"/>
        <w:rPr>
          <w:ins w:id="398" w:author="Calen Patrick Ryan" w:date="2020-10-20T09:32:00Z"/>
        </w:rPr>
      </w:pPr>
      <w:ins w:id="399" w:author="Calen Patrick Ryan" w:date="2020-10-20T10:00:00Z">
        <w:r>
          <w:t>Using a large, nationally-representative sample, w</w:t>
        </w:r>
      </w:ins>
      <w:ins w:id="400" w:author="Calen Patrick Ryan" w:date="2020-10-20T09:59:00Z">
        <w:r>
          <w:t>e find broad support for costs of reproduction in women using four separate composite measures of biological aging</w:t>
        </w:r>
      </w:ins>
      <w:ins w:id="401" w:author="Calen Patrick Ryan" w:date="2020-10-20T10:00:00Z">
        <w:r>
          <w:t xml:space="preserve"> that are highly predictive of health and mortality. </w:t>
        </w:r>
      </w:ins>
      <w:ins w:id="402" w:author="Calen Patrick Ryan" w:date="2020-10-20T10:21:00Z">
        <w:r w:rsidR="00CF6C50">
          <w:t>However, it is important to consider</w:t>
        </w:r>
      </w:ins>
      <w:ins w:id="403" w:author="Calen Patrick Ryan" w:date="2020-10-20T10:22:00Z">
        <w:r w:rsidR="00CF6C50">
          <w:t xml:space="preserve"> our findings in the context of several limitations. First, our findings are cross-sectional, </w:t>
        </w:r>
      </w:ins>
      <w:ins w:id="404" w:author="Calen Patrick Ryan" w:date="2020-10-20T10:23:00Z">
        <w:r w:rsidR="00CF6C50">
          <w:t>making it difficult to make causal statements about the relationship between parity and biological age</w:t>
        </w:r>
      </w:ins>
      <w:ins w:id="405" w:author="Calen Patrick Ryan" w:date="2020-10-20T10:24:00Z">
        <w:r w:rsidR="00CF6C50">
          <w:t xml:space="preserve">. </w:t>
        </w:r>
      </w:ins>
      <w:ins w:id="406" w:author="Calen Patrick Ryan" w:date="2020-10-20T10:30:00Z">
        <w:r w:rsidR="00857B32">
          <w:t>It</w:t>
        </w:r>
      </w:ins>
      <w:ins w:id="407" w:author="Calen Patrick Ryan" w:date="2020-10-20T10:28:00Z">
        <w:r w:rsidR="00CF6C50">
          <w:t xml:space="preserve"> is</w:t>
        </w:r>
        <w:r w:rsidR="00857B32">
          <w:t xml:space="preserve"> </w:t>
        </w:r>
        <w:r w:rsidR="00CF6C50">
          <w:t xml:space="preserve">possible that accelerated biological aging </w:t>
        </w:r>
      </w:ins>
      <w:ins w:id="408" w:author="Calen Patrick Ryan" w:date="2020-10-20T10:29:00Z">
        <w:r w:rsidR="00857B32">
          <w:t>increases reproductive effort in women, or a third unmeasured variable increases</w:t>
        </w:r>
      </w:ins>
      <w:ins w:id="409" w:author="Calen Patrick Ryan" w:date="2020-10-20T10:30:00Z">
        <w:r w:rsidR="00857B32">
          <w:t xml:space="preserve"> both biological aging and reproductive effort. This does not appear to be the case here, however, </w:t>
        </w:r>
      </w:ins>
      <w:ins w:id="410" w:author="Calen Patrick Ryan" w:date="2020-10-20T10:45:00Z">
        <w:r w:rsidR="002A48EC">
          <w:t>since</w:t>
        </w:r>
      </w:ins>
      <w:ins w:id="411" w:author="Calen Patrick Ryan" w:date="2020-10-20T10:30:00Z">
        <w:r w:rsidR="00857B32">
          <w:t xml:space="preserve"> there was no relationship between parity and biological age in pre-menop</w:t>
        </w:r>
      </w:ins>
      <w:ins w:id="412" w:author="Calen Patrick Ryan" w:date="2020-10-20T10:31:00Z">
        <w:r w:rsidR="00857B32">
          <w:t>ausal women. Nevertheless, a longitudinal design would al</w:t>
        </w:r>
      </w:ins>
      <w:ins w:id="413" w:author="Calen Patrick Ryan" w:date="2020-10-20T10:32:00Z">
        <w:r w:rsidR="00857B32">
          <w:t xml:space="preserve">low us to compare women’s biological age at one time point to their biological age at another time point, reducing any confounding brought about by </w:t>
        </w:r>
      </w:ins>
      <w:ins w:id="414" w:author="Calen Patrick Ryan" w:date="2020-10-20T10:33:00Z">
        <w:r w:rsidR="00857B32">
          <w:t xml:space="preserve">individual differences in </w:t>
        </w:r>
      </w:ins>
      <w:ins w:id="415" w:author="Calen Patrick Ryan" w:date="2020-10-20T10:45:00Z">
        <w:r w:rsidR="002A48EC">
          <w:t xml:space="preserve">access to </w:t>
        </w:r>
      </w:ins>
      <w:ins w:id="416" w:author="Calen Patrick Ryan" w:date="2020-10-20T10:33:00Z">
        <w:r w:rsidR="00857B32">
          <w:t xml:space="preserve">resources or healthcare. </w:t>
        </w:r>
      </w:ins>
      <w:ins w:id="417" w:author="Calen Patrick Ryan" w:date="2020-10-20T10:34:00Z">
        <w:r w:rsidR="00857B32">
          <w:t xml:space="preserve">Another limitation is our reliance on the relatively crude measures of reproductive effort in women. We </w:t>
        </w:r>
      </w:ins>
      <w:ins w:id="418" w:author="Calen Patrick Ryan" w:date="2020-10-20T10:35:00Z">
        <w:r w:rsidR="001D3FE2">
          <w:t xml:space="preserve">were restricted to </w:t>
        </w:r>
      </w:ins>
      <w:ins w:id="419" w:author="Calen Patrick Ryan" w:date="2020-10-20T10:46:00Z">
        <w:r w:rsidR="002A48EC">
          <w:t xml:space="preserve">a </w:t>
        </w:r>
      </w:ins>
      <w:ins w:id="420" w:author="Calen Patrick Ryan" w:date="2020-10-20T10:36:00Z">
        <w:r w:rsidR="001D3FE2">
          <w:t xml:space="preserve">measure of life births, but </w:t>
        </w:r>
      </w:ins>
      <w:ins w:id="421" w:author="Calen Patrick Ryan" w:date="2020-10-20T10:34:00Z">
        <w:r w:rsidR="00857B32">
          <w:t>do not have</w:t>
        </w:r>
      </w:ins>
      <w:ins w:id="422" w:author="Calen Patrick Ryan" w:date="2020-10-20T10:36:00Z">
        <w:r w:rsidR="001D3FE2">
          <w:t xml:space="preserve"> access to</w:t>
        </w:r>
      </w:ins>
      <w:ins w:id="423" w:author="Calen Patrick Ryan" w:date="2020-10-20T10:34:00Z">
        <w:r w:rsidR="00857B32">
          <w:t xml:space="preserve"> data on miscarriages</w:t>
        </w:r>
      </w:ins>
      <w:ins w:id="424" w:author="Calen Patrick Ryan" w:date="2020-10-20T10:35:00Z">
        <w:r w:rsidR="00857B32">
          <w:t xml:space="preserve"> or aborted pregnancies</w:t>
        </w:r>
      </w:ins>
      <w:ins w:id="425" w:author="Calen Patrick Ryan" w:date="2020-10-20T10:36:00Z">
        <w:r w:rsidR="001D3FE2">
          <w:t xml:space="preserve">, which could also be associated with costs of reproduction. </w:t>
        </w:r>
      </w:ins>
      <w:ins w:id="426" w:author="Calen Patrick Ryan" w:date="2020-10-20T10:38:00Z">
        <w:r w:rsidR="001D3FE2">
          <w:t>We also lack information on breastfeeding, which is energetically costly in women</w:t>
        </w:r>
      </w:ins>
      <w:ins w:id="427" w:author="Calen Patrick Ryan" w:date="2020-10-20T11:11:00Z">
        <w:r w:rsidR="00D926F7">
          <w:t xml:space="preserve"> (</w:t>
        </w:r>
      </w:ins>
      <w:commentRangeStart w:id="428"/>
      <w:ins w:id="429" w:author="Calen Patrick Ryan" w:date="2020-10-20T11:13:00Z">
        <w:r w:rsidR="00D926F7">
          <w:t>Prentice and Prentice 1988</w:t>
        </w:r>
        <w:commentRangeEnd w:id="428"/>
        <w:r w:rsidR="00D926F7">
          <w:rPr>
            <w:rStyle w:val="CommentReference"/>
          </w:rPr>
          <w:commentReference w:id="428"/>
        </w:r>
        <w:r w:rsidR="00D926F7">
          <w:t>)</w:t>
        </w:r>
      </w:ins>
      <w:ins w:id="430" w:author="Calen Patrick Ryan" w:date="2020-10-20T10:38:00Z">
        <w:r w:rsidR="001D3FE2">
          <w:t xml:space="preserve">. </w:t>
        </w:r>
      </w:ins>
      <w:ins w:id="431" w:author="Calen Patrick Ryan" w:date="2020-10-20T10:36:00Z">
        <w:r w:rsidR="001D3FE2">
          <w:t>Nevertheless, the fact that we do detect a strong and robust signal of accelerated biological</w:t>
        </w:r>
      </w:ins>
      <w:ins w:id="432" w:author="Calen Patrick Ryan" w:date="2020-10-20T10:37:00Z">
        <w:r w:rsidR="001D3FE2">
          <w:t xml:space="preserve"> aging with parity in post-menopausal women implies that parity is adequate to capture important health-related costs</w:t>
        </w:r>
      </w:ins>
      <w:ins w:id="433" w:author="Calen Patrick Ryan" w:date="2020-10-20T10:39:00Z">
        <w:r w:rsidR="001D3FE2">
          <w:t xml:space="preserve"> in this population</w:t>
        </w:r>
      </w:ins>
      <w:ins w:id="434" w:author="Calen Patrick Ryan" w:date="2020-10-20T10:37:00Z">
        <w:r w:rsidR="001D3FE2">
          <w:t xml:space="preserve">. </w:t>
        </w:r>
      </w:ins>
      <w:ins w:id="435" w:author="Calen Patrick Ryan" w:date="2020-10-20T10:51:00Z">
        <w:r w:rsidR="00410100">
          <w:t>G</w:t>
        </w:r>
      </w:ins>
      <w:ins w:id="436" w:author="Calen Patrick Ryan" w:date="2020-10-20T10:48:00Z">
        <w:r w:rsidR="002A48EC">
          <w:t>iven the importance of hormones like estrogen in both reproduction and women’s health, it may</w:t>
        </w:r>
      </w:ins>
      <w:ins w:id="437" w:author="Calen Patrick Ryan" w:date="2020-10-20T10:51:00Z">
        <w:r w:rsidR="00410100">
          <w:t xml:space="preserve"> also</w:t>
        </w:r>
      </w:ins>
      <w:ins w:id="438" w:author="Calen Patrick Ryan" w:date="2020-10-20T10:48:00Z">
        <w:r w:rsidR="002A48EC">
          <w:t xml:space="preserve"> be important to include current</w:t>
        </w:r>
      </w:ins>
      <w:ins w:id="439" w:author="Calen Patrick Ryan" w:date="2020-10-20T10:49:00Z">
        <w:r w:rsidR="002A48EC">
          <w:t xml:space="preserve"> use of oral contraceptives or hormone replacement therapy.  </w:t>
        </w:r>
        <w:r w:rsidR="00410100">
          <w:t>Alt</w:t>
        </w:r>
        <w:r w:rsidR="002A48EC">
          <w:t xml:space="preserve">hough NHANES collects data on lifetime patterns of hormonal contraceptive and hormone replacement therapy, it does not collect data on </w:t>
        </w:r>
        <w:r w:rsidR="002A48EC" w:rsidRPr="00506A74">
          <w:rPr>
            <w:i/>
            <w:iCs/>
          </w:rPr>
          <w:t xml:space="preserve">current </w:t>
        </w:r>
        <w:r w:rsidR="002A48EC">
          <w:t xml:space="preserve">use. Future studies assessing </w:t>
        </w:r>
      </w:ins>
      <w:ins w:id="440" w:author="Calen Patrick Ryan" w:date="2020-10-20T10:50:00Z">
        <w:r w:rsidR="00410100">
          <w:t>potential impacts of parity on</w:t>
        </w:r>
      </w:ins>
      <w:ins w:id="441" w:author="Calen Patrick Ryan" w:date="2020-10-20T10:49:00Z">
        <w:r w:rsidR="002A48EC">
          <w:t xml:space="preserve"> biological age acceleration should thus consider effects of current hormone-altering medication use.</w:t>
        </w:r>
      </w:ins>
      <w:ins w:id="442" w:author="Calen Patrick Ryan" w:date="2020-10-20T10:48:00Z">
        <w:r w:rsidR="002A48EC">
          <w:t xml:space="preserve"> </w:t>
        </w:r>
      </w:ins>
      <w:ins w:id="443" w:author="Calen Patrick Ryan" w:date="2020-10-20T10:51:00Z">
        <w:r w:rsidR="00410100">
          <w:t>Finally, our study focuses on a high resource setting in which parity i</w:t>
        </w:r>
      </w:ins>
      <w:ins w:id="444" w:author="Calen Patrick Ryan" w:date="2020-10-20T10:52:00Z">
        <w:r w:rsidR="00410100">
          <w:t xml:space="preserve">s low compared to both ancestral populations and many non-western populations. </w:t>
        </w:r>
      </w:ins>
      <w:ins w:id="445" w:author="Calen Patrick Ryan" w:date="2020-10-20T10:54:00Z">
        <w:r w:rsidR="00410100">
          <w:t xml:space="preserve">While our findings support costs of reproduction even in this affluent, low fertility context, we expect even stronger impacts on biological age in </w:t>
        </w:r>
      </w:ins>
      <w:ins w:id="446" w:author="Calen Patrick Ryan" w:date="2020-10-20T10:55:00Z">
        <w:r w:rsidR="00410100">
          <w:t xml:space="preserve">global </w:t>
        </w:r>
      </w:ins>
      <w:ins w:id="447" w:author="Calen Patrick Ryan" w:date="2020-10-20T10:53:00Z">
        <w:r w:rsidR="00410100">
          <w:t xml:space="preserve">settings where parity is </w:t>
        </w:r>
        <w:proofErr w:type="gramStart"/>
        <w:r w:rsidR="00410100">
          <w:t>higher</w:t>
        </w:r>
        <w:proofErr w:type="gramEnd"/>
        <w:r w:rsidR="00410100">
          <w:t xml:space="preserve"> and resources are </w:t>
        </w:r>
      </w:ins>
      <w:ins w:id="448" w:author="Calen Patrick Ryan" w:date="2020-10-20T10:55:00Z">
        <w:r w:rsidR="00410100">
          <w:t xml:space="preserve">often </w:t>
        </w:r>
      </w:ins>
      <w:ins w:id="449" w:author="Calen Patrick Ryan" w:date="2020-10-20T10:53:00Z">
        <w:r w:rsidR="00410100">
          <w:t xml:space="preserve">more restricted. </w:t>
        </w:r>
      </w:ins>
    </w:p>
    <w:p w14:paraId="513D3C4D" w14:textId="77777777" w:rsidR="00B82ED9" w:rsidRDefault="00B82ED9" w:rsidP="00875CA4">
      <w:pPr>
        <w:shd w:val="clear" w:color="auto" w:fill="FFFFFF"/>
        <w:spacing w:line="480" w:lineRule="auto"/>
        <w:rPr>
          <w:ins w:id="450" w:author="Calen Patrick Ryan" w:date="2020-10-20T09:28:00Z"/>
        </w:rPr>
      </w:pPr>
    </w:p>
    <w:p w14:paraId="0199475D" w14:textId="77777777" w:rsidR="00410100" w:rsidRDefault="00410100" w:rsidP="00410100">
      <w:pPr>
        <w:shd w:val="clear" w:color="auto" w:fill="FFFFFF"/>
        <w:spacing w:line="480" w:lineRule="auto"/>
        <w:rPr>
          <w:ins w:id="451" w:author="Calen Patrick Ryan" w:date="2020-10-20T10:57:00Z"/>
          <w:i/>
        </w:rPr>
      </w:pPr>
      <w:ins w:id="452" w:author="Calen Patrick Ryan" w:date="2020-10-20T10:57:00Z">
        <w:r>
          <w:rPr>
            <w:i/>
          </w:rPr>
          <w:t>Conclusions</w:t>
        </w:r>
      </w:ins>
    </w:p>
    <w:p w14:paraId="341ED2A6" w14:textId="43213C2F" w:rsidR="00326EA6" w:rsidRDefault="00410100" w:rsidP="00410100">
      <w:pPr>
        <w:shd w:val="clear" w:color="auto" w:fill="FFFFFF"/>
        <w:spacing w:line="480" w:lineRule="auto"/>
        <w:rPr>
          <w:ins w:id="453" w:author="Calen Patrick Ryan" w:date="2020-10-20T09:24:00Z"/>
        </w:rPr>
      </w:pPr>
      <w:ins w:id="454" w:author="Calen Patrick Ryan" w:date="2020-10-20T10:57:00Z">
        <w:r>
          <w:t xml:space="preserve">We analyzed links between parity and different measures of biological aging using a large, nationally-representative epidemiological sample of pre- and post-menopausal women in the United States. </w:t>
        </w:r>
        <w:r w:rsidRPr="00555A7C">
          <w:rPr>
            <w:highlight w:val="green"/>
          </w:rPr>
          <w:t>Our results</w:t>
        </w:r>
      </w:ins>
      <w:ins w:id="455" w:author="Calen Patrick Ryan" w:date="2020-10-20T10:58:00Z">
        <w:r w:rsidR="00571564">
          <w:rPr>
            <w:highlight w:val="green"/>
          </w:rPr>
          <w:t xml:space="preserve"> are consistent with research in both historical populations and large epidemiological studies. Furthermore, our findings</w:t>
        </w:r>
      </w:ins>
      <w:ins w:id="456" w:author="Calen Patrick Ryan" w:date="2020-10-20T10:57:00Z">
        <w:r w:rsidRPr="00555A7C">
          <w:rPr>
            <w:highlight w:val="green"/>
          </w:rPr>
          <w:t xml:space="preserve"> suggest that parity is associated with accelerated biological age</w:t>
        </w:r>
        <w:r>
          <w:rPr>
            <w:highlight w:val="green"/>
          </w:rPr>
          <w:t xml:space="preserve">, but that these effects </w:t>
        </w:r>
        <w:r w:rsidR="00571564">
          <w:t xml:space="preserve">are </w:t>
        </w:r>
      </w:ins>
      <w:ins w:id="457" w:author="Calen Patrick Ryan" w:date="2020-10-20T11:14:00Z">
        <w:r w:rsidR="00D926F7">
          <w:t>only</w:t>
        </w:r>
      </w:ins>
      <w:ins w:id="458" w:author="Calen Patrick Ryan" w:date="2020-10-20T10:57:00Z">
        <w:r w:rsidR="00571564">
          <w:t xml:space="preserve"> evident after menopause</w:t>
        </w:r>
      </w:ins>
      <w:ins w:id="459" w:author="Calen Patrick Ryan" w:date="2020-10-20T11:14:00Z">
        <w:r w:rsidR="00D926F7">
          <w:t xml:space="preserve"> when using these composite measures</w:t>
        </w:r>
      </w:ins>
      <w:ins w:id="460" w:author="Calen Patrick Ryan" w:date="2020-10-20T10:57:00Z">
        <w:r w:rsidR="00571564">
          <w:t xml:space="preserve">. </w:t>
        </w:r>
      </w:ins>
      <w:ins w:id="461" w:author="Calen Patrick Ryan" w:date="2020-10-20T10:59:00Z">
        <w:r w:rsidR="00571564">
          <w:t>Our findings contrast with measures with cellular aging, which appear to capture costs of reproduction in pre-menopausal women, suggesting that</w:t>
        </w:r>
        <w:bookmarkStart w:id="462" w:name="_GoBack"/>
        <w:bookmarkEnd w:id="462"/>
        <w:r w:rsidR="00571564">
          <w:t xml:space="preserve"> cellular measures may be useful predictors o</w:t>
        </w:r>
      </w:ins>
      <w:ins w:id="463" w:author="Calen Patrick Ryan" w:date="2020-10-20T11:00:00Z">
        <w:r w:rsidR="00571564">
          <w:t>f post-menopausal health impact of reproduction accrued earlier in life.</w:t>
        </w:r>
      </w:ins>
    </w:p>
    <w:p w14:paraId="28113DCE" w14:textId="77777777" w:rsidR="00EA1E46" w:rsidRDefault="00EA1E46" w:rsidP="00875CA4">
      <w:pPr>
        <w:shd w:val="clear" w:color="auto" w:fill="FFFFFF"/>
        <w:spacing w:line="480" w:lineRule="auto"/>
        <w:rPr>
          <w:ins w:id="464" w:author="Calen Patrick Ryan" w:date="2020-10-19T23:17:00Z"/>
        </w:rPr>
      </w:pPr>
    </w:p>
    <w:p w14:paraId="46FB6B23" w14:textId="6F8DD456" w:rsidR="004776F5" w:rsidRDefault="004776F5" w:rsidP="00875CA4">
      <w:pPr>
        <w:shd w:val="clear" w:color="auto" w:fill="FFFFFF"/>
        <w:spacing w:line="480" w:lineRule="auto"/>
        <w:rPr>
          <w:ins w:id="465" w:author="Calen Patrick Ryan" w:date="2020-10-19T23:17:00Z"/>
        </w:rPr>
      </w:pPr>
    </w:p>
    <w:p w14:paraId="2D73E31E" w14:textId="1B4AB98C" w:rsidR="00F81F7F" w:rsidRDefault="00F81F7F" w:rsidP="00875CA4">
      <w:pPr>
        <w:shd w:val="clear" w:color="auto" w:fill="FFFFFF"/>
        <w:spacing w:line="480" w:lineRule="auto"/>
        <w:rPr>
          <w:ins w:id="466" w:author="Calen Patrick Ryan" w:date="2020-10-19T21:50:00Z"/>
        </w:rPr>
      </w:pPr>
    </w:p>
    <w:p w14:paraId="3592E9E4" w14:textId="77777777" w:rsidR="0087013C" w:rsidRDefault="0087013C" w:rsidP="00875CA4">
      <w:pPr>
        <w:shd w:val="clear" w:color="auto" w:fill="FFFFFF"/>
        <w:spacing w:line="480" w:lineRule="auto"/>
        <w:rPr>
          <w:ins w:id="467" w:author="Calen Patrick Ryan" w:date="2020-10-19T21:47:00Z"/>
        </w:rPr>
      </w:pPr>
    </w:p>
    <w:p w14:paraId="6985258C" w14:textId="1B73EF22" w:rsidR="00F81F7F" w:rsidRDefault="00F81F7F" w:rsidP="00875CA4">
      <w:pPr>
        <w:shd w:val="clear" w:color="auto" w:fill="FFFFFF"/>
        <w:spacing w:line="480" w:lineRule="auto"/>
        <w:rPr>
          <w:ins w:id="468" w:author="Calen Patrick Ryan" w:date="2020-10-19T21:47:00Z"/>
        </w:rPr>
      </w:pPr>
    </w:p>
    <w:p w14:paraId="17E32367" w14:textId="77777777" w:rsidR="005D094E" w:rsidRDefault="005D094E" w:rsidP="00875CA4">
      <w:pPr>
        <w:shd w:val="clear" w:color="auto" w:fill="FFFFFF"/>
        <w:spacing w:line="480" w:lineRule="auto"/>
        <w:rPr>
          <w:ins w:id="469" w:author="Calen Patrick Ryan" w:date="2020-10-19T21:29:00Z"/>
        </w:rPr>
      </w:pPr>
    </w:p>
    <w:p w14:paraId="1545F76E" w14:textId="77777777" w:rsidR="00953640" w:rsidRDefault="00953640" w:rsidP="00875CA4">
      <w:pPr>
        <w:shd w:val="clear" w:color="auto" w:fill="FFFFFF"/>
        <w:spacing w:line="480" w:lineRule="auto"/>
        <w:rPr>
          <w:ins w:id="470" w:author="Calen Patrick Ryan" w:date="2020-10-19T21:29:00Z"/>
        </w:rPr>
      </w:pPr>
    </w:p>
    <w:p w14:paraId="72FF7E45" w14:textId="1F4781A9" w:rsidR="000A073E" w:rsidDel="00953640" w:rsidRDefault="008406FB" w:rsidP="00875CA4">
      <w:pPr>
        <w:shd w:val="clear" w:color="auto" w:fill="FFFFFF"/>
        <w:spacing w:line="480" w:lineRule="auto"/>
        <w:rPr>
          <w:del w:id="471" w:author="Calen Patrick Ryan" w:date="2020-10-19T21:27:00Z"/>
        </w:rPr>
      </w:pPr>
      <w:del w:id="472" w:author="Calen Patrick Ryan" w:date="2020-10-19T21:29:00Z">
        <w:r w:rsidDel="00953640">
          <w:delText>.</w:delText>
        </w:r>
      </w:del>
      <w:r>
        <w:t xml:space="preserve"> </w:t>
      </w:r>
      <w:commentRangeStart w:id="473"/>
      <w:del w:id="474" w:author="Calen Patrick Ryan" w:date="2020-10-19T21:27:00Z">
        <w:r w:rsidDel="00953640">
          <w:delText xml:space="preserve">In what follows, we </w:delText>
        </w:r>
        <w:r w:rsidR="00AE321D" w:rsidDel="00953640">
          <w:delText xml:space="preserve">situate our results in </w:delText>
        </w:r>
        <w:r w:rsidDel="00953640">
          <w:delText>what we view as the most tenable hypotheses</w:delText>
        </w:r>
        <w:r w:rsidR="00AE321D" w:rsidDel="00953640">
          <w:delText xml:space="preserve"> relating parity to physiological dysregulation and biological aging</w:delText>
        </w:r>
        <w:r w:rsidDel="00953640">
          <w:delText xml:space="preserve">. </w:delText>
        </w:r>
        <w:commentRangeEnd w:id="473"/>
        <w:r w:rsidR="00963C47" w:rsidDel="00953640">
          <w:rPr>
            <w:rStyle w:val="CommentReference"/>
          </w:rPr>
          <w:commentReference w:id="473"/>
        </w:r>
      </w:del>
    </w:p>
    <w:p w14:paraId="7C8ED7D3" w14:textId="42AEF592" w:rsidR="004563A1" w:rsidRDefault="004563A1" w:rsidP="00875CA4">
      <w:pPr>
        <w:shd w:val="clear" w:color="auto" w:fill="FFFFFF"/>
        <w:spacing w:line="480" w:lineRule="auto"/>
        <w:rPr>
          <w:ins w:id="475" w:author="Calen Patrick Ryan" w:date="2020-10-19T21:27:00Z"/>
        </w:rPr>
      </w:pPr>
    </w:p>
    <w:p w14:paraId="4D0FB0DD" w14:textId="2AD9962D" w:rsidR="00953640" w:rsidRDefault="00953640" w:rsidP="00875CA4">
      <w:pPr>
        <w:shd w:val="clear" w:color="auto" w:fill="FFFFFF"/>
        <w:spacing w:line="480" w:lineRule="auto"/>
        <w:rPr>
          <w:ins w:id="476" w:author="Calen Patrick Ryan" w:date="2020-10-19T21:27:00Z"/>
        </w:rPr>
      </w:pPr>
    </w:p>
    <w:p w14:paraId="7862FD28" w14:textId="730DABDF" w:rsidR="00953640" w:rsidRDefault="00953640" w:rsidP="00875CA4">
      <w:pPr>
        <w:shd w:val="clear" w:color="auto" w:fill="FFFFFF"/>
        <w:spacing w:line="480" w:lineRule="auto"/>
        <w:rPr>
          <w:ins w:id="477" w:author="Calen Patrick Ryan" w:date="2020-10-19T21:27:00Z"/>
        </w:rPr>
      </w:pPr>
    </w:p>
    <w:p w14:paraId="6E8785B7" w14:textId="4E26B39D" w:rsidR="00953640" w:rsidRDefault="00953640" w:rsidP="00875CA4">
      <w:pPr>
        <w:shd w:val="clear" w:color="auto" w:fill="FFFFFF"/>
        <w:spacing w:line="480" w:lineRule="auto"/>
        <w:rPr>
          <w:ins w:id="478" w:author="Calen Patrick Ryan" w:date="2020-10-19T21:27:00Z"/>
        </w:rPr>
      </w:pPr>
    </w:p>
    <w:p w14:paraId="3DC55CDC" w14:textId="695C894E" w:rsidR="00953640" w:rsidRDefault="00953640" w:rsidP="00875CA4">
      <w:pPr>
        <w:shd w:val="clear" w:color="auto" w:fill="FFFFFF"/>
        <w:spacing w:line="480" w:lineRule="auto"/>
        <w:rPr>
          <w:ins w:id="479" w:author="Calen Patrick Ryan" w:date="2020-10-19T21:27:00Z"/>
        </w:rPr>
      </w:pPr>
    </w:p>
    <w:p w14:paraId="1E0C65A8" w14:textId="4B20171C" w:rsidR="00953640" w:rsidRDefault="00953640" w:rsidP="00875CA4">
      <w:pPr>
        <w:shd w:val="clear" w:color="auto" w:fill="FFFFFF"/>
        <w:spacing w:line="480" w:lineRule="auto"/>
        <w:rPr>
          <w:ins w:id="480" w:author="Calen Patrick Ryan" w:date="2020-10-19T21:27:00Z"/>
        </w:rPr>
      </w:pPr>
    </w:p>
    <w:p w14:paraId="29236D75" w14:textId="3669F165" w:rsidR="00953640" w:rsidRDefault="00953640" w:rsidP="00875CA4">
      <w:pPr>
        <w:shd w:val="clear" w:color="auto" w:fill="FFFFFF"/>
        <w:spacing w:line="480" w:lineRule="auto"/>
        <w:rPr>
          <w:ins w:id="481" w:author="Calen Patrick Ryan" w:date="2020-10-19T21:27:00Z"/>
        </w:rPr>
      </w:pPr>
    </w:p>
    <w:p w14:paraId="195E8D81" w14:textId="77777777" w:rsidR="00953640" w:rsidRDefault="00953640" w:rsidP="00875CA4">
      <w:pPr>
        <w:shd w:val="clear" w:color="auto" w:fill="FFFFFF"/>
        <w:spacing w:line="480" w:lineRule="auto"/>
      </w:pPr>
    </w:p>
    <w:p w14:paraId="4C609B43" w14:textId="77777777" w:rsidR="00963C47" w:rsidRDefault="00963C47" w:rsidP="00875CA4">
      <w:pPr>
        <w:shd w:val="clear" w:color="auto" w:fill="FFFFFF"/>
        <w:spacing w:line="480" w:lineRule="auto"/>
        <w:rPr>
          <w:ins w:id="482" w:author="Calen Patrick Ryan" w:date="2020-10-19T21:16:00Z"/>
          <w:highlight w:val="green"/>
        </w:rPr>
      </w:pPr>
    </w:p>
    <w:p w14:paraId="641F71A8" w14:textId="77777777" w:rsidR="00963C47" w:rsidRDefault="00963C47" w:rsidP="00875CA4">
      <w:pPr>
        <w:shd w:val="clear" w:color="auto" w:fill="FFFFFF"/>
        <w:spacing w:line="480" w:lineRule="auto"/>
        <w:rPr>
          <w:ins w:id="483" w:author="Calen Patrick Ryan" w:date="2020-10-19T21:16:00Z"/>
          <w:highlight w:val="green"/>
        </w:rPr>
      </w:pPr>
    </w:p>
    <w:p w14:paraId="03C5F6C4" w14:textId="77777777" w:rsidR="00963C47" w:rsidRDefault="00963C47" w:rsidP="00875CA4">
      <w:pPr>
        <w:shd w:val="clear" w:color="auto" w:fill="FFFFFF"/>
        <w:spacing w:line="480" w:lineRule="auto"/>
        <w:rPr>
          <w:ins w:id="484" w:author="Calen Patrick Ryan" w:date="2020-10-19T21:16:00Z"/>
          <w:highlight w:val="green"/>
        </w:rPr>
      </w:pPr>
    </w:p>
    <w:p w14:paraId="23FF817F" w14:textId="31D6A4C2" w:rsidR="009920E4" w:rsidRDefault="009920E4" w:rsidP="00875CA4">
      <w:pPr>
        <w:shd w:val="clear" w:color="auto" w:fill="FFFFFF"/>
        <w:spacing w:line="480" w:lineRule="auto"/>
      </w:pPr>
      <w:commentRangeStart w:id="485"/>
      <w:r w:rsidRPr="00C23873">
        <w:rPr>
          <w:highlight w:val="green"/>
        </w:rPr>
        <w:t>According to the reproductive-cell cycle theory of aging,</w:t>
      </w:r>
      <w:commentRangeEnd w:id="485"/>
      <w:r w:rsidR="00963C47">
        <w:rPr>
          <w:rStyle w:val="CommentReference"/>
        </w:rPr>
        <w:commentReference w:id="485"/>
      </w:r>
      <w:r w:rsidRPr="00C23873">
        <w:rPr>
          <w:highlight w:val="green"/>
        </w:rPr>
        <w:t xml:space="preserve"> </w:t>
      </w:r>
      <w:r w:rsidR="00887FF5" w:rsidRPr="00C23873">
        <w:rPr>
          <w:highlight w:val="green"/>
        </w:rPr>
        <w:t>the protective forces acting to ensure survival during the reproductive stage of the lifespan are diminished in the post-menopausal period</w:t>
      </w:r>
      <w:r w:rsidR="00555A7C" w:rsidRPr="00C23873">
        <w:rPr>
          <w:highlight w:val="green"/>
        </w:rPr>
        <w:fldChar w:fldCharType="begin" w:fldLock="1"/>
      </w:r>
      <w:r w:rsidR="00555A7C" w:rsidRPr="00C23873">
        <w:rPr>
          <w:highlight w:val="green"/>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48&lt;/sup&gt;","plainTextFormattedCitation":"48","previouslyFormattedCitation":"&lt;sup&gt;48&lt;/sup&gt;"},"properties":{"noteIndex":0},"schema":"https://github.com/citation-style-language/schema/raw/master/csl-citation.json"}</w:instrText>
      </w:r>
      <w:r w:rsidR="00555A7C" w:rsidRPr="00C23873">
        <w:rPr>
          <w:highlight w:val="green"/>
        </w:rPr>
        <w:fldChar w:fldCharType="separate"/>
      </w:r>
      <w:r w:rsidR="00555A7C" w:rsidRPr="00C23873">
        <w:rPr>
          <w:noProof/>
          <w:highlight w:val="green"/>
          <w:vertAlign w:val="superscript"/>
        </w:rPr>
        <w:t>48</w:t>
      </w:r>
      <w:r w:rsidR="00555A7C" w:rsidRPr="00C23873">
        <w:rPr>
          <w:highlight w:val="green"/>
        </w:rPr>
        <w:fldChar w:fldCharType="end"/>
      </w:r>
      <w:r w:rsidR="00887FF5" w:rsidRPr="00C23873">
        <w:rPr>
          <w:highlight w:val="green"/>
        </w:rPr>
        <w:t xml:space="preserve">. Changes in </w:t>
      </w:r>
      <w:r w:rsidRPr="00C23873">
        <w:rPr>
          <w:highlight w:val="green"/>
        </w:rPr>
        <w:t xml:space="preserve">hypothalamic-pituitary-gonadal (HPG) axis function associated with menopause are </w:t>
      </w:r>
      <w:r w:rsidR="00887FF5" w:rsidRPr="00C23873">
        <w:rPr>
          <w:highlight w:val="green"/>
        </w:rPr>
        <w:t xml:space="preserve">proposed as </w:t>
      </w:r>
      <w:r w:rsidRPr="00C23873">
        <w:rPr>
          <w:highlight w:val="green"/>
        </w:rPr>
        <w:t xml:space="preserve">the </w:t>
      </w:r>
      <w:r w:rsidR="00887FF5" w:rsidRPr="00C23873">
        <w:rPr>
          <w:highlight w:val="green"/>
        </w:rPr>
        <w:t xml:space="preserve">proximate </w:t>
      </w:r>
      <w:r w:rsidRPr="00C23873">
        <w:rPr>
          <w:highlight w:val="green"/>
        </w:rPr>
        <w:t>causes of the increased physiological dysregulation observed in women after they are no longer in their reproductive stage. It is hypothesized that the combination of higher levels of hypothalamic and pituitary hormones, couple</w:t>
      </w:r>
      <w:r w:rsidR="00504358" w:rsidRPr="00C23873">
        <w:rPr>
          <w:highlight w:val="green"/>
        </w:rPr>
        <w:t>d</w:t>
      </w:r>
      <w:r w:rsidRPr="00C23873">
        <w:rPr>
          <w:highlight w:val="green"/>
        </w:rPr>
        <w:t xml:space="preserve"> with decreases in ovarian hormone production, together contribute to cell-cycle changes that then manifest as morbidity and mortality. Epidemiological and experimental lines of evidence support this hypothesis. Women who experience later menopause are at lower risk of cardiovascular disease, </w:t>
      </w:r>
      <w:r w:rsidR="005C0C04" w:rsidRPr="00C23873">
        <w:rPr>
          <w:highlight w:val="green"/>
        </w:rPr>
        <w:t>osteoporosis</w:t>
      </w:r>
      <w:r w:rsidRPr="00C23873">
        <w:rPr>
          <w:highlight w:val="green"/>
        </w:rPr>
        <w:t>, and cognitive decline</w:t>
      </w:r>
      <w:r w:rsidR="00555A7C" w:rsidRPr="00C23873">
        <w:rPr>
          <w:highlight w:val="green"/>
        </w:rPr>
        <w:t xml:space="preserve"> </w:t>
      </w:r>
      <w:r w:rsidR="00555A7C" w:rsidRPr="00C23873">
        <w:rPr>
          <w:highlight w:val="green"/>
        </w:rPr>
        <w:fldChar w:fldCharType="begin" w:fldLock="1"/>
      </w:r>
      <w:r w:rsidR="00555A7C" w:rsidRPr="00C23873">
        <w:rPr>
          <w:highlight w:val="green"/>
        </w:rPr>
        <w:instrText>ADDIN CSL_CITATION {"citationItems":[{"id":"ITEM-1","itemData":{"DOI":"10.1097/01.ede.0000165392.35273.d4","ISSN":"10443983","PMID":"15951675","abstract":"Background: A later menopause has been associated with a decreased cardiovascular risk but with an increased risk for breast and endometrial cancer. The net effect on mortality is unclear. We determined the association of age at menopause with longevity and with the balance between cardiovascular and cancer mortality. Methods: We analyzed data from a breast cancer screening cohort comprising 12,134 postmenopausal women followed for an average of 17 years. We used Cox proportional hazards models and life tables to calculate the life expectancy of an average Dutch woman at age 50. Results: During 204,024 person-years, there were 2607 deaths, of which 963 were due to cardiovascular diseases and 812 due to cancer. Ischemic heart disease risk decreased with a later menopause (hazard ratio [HR] = 0.98 per year; 95% confidence interval = 0.96-0.99), but the risk of fatal uterine or ovarian cancer increased (1.07 per year; 1.01-1.12). A later menopause was associated with longer overall survival; HR for total mortality was 0.98 per year (0.97-0.99). Life expectancy in women with menopause after age 55 was 2.0 years longer than those with menopause before age 40. Adjustment for potential confounders did not materially change the results. Conclusions: Age-adjusted mortality is reduced 2% with each increasing year of age at menopause. In particular, ischemic heart disease mortality is 2% lower. Although the risk of death from uterine or ovarian cancer is increased by 5%, the net effect of a later menopause is an increased lifespan. Copyright © 2005 by Lippincott Williams &amp; Wilkins.","author":[{"dropping-particle":"","family":"Ossewaarde","given":"Marlies E.","non-dropping-particle":"","parse-names":false,"suffix":""},{"dropping-particle":"","family":"Bots","given":"Michiel L.","non-dropping-particle":"","parse-names":false,"suffix":""},{"dropping-particle":"","family":"Verbeek","given":"André L.M.","non-dropping-particle":"","parse-names":false,"suffix":""},{"dropping-particle":"","family":"Peeters","given":"Petra H.M.","non-dropping-particle":"","parse-names":false,"suffix":""},{"dropping-particle":"","family":"Graaf","given":"Yolanda","non-dropping-particle":"Van Der","parse-names":false,"suffix":""},{"dropping-particle":"","family":"Grobbee","given":"Diederick E.","non-dropping-particle":"","parse-names":false,"suffix":""},{"dropping-particle":"","family":"Schouw","given":"Yvonne T.","non-dropping-particle":"Van Der","parse-names":false,"suffix":""}],"container-title":"Epidemiology","id":"ITEM-1","issue":"4","issued":{"date-parts":[["2005"]]},"page":"556-562","title":"Age at menopause, cause-specific mortality and total life expectancy","type":"article-journal","volume":"16"},"uris":["http://www.mendeley.com/documents/?uuid=9db5879c-7af1-4f79-a2ec-d464c59f6f9b"]}],"mendeley":{"formattedCitation":"&lt;sup&gt;65&lt;/sup&gt;","plainTextFormattedCitation":"65","previouslyFormattedCitation":"&lt;sup&gt;65&lt;/sup&gt;"},"properties":{"noteIndex":0},"schema":"https://github.com/citation-style-language/schema/raw/master/csl-citation.json"}</w:instrText>
      </w:r>
      <w:r w:rsidR="00555A7C" w:rsidRPr="00C23873">
        <w:rPr>
          <w:highlight w:val="green"/>
        </w:rPr>
        <w:fldChar w:fldCharType="separate"/>
      </w:r>
      <w:r w:rsidR="00555A7C" w:rsidRPr="00C23873">
        <w:rPr>
          <w:noProof/>
          <w:highlight w:val="green"/>
          <w:vertAlign w:val="superscript"/>
        </w:rPr>
        <w:t>65</w:t>
      </w:r>
      <w:r w:rsidR="00555A7C" w:rsidRPr="00C23873">
        <w:rPr>
          <w:highlight w:val="green"/>
        </w:rPr>
        <w:fldChar w:fldCharType="end"/>
      </w:r>
      <w:r w:rsidR="005C0C04" w:rsidRPr="00C23873">
        <w:rPr>
          <w:highlight w:val="green"/>
        </w:rPr>
        <w:t xml:space="preserve">. </w:t>
      </w:r>
      <w:del w:id="486" w:author="Calen Patrick Ryan" w:date="2020-10-19T21:30:00Z">
        <w:r w:rsidR="005C0C04" w:rsidRPr="00C23873" w:rsidDel="00953640">
          <w:rPr>
            <w:highlight w:val="green"/>
          </w:rPr>
          <w:delText>Premenopausal</w:delText>
        </w:r>
      </w:del>
      <w:ins w:id="487" w:author="Calen Patrick Ryan" w:date="2020-10-19T21:30:00Z">
        <w:r w:rsidR="00953640">
          <w:rPr>
            <w:highlight w:val="green"/>
          </w:rPr>
          <w:t>Pre-menopausal</w:t>
        </w:r>
      </w:ins>
      <w:r w:rsidR="005C0C04" w:rsidRPr="00C23873">
        <w:rPr>
          <w:highlight w:val="green"/>
        </w:rPr>
        <w:t xml:space="preserve"> women who undergo an oophorectomy (surgical removal of one or both ovaries) are at higher risk of these same outcomes</w:t>
      </w:r>
      <w:r w:rsidR="00555A7C" w:rsidRPr="00C23873">
        <w:rPr>
          <w:highlight w:val="green"/>
        </w:rPr>
        <w:fldChar w:fldCharType="begin" w:fldLock="1"/>
      </w:r>
      <w:r w:rsidR="00C23873" w:rsidRPr="00C23873">
        <w:rPr>
          <w:highlight w:val="green"/>
        </w:rPr>
        <w:instrText>ADDIN CSL_CITATION {"citationItems":[{"id":"ITEM-1","itemData":{"DOI":"10.1007/s00018-004-4385-z","ISSN":"1420682X","PMID":"15723166","abstract":"Recent findings from the Women's Health Initiative (WHI) have raised considerable concern over prolonged use of opposed and unopposed oral conjugated equine estrogen (CEE), given the increased risk of serious adverse effects, including stroke and venous thromboembolic complications. Furthermore, results from the WHI Memory Study (WHIMS) indicated that over 5 years of therapy with Prempro impaired performance on global cognitive tests and nearly doubled the risk of dementia. These surprising findings were contradictory to cumulative evidence from basic science, epidemiological and some intervention studies suggesting hormone therapy was cardioprotective and could potentially reduce the risk of dementia. This review paper focuses on the neurobiology of estrogen, summarizing the clinical evidence for neuroprotective and cognition-enhancing efficacy of estrogen. Further, the paper briefly discusses variables that may account for the unexpected findings of WHIMS, and offers suggestions for future research. © Birkhäuser Verlag, Basel, 2005.","author":[{"dropping-particle":"","family":"Gleason","given":"C. E.","non-dropping-particle":"","parse-names":false,"suffix":""},{"dropping-particle":"","family":"Cholerton","given":"B.","non-dropping-particle":"","parse-names":false,"suffix":""},{"dropping-particle":"","family":"Carlsson","given":"C. M.","non-dropping-particle":"","parse-names":false,"suffix":""},{"dropping-particle":"","family":"Johnson","given":"S. C.","non-dropping-particle":"","parse-names":false,"suffix":""},{"dropping-particle":"","family":"Asthana","given":"S.","non-dropping-particle":"","parse-names":false,"suffix":""}],"container-title":"Cellular and Molecular Life Sciences","id":"ITEM-1","issue":"3","issued":{"date-parts":[["2005"]]},"page":"299-312","title":"Neuroprotective effects of female sex steroids in humans: Current controversies and future directions","type":"article-journal","volume":"62"},"uris":["http://www.mendeley.com/documents/?uuid=c13435c8-8285-406a-a583-506aa4597318"]},{"id":"ITEM-2","itemData":{"DOI":"10.1097/AOG.0b013e3181a11c64.Ovarian","author":[{"dropping-particle":"","family":"Parker","given":"William H","non-dropping-particle":"","parse-names":false,"suffix":""},{"dropping-particle":"","family":"Broder","given":"Michael S","non-dropping-particle":"","parse-names":false,"suffix":""},{"dropping-particle":"","family":"Chang","given":"Eunice","non-dropping-particle":"","parse-names":false,"suffix":""},{"dropping-particle":"","family":"Farquhar","given":"Cindy","non-dropping-particle":"","parse-names":false,"suffix":""},{"dropping-particle":"","family":"Liu","given":"Zhimae","non-dropping-particle":"","parse-names":false,"suffix":""},{"dropping-particle":"","family":"Shoupe","given":"Donna","non-dropping-particle":"","parse-names":false,"suffix":""},{"dropping-particle":"","family":"Berek","given":"S","non-dropping-particle":"","parse-names":false,"suffix":""},{"dropping-particle":"","family":"Hankinson","given":"Susan","non-dropping-particle":"","parse-names":false,"suffix":""},{"dropping-particle":"","family":"Manson","given":"Joann E","non-dropping-particle":"","parse-names":false,"suffix":""}],"container-title":"Obstetrics and Gynecology","id":"ITEM-2","issue":"5","issued":{"date-parts":[["2009"]]},"page":"1027-1037","title":"Ovarian conservation at the time of hysterectomy and long-term health outcomes in the Nurses’ Health study","type":"article-journal","volume":"113"},"uris":["http://www.mendeley.com/documents/?uuid=c1725b20-145d-4a8d-a9b3-07e6b7a7254f"]}],"mendeley":{"formattedCitation":"&lt;sup&gt;66,67&lt;/sup&gt;","plainTextFormattedCitation":"66,67","previouslyFormattedCitation":"&lt;sup&gt;66,67&lt;/sup&gt;"},"properties":{"noteIndex":0},"schema":"https://github.com/citation-style-language/schema/raw/master/csl-citation.json"}</w:instrText>
      </w:r>
      <w:r w:rsidR="00555A7C" w:rsidRPr="00C23873">
        <w:rPr>
          <w:highlight w:val="green"/>
        </w:rPr>
        <w:fldChar w:fldCharType="separate"/>
      </w:r>
      <w:r w:rsidR="00555A7C" w:rsidRPr="00C23873">
        <w:rPr>
          <w:noProof/>
          <w:highlight w:val="green"/>
          <w:vertAlign w:val="superscript"/>
        </w:rPr>
        <w:t>66,67</w:t>
      </w:r>
      <w:r w:rsidR="00555A7C" w:rsidRPr="00C23873">
        <w:rPr>
          <w:highlight w:val="green"/>
        </w:rPr>
        <w:fldChar w:fldCharType="end"/>
      </w:r>
      <w:r w:rsidR="005C0C04" w:rsidRPr="00C23873">
        <w:rPr>
          <w:highlight w:val="green"/>
        </w:rPr>
        <w:t>, suggesting the role of HPG axis outputs in modulating these age-related phenotypes. Experimental work manipulating ovarian hormone levels in animal models and observations of women taking hormone replacement therapy also find less age-related decline in hormonal milieus more closely approximating that of the reproductive stage</w:t>
      </w:r>
      <w:r w:rsidR="00C23873" w:rsidRPr="00C23873">
        <w:rPr>
          <w:highlight w:val="green"/>
        </w:rPr>
        <w:t xml:space="preserve"> (reviewed in </w:t>
      </w:r>
      <w:r w:rsidR="00C23873" w:rsidRPr="00C23873">
        <w:rPr>
          <w:highlight w:val="green"/>
        </w:rPr>
        <w:fldChar w:fldCharType="begin" w:fldLock="1"/>
      </w:r>
      <w:r w:rsidR="00ED4070">
        <w:rPr>
          <w:highlight w:val="green"/>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48&lt;/sup&gt;","plainTextFormattedCitation":"48","previouslyFormattedCitation":"&lt;sup&gt;48&lt;/sup&gt;"},"properties":{"noteIndex":0},"schema":"https://github.com/citation-style-language/schema/raw/master/csl-citation.json"}</w:instrText>
      </w:r>
      <w:r w:rsidR="00C23873" w:rsidRPr="00C23873">
        <w:rPr>
          <w:highlight w:val="green"/>
        </w:rPr>
        <w:fldChar w:fldCharType="separate"/>
      </w:r>
      <w:r w:rsidR="00C23873" w:rsidRPr="00C23873">
        <w:rPr>
          <w:noProof/>
          <w:highlight w:val="green"/>
          <w:vertAlign w:val="superscript"/>
        </w:rPr>
        <w:t>48</w:t>
      </w:r>
      <w:r w:rsidR="00C23873" w:rsidRPr="00C23873">
        <w:rPr>
          <w:highlight w:val="green"/>
        </w:rPr>
        <w:fldChar w:fldCharType="end"/>
      </w:r>
      <w:r w:rsidR="00C23873" w:rsidRPr="00C23873">
        <w:rPr>
          <w:highlight w:val="green"/>
        </w:rPr>
        <w:t>)</w:t>
      </w:r>
      <w:r w:rsidR="005C0C04" w:rsidRPr="00C23873">
        <w:rPr>
          <w:highlight w:val="green"/>
        </w:rPr>
        <w:t>.</w:t>
      </w:r>
      <w:r w:rsidR="005C0C04">
        <w:t xml:space="preserve"> </w:t>
      </w:r>
    </w:p>
    <w:p w14:paraId="55A20546" w14:textId="04AA44D7" w:rsidR="005C0C04" w:rsidRDefault="005C0C04" w:rsidP="00875CA4">
      <w:pPr>
        <w:shd w:val="clear" w:color="auto" w:fill="FFFFFF"/>
        <w:spacing w:line="480" w:lineRule="auto"/>
      </w:pPr>
    </w:p>
    <w:p w14:paraId="131FA3C8" w14:textId="54C851F0" w:rsidR="005C0C04" w:rsidRDefault="00887FF5" w:rsidP="00875CA4">
      <w:pPr>
        <w:shd w:val="clear" w:color="auto" w:fill="FFFFFF"/>
        <w:spacing w:line="480" w:lineRule="auto"/>
      </w:pPr>
      <w:r>
        <w:t>Several</w:t>
      </w:r>
      <w:r w:rsidR="005C0C04">
        <w:t xml:space="preserve"> findings in the present study support the reproductive-cell cycle theory of aging. </w:t>
      </w:r>
      <w:r>
        <w:t xml:space="preserve">First is our main finding that links between parity and accelerated biological aging were apparent in only </w:t>
      </w:r>
      <w:del w:id="488" w:author="Calen Patrick Ryan" w:date="2020-10-19T21:30:00Z">
        <w:r w:rsidDel="00953640">
          <w:delText>postmenopausal</w:delText>
        </w:r>
      </w:del>
      <w:ins w:id="489" w:author="Calen Patrick Ryan" w:date="2020-10-19T21:30:00Z">
        <w:r w:rsidR="00953640">
          <w:t>post-menopausal</w:t>
        </w:r>
      </w:ins>
      <w:r>
        <w:t xml:space="preserve"> women</w:t>
      </w:r>
      <w:r w:rsidR="0075630D">
        <w:t xml:space="preserve"> (see also </w:t>
      </w:r>
      <w:r w:rsidR="0075630D">
        <w:fldChar w:fldCharType="begin" w:fldLock="1"/>
      </w:r>
      <w:r w:rsidR="007B0F44">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lt;sup&gt;63&lt;/sup&gt;","plainTextFormattedCitation":"63","previouslyFormattedCitation":"&lt;sup&gt;63&lt;/sup&gt;"},"properties":{"noteIndex":0},"schema":"https://github.com/citation-style-language/schema/raw/master/csl-citation.json"}</w:instrText>
      </w:r>
      <w:r w:rsidR="0075630D">
        <w:fldChar w:fldCharType="separate"/>
      </w:r>
      <w:r w:rsidR="007B0F44" w:rsidRPr="007B0F44">
        <w:rPr>
          <w:noProof/>
          <w:vertAlign w:val="superscript"/>
        </w:rPr>
        <w:t>63</w:t>
      </w:r>
      <w:r w:rsidR="0075630D">
        <w:fldChar w:fldCharType="end"/>
      </w:r>
      <w:r w:rsidR="0075630D">
        <w:t>)</w:t>
      </w:r>
      <w:r>
        <w:t xml:space="preserve">. Second, years since last live birth did not significantly predict biological age acceleration in either pre- or </w:t>
      </w:r>
      <w:del w:id="490" w:author="Calen Patrick Ryan" w:date="2020-10-19T21:30:00Z">
        <w:r w:rsidDel="00953640">
          <w:delText>postmenopausal</w:delText>
        </w:r>
      </w:del>
      <w:ins w:id="491" w:author="Calen Patrick Ryan" w:date="2020-10-19T21:30:00Z">
        <w:r w:rsidR="00953640">
          <w:t>post-menopausal</w:t>
        </w:r>
      </w:ins>
      <w:r>
        <w:t xml:space="preserve"> women, nor did months since last live birth among </w:t>
      </w:r>
      <w:del w:id="492" w:author="Calen Patrick Ryan" w:date="2020-10-19T21:30:00Z">
        <w:r w:rsidDel="00953640">
          <w:delText>premenopausal</w:delText>
        </w:r>
      </w:del>
      <w:ins w:id="493" w:author="Calen Patrick Ryan" w:date="2020-10-19T21:30:00Z">
        <w:r w:rsidR="00953640">
          <w:t>pre-menopausal</w:t>
        </w:r>
      </w:ins>
      <w:r>
        <w:t xml:space="preserve"> women, suggesting that any putative links between biological age and parity are not due to short-term</w:t>
      </w:r>
      <w:r w:rsidR="002144E6">
        <w:t xml:space="preserve"> physiological</w:t>
      </w:r>
      <w:r>
        <w:t xml:space="preserve"> changes associated with pregnancy and breastfeeding</w:t>
      </w:r>
      <w:r w:rsidR="002144E6">
        <w:t xml:space="preserve">. Third, biological age acceleration was significantly higher in </w:t>
      </w:r>
      <w:del w:id="494" w:author="Calen Patrick Ryan" w:date="2020-10-19T21:30:00Z">
        <w:r w:rsidR="002144E6" w:rsidDel="00953640">
          <w:delText>postmenopausal</w:delText>
        </w:r>
      </w:del>
      <w:ins w:id="495" w:author="Calen Patrick Ryan" w:date="2020-10-19T21:30:00Z">
        <w:r w:rsidR="00953640">
          <w:t>post-menopausal</w:t>
        </w:r>
      </w:ins>
      <w:r w:rsidR="002144E6">
        <w:t xml:space="preserve"> as compared to </w:t>
      </w:r>
      <w:del w:id="496" w:author="Calen Patrick Ryan" w:date="2020-10-19T21:30:00Z">
        <w:r w:rsidR="002144E6" w:rsidDel="00953640">
          <w:delText>premenopausal</w:delText>
        </w:r>
      </w:del>
      <w:ins w:id="497" w:author="Calen Patrick Ryan" w:date="2020-10-19T21:30:00Z">
        <w:r w:rsidR="00953640">
          <w:t>pre-menopausal</w:t>
        </w:r>
      </w:ins>
      <w:r w:rsidR="002144E6">
        <w:t xml:space="preserve"> women, as has been reported previously</w:t>
      </w:r>
      <w:r w:rsidR="007B0F44">
        <w:fldChar w:fldCharType="begin" w:fldLock="1"/>
      </w:r>
      <w:r w:rsidR="00C23873">
        <w:instrText>ADDIN CSL_CITATION {"citationItems":[{"id":"ITEM-1","itemData":{"DOI":"10.1073/pnas.1604558113","ISBN":"1604558113","ISSN":"10916490","PMID":"27457926","abstract":"Although epigenetic processes have been linked to aging and disease in other systems, it is not yet known whether they relate to reproductive aging. Recently, we developed a highly accurate epigenetic biomarker of age (known as the \"epigenetic clock\"), which is based on DNA methylation levels. Here we carry out an epigenetic clock analysis of blood, saliva, and buccal epithelium using data from four large studies: the Women's Health Initiative (n = 1,864); Invecchiare nel Chianti (n = 200); Parkinson's disease, Environment, and Genes (n = 256); and the United Kingdom Medical Research Council National Survey of Health and Development (n = 790). We find that increased epigenetic age acceleration in blood is significantly associated with earlier menopause (P = 0.00091), bilateral oophorectomy (P = 0.0018), and a longer time since menopause (P = 0.017). Conversely, epigenetic age acceleration in buccal epithelium and saliva do not relate to age at menopause; however, a higher epigenetic age in saliva is exhibited in women who undergo bilateral oophorectomy (P = 0.0079), while a lower epigenetic age in buccal epithelium was found for womenwho underwentmenopausal hormone therapy (P = 0.00078). Using genetic data, we find evidence of coheritability between age at menopause and epigenetic age acceleration in blood. Using Mendelian randomization analysis, we find that two SNPs that are highly associated with age at menopause exhibit a significant association with epigenetic age acceleration. Overall, our Mendelian randomization approach and other lines of evidence suggest that menopause accelerates epigenetic aging of blood, but mechanistic studieswill be needed to dissect cause-and-effect relationships further.","author":[{"dropping-particle":"","family":"Levine","given":"Morgan E.","non-dropping-particle":"","parse-names":false,"suffix":""},{"dropping-particle":"","family":"Lu","given":"Ake T.","non-dropping-particle":"","parse-names":false,"suffix":""},{"dropping-particle":"","family":"Chen","given":"Brian H.","non-dropping-particle":"","parse-names":false,"suffix":""},{"dropping-particle":"","family":"Hernandez","given":"Dena G.","non-dropping-particle":"","parse-names":false,"suffix":""},{"dropping-particle":"","family":"Singleton","given":"Andrew B.","non-dropping-particle":"","parse-names":false,"suffix":""},{"dropping-particle":"","family":"Ferrucci","given":"Luigi","non-dropping-particle":"","parse-names":false,"suffix":""},{"dropping-particle":"","family":"Bandinelli","given":"Stefania","non-dropping-particle":"","parse-names":false,"suffix":""},{"dropping-particle":"","family":"Salfati","given":"Elias","non-dropping-particle":"","parse-names":false,"suffix":""},{"dropping-particle":"","family":"Manson","given":"Jo Ann E.","non-dropping-particle":"","parse-names":false,"suffix":""},{"dropping-particle":"","family":"Quach","given":"Austin","non-dropping-particle":"","parse-names":false,"suffix":""},{"dropping-particle":"","family":"Kusters","given":"Cynthia D.J.","non-dropping-particle":"","parse-names":false,"suffix":""},{"dropping-particle":"","family":"Kuhi","given":"Diana","non-dropping-particle":"","parse-names":false,"suffix":""},{"dropping-particle":"","family":"Wong","given":"Andrew","non-dropping-particle":"","parse-names":false,"suffix":""},{"dropping-particle":"","family":"Teschendorff","given":"Andrew E.","non-dropping-particle":"","parse-names":false,"suffix":""},{"dropping-particle":"","family":"Widschwendter","given":"Martin","non-dropping-particle":"","parse-names":false,"suffix":""},{"dropping-particle":"","family":"Ritz","given":"Beate R.","non-dropping-particle":"","parse-names":false,"suffix":""},{"dropping-particle":"","family":"Absher","given":"Devin","non-dropping-particle":"","parse-names":false,"suffix":""},{"dropping-particle":"","family":"Assimes","given":"Themistocles L.","non-dropping-particle":"","parse-names":false,"suffix":""},{"dropping-particle":"","family":"Horvath","given":"Steve","non-dropping-particle":"","parse-names":false,"suffix":""}],"container-title":"Proceedings of the National Academy of Sciences of the United States of America","id":"ITEM-1","issue":"33","issued":{"date-parts":[["2016"]]},"page":"9327-9332","title":"Menopause accelerates biological aging","type":"article-journal","volume":"113"},"uris":["http://www.mendeley.com/documents/?uuid=2943839c-eb4f-4913-bca3-34f595d6b108"]}],"mendeley":{"formattedCitation":"&lt;sup&gt;68&lt;/sup&gt;","plainTextFormattedCitation":"68","previouslyFormattedCitation":"&lt;sup&gt;68&lt;/sup&gt;"},"properties":{"noteIndex":0},"schema":"https://github.com/citation-style-language/schema/raw/master/csl-citation.json"}</w:instrText>
      </w:r>
      <w:r w:rsidR="007B0F44">
        <w:fldChar w:fldCharType="separate"/>
      </w:r>
      <w:r w:rsidR="00555A7C" w:rsidRPr="00555A7C">
        <w:rPr>
          <w:noProof/>
          <w:vertAlign w:val="superscript"/>
        </w:rPr>
        <w:t>68</w:t>
      </w:r>
      <w:r w:rsidR="007B0F44">
        <w:fldChar w:fldCharType="end"/>
      </w:r>
      <w:r w:rsidR="002144E6">
        <w:t xml:space="preserve">. </w:t>
      </w:r>
    </w:p>
    <w:p w14:paraId="772B03B6" w14:textId="318599F8" w:rsidR="0075630D" w:rsidRDefault="0075630D" w:rsidP="00875CA4">
      <w:pPr>
        <w:shd w:val="clear" w:color="auto" w:fill="FFFFFF"/>
        <w:spacing w:line="480" w:lineRule="auto"/>
      </w:pPr>
    </w:p>
    <w:p w14:paraId="6D707AA9" w14:textId="23FC5568" w:rsidR="0075630D" w:rsidRDefault="0075630D" w:rsidP="00875CA4">
      <w:pPr>
        <w:shd w:val="clear" w:color="auto" w:fill="FFFFFF"/>
        <w:spacing w:line="480" w:lineRule="auto"/>
      </w:pPr>
      <w:r>
        <w:lastRenderedPageBreak/>
        <w:t xml:space="preserve">Our findings are thus most consistent with an effect between parity and biological aging acceleration that is buffered by </w:t>
      </w:r>
      <w:del w:id="498" w:author="Calen Patrick Ryan" w:date="2020-10-19T21:30:00Z">
        <w:r w:rsidDel="00953640">
          <w:delText>premenopausal</w:delText>
        </w:r>
      </w:del>
      <w:ins w:id="499" w:author="Calen Patrick Ryan" w:date="2020-10-19T21:30:00Z">
        <w:r w:rsidR="00953640">
          <w:t>pre-menopausal</w:t>
        </w:r>
      </w:ins>
      <w:r>
        <w:t xml:space="preserve"> HPG axis function, and perhaps by other compensatory mechanisms, that cease to function in women’s post-reproductive years. Due to the nature of the data analyzed here, we cannot form specific hypotheses on the precise nature of these mechanisms</w:t>
      </w:r>
      <w:r w:rsidR="00504358">
        <w:t>, and existing data remains inconclusive. For example, the telomerase enzyme involved in protecting telomere integrity is activated by estrogen</w:t>
      </w:r>
      <w:r w:rsidR="00C23873">
        <w:t xml:space="preserve"> </w:t>
      </w:r>
      <w:r w:rsidR="007B0F44">
        <w:fldChar w:fldCharType="begin" w:fldLock="1"/>
      </w:r>
      <w:r w:rsidR="00C23873">
        <w:instrText>ADDIN CSL_CITATION {"citationItems":[{"id":"ITEM-1","itemData":{"ISBN":"8107626524","ISSN":"00085472","PMID":"10606235","abstract":"Telomerase activity is present in most malignant tumors and provides a mechanism for the unlimited potential for division of neoplastic cells. Although telomerase is known to be a regulated enzyme, the factors and mechanisms involved in telomerase regulation are not well understood. In the present study, we examined the effects of estrogen on telomerase activity. Telomerase activity in estrogen receptor (ER)-positive MCF-7 cells was upregulated by the treatment with 17β-estradiol. This activation accompanied up-regulation of the telomerase catalytic subunit, hTERT mRNA. Gel shift assays revealed that the imperfect palindromic estrogen-responsive element in the hTERT promoter specifically binds to ER. Transient expression assays using luciferase reporter plasmids containing various fragments of hTERT promoter showed that this imperfect palindromic estrogen-responsive element is responsible for transcriptional activation by ligand-activated ER. We also found that estrogen activates c-Myc expression in MCF-7 cells and that E- boxes in the hTERT promoter that bind c-Myc/Max play additional roles in estrogen-induced transactivation of hTERT. Estrogen thus activates telomerase via direct and indirect effects on the hTERT promoter. These findings may help elucidate the mechanisms of hormonal control of telomerase activity and aid understanding of the roles of sex steroids in cellular senescence and aging as well as estrogen-induced carcinogenesis.","author":[{"dropping-particle":"","family":"Kyo","given":"Satoru","non-dropping-particle":"","parse-names":false,"suffix":""},{"dropping-particle":"","family":"Takakura","given":"Masahiro","non-dropping-particle":"","parse-names":false,"suffix":""},{"dropping-particle":"","family":"Kanaya","given":"Taro","non-dropping-particle":"","parse-names":false,"suffix":""},{"dropping-particle":"","family":"Zhuo","given":"Wang","non-dropping-particle":"","parse-names":false,"suffix":""},{"dropping-particle":"","family":"Fujimoto","given":"Kohtaro","non-dropping-particle":"","parse-names":false,"suffix":""},{"dropping-particle":"","family":"Nishio","given":"Yukihito","non-dropping-particle":"","parse-names":false,"suffix":""},{"dropping-particle":"","family":"Orimo","given":"Akira","non-dropping-particle":"","parse-names":false,"suffix":""},{"dropping-particle":"","family":"Inoue","given":"Masaki","non-dropping-particle":"","parse-names":false,"suffix":""}],"container-title":"Cancer Research","id":"ITEM-1","issue":"23","issued":{"date-parts":[["1999"]]},"page":"5917-5921","title":"Estrogen activates telomerase","type":"article-journal","volume":"59"},"uris":["http://www.mendeley.com/documents/?uuid=4154f528-baf9-4511-ac8e-731140252cbf"]}],"mendeley":{"formattedCitation":"&lt;sup&gt;69&lt;/sup&gt;","plainTextFormattedCitation":"69","previouslyFormattedCitation":"&lt;sup&gt;69&lt;/sup&gt;"},"properties":{"noteIndex":0},"schema":"https://github.com/citation-style-language/schema/raw/master/csl-citation.json"}</w:instrText>
      </w:r>
      <w:r w:rsidR="007B0F44">
        <w:fldChar w:fldCharType="separate"/>
      </w:r>
      <w:r w:rsidR="00555A7C" w:rsidRPr="00555A7C">
        <w:rPr>
          <w:noProof/>
          <w:vertAlign w:val="superscript"/>
        </w:rPr>
        <w:t>69</w:t>
      </w:r>
      <w:r w:rsidR="007B0F44">
        <w:fldChar w:fldCharType="end"/>
      </w:r>
      <w:r w:rsidR="00504358">
        <w:t>. However, epidemiological studies have observed slower rates of telomere attrition in the years following menopause</w:t>
      </w:r>
      <w:r w:rsidR="00C23873">
        <w:t xml:space="preserve"> </w:t>
      </w:r>
      <w:r w:rsidR="007B0F44">
        <w:fldChar w:fldCharType="begin" w:fldLock="1"/>
      </w:r>
      <w:r w:rsidR="00C23873">
        <w:instrText>ADDIN CSL_CITATION {"citationItems":[{"id":"ITEM-1","itemData":{"DOI":"10.1093/ije/dyv165","ISSN":"14643685","PMID":"26385867","abstract":"Background: A longer leukocyte telomere length (LTL) in women than men has been attributed to a slow rate of LTL attrition in women, perhaps due to high estrogen exposure during the premenopausal period. Methods: To test this premise we performed a longitudinal study (an average follow-up of 12 years) in a subset of the population-based Danish National Twin Registry. Participants consisted of 405 women, aged 37.5 (range 18.0-64.3) years, and 329 men, aged 38.8 (range 18.0-58.5) years, at baseline examination. Results: Women showed a longer LTL [kb ± standard error(SE)] than men (baseline: 7.01 ± 0.03 vs 6.87 ± 0.04; follow-up: 6.79 ± 0.03 vs 6.65 ± 0.03; both P = 0.005). Women displayed deceleration of LTL attrition (bp/years ± SE), as they transitioned from the premenopausal period (20.6 ± 1.0) through the perimenopausal period (16.5 ± 1.3) to the postmenopausal period (15.1 ± 1.7). Age was not associated with LTL attrition in women after statistical control for menopausal status. Men, in contrast, displayed a trend for age-dependent increase in the rate of LTL attrition, which differed significantly from the pattern in women (P for interaction = 0.01).Conclusions: Results indicate that the premenopausal period is expressed in a higher rate of LTL attrition than the postmenopausal period. They further suggest that the sex gap in LTL stems from earlier ages-the period of growth and development. The higher rate of LTL attrition in premenopausal women, we propose, might relate to estrogen-mediated increased turnover of erythrocytes, menstrual bleeding or both.","author":[{"dropping-particle":"","family":"Dalgård","given":"Christine","non-dropping-particle":"","parse-names":false,"suffix":""},{"dropping-particle":"","family":"Benetos","given":"Athanase","non-dropping-particle":"","parse-names":false,"suffix":""},{"dropping-particle":"","family":"Verhulst","given":"Simon","non-dropping-particle":"","parse-names":false,"suffix":""},{"dropping-particle":"","family":"Labat","given":"Carlos","non-dropping-particle":"","parse-names":false,"suffix":""},{"dropping-particle":"","family":"Kark","given":"Jeremy D.","non-dropping-particle":"","parse-names":false,"suffix":""},{"dropping-particle":"","family":"Christensen","given":"Kaare","non-dropping-particle":"","parse-names":false,"suffix":""},{"dropping-particle":"","family":"Kimura","given":"Masayuki","non-dropping-particle":"","parse-names":false,"suffix":""},{"dropping-particle":"","family":"Kyvik","given":"Kirsten Ohm","non-dropping-particle":"","parse-names":false,"suffix":""},{"dropping-particle":"","family":"Aviv","given":"Abraham","non-dropping-particle":"","parse-names":false,"suffix":""}],"container-title":"International Journal of Epidemiology","id":"ITEM-1","issue":"5","issued":{"date-parts":[["2015"]]},"page":"1688-1695","title":"Leukocyte telomere length dynamics in women and men: Menopause vs age effects","type":"article-journal","volume":"44"},"uris":["http://www.mendeley.com/documents/?uuid=3cef89ea-fcd8-4ec7-9f77-14992178d7bf"]}],"mendeley":{"formattedCitation":"&lt;sup&gt;70&lt;/sup&gt;","plainTextFormattedCitation":"70","previouslyFormattedCitation":"&lt;sup&gt;70&lt;/sup&gt;"},"properties":{"noteIndex":0},"schema":"https://github.com/citation-style-language/schema/raw/master/csl-citation.json"}</w:instrText>
      </w:r>
      <w:r w:rsidR="007B0F44">
        <w:fldChar w:fldCharType="separate"/>
      </w:r>
      <w:r w:rsidR="00555A7C" w:rsidRPr="00555A7C">
        <w:rPr>
          <w:noProof/>
          <w:vertAlign w:val="superscript"/>
        </w:rPr>
        <w:t>70</w:t>
      </w:r>
      <w:r w:rsidR="007B0F44">
        <w:fldChar w:fldCharType="end"/>
      </w:r>
      <w:r w:rsidR="00504358">
        <w:t xml:space="preserve">. </w:t>
      </w:r>
      <w:r w:rsidR="002D5B28">
        <w:t xml:space="preserve">[ </w:t>
      </w:r>
      <w:r w:rsidR="002D5B28" w:rsidRPr="002D5B28">
        <w:rPr>
          <w:highlight w:val="green"/>
        </w:rPr>
        <w:t>insert one or two more examples suggesting link between HPG axis hormones and changes in system or cellular function – maybe BBB permeability stuff?</w:t>
      </w:r>
      <w:r w:rsidR="002D5B28">
        <w:t xml:space="preserve"> ] </w:t>
      </w:r>
      <w:r w:rsidR="00504358">
        <w:t>Thus</w:t>
      </w:r>
      <w:r w:rsidR="00D8626B">
        <w:t>,</w:t>
      </w:r>
      <w:r w:rsidR="00504358">
        <w:t xml:space="preserve"> it remains unclear how </w:t>
      </w:r>
      <w:r w:rsidR="00D8626B">
        <w:t>changes in ovarian hormones associated with menopause contribute to cellular instability and aging</w:t>
      </w:r>
      <w:r w:rsidR="002D5B28">
        <w:t>.</w:t>
      </w:r>
      <w:r>
        <w:t xml:space="preserve"> </w:t>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F352511" w14:textId="22653BDE" w:rsidR="000A073E" w:rsidRDefault="008406FB" w:rsidP="008406FB">
      <w:pPr>
        <w:shd w:val="clear" w:color="auto" w:fill="FFFFFF"/>
        <w:spacing w:line="480" w:lineRule="auto"/>
      </w:pPr>
      <w:r>
        <w:t>The fact that NHANES is cross-sectional rather than longitudinal in design contributes to two significant limitations in our study. First, its cross-sectional nature does not allow us to draw conclusions about causal relationships (or lack thereof); thus, it is crucial that future work follow women as they transition from nulliparity to parity, and as they continue to reproduce, to best evaluate causal relationships between reproduction and biological age. However, should a causal relationship between chronic effects of parity and biological age exist</w:t>
      </w:r>
      <w:r w:rsidR="0075630D">
        <w:t xml:space="preserve"> among </w:t>
      </w:r>
      <w:del w:id="500" w:author="Calen Patrick Ryan" w:date="2020-10-19T21:30:00Z">
        <w:r w:rsidR="0075630D" w:rsidDel="00953640">
          <w:delText>premenopausal</w:delText>
        </w:r>
      </w:del>
      <w:ins w:id="501" w:author="Calen Patrick Ryan" w:date="2020-10-19T21:30:00Z">
        <w:r w:rsidR="00953640">
          <w:t>pre-menopausal</w:t>
        </w:r>
      </w:ins>
      <w:r w:rsidR="0075630D">
        <w:t xml:space="preserve"> women</w:t>
      </w:r>
      <w:r>
        <w:t xml:space="preserve">, this should have been apparent in our cross-sectional data, especially given the low levels of error or bias in reporting the number of live births. Second, we are only able to examine relatively chronic, rather than acute, effects of reproduction on biological age given the current study design. </w:t>
      </w:r>
      <w:r w:rsidR="0075630D">
        <w:t>Though our analyses do not support acute effects of reproduction on biological age acceleration, l</w:t>
      </w:r>
      <w:r>
        <w:t xml:space="preserve">ongitudinal studies, ideally with dense sampling schedules, would better enable us to assess the time scales at which costs of reproduction may be apparent. Frequently sampling women </w:t>
      </w:r>
      <w:r w:rsidR="0075630D">
        <w:t xml:space="preserve">during both their reproductive and post-reproductive years </w:t>
      </w:r>
      <w:r>
        <w:t xml:space="preserve">would allow for the investigation of putative acute and chronic changes in markers and composites of biological age. </w:t>
      </w:r>
      <w:r w:rsidR="004F4AC4" w:rsidRPr="004F4AC4">
        <w:rPr>
          <w:highlight w:val="yellow"/>
        </w:rPr>
        <w:t>In the absence of dense</w:t>
      </w:r>
      <w:r w:rsidR="004F4AC4">
        <w:rPr>
          <w:highlight w:val="yellow"/>
        </w:rPr>
        <w:t xml:space="preserve"> longitudinal</w:t>
      </w:r>
      <w:r w:rsidR="004F4AC4" w:rsidRPr="004F4AC4">
        <w:rPr>
          <w:highlight w:val="yellow"/>
        </w:rPr>
        <w:t xml:space="preserve"> sampling, we cannot be certain that </w:t>
      </w:r>
      <w:r w:rsidR="004F4AC4" w:rsidRPr="004F4AC4">
        <w:rPr>
          <w:highlight w:val="yellow"/>
        </w:rPr>
        <w:lastRenderedPageBreak/>
        <w:t>biomarkers measured in this cross-sectional sample are not also representative of acute states unrelated to parity or reproduction. For example, it is possible that some participants could have been experiencing mild infections during MEC examinations, leading to altered clinical measures of immune function. Though this could contribute to imprecision in our biological aging measures, such imprecision would not be systematic and thus we would not expect it to significantly affect the present study’s findings.</w:t>
      </w:r>
      <w:r w:rsidR="004F4AC4">
        <w:t xml:space="preserve"> </w:t>
      </w:r>
      <w:r>
        <w:t>Women’s prenatal health also predicts both pregnancy outcomes</w:t>
      </w:r>
      <w:r w:rsidR="00C2335B">
        <w:t xml:space="preserve"> </w:t>
      </w:r>
      <w:r w:rsidR="00C2335B">
        <w:fldChar w:fldCharType="begin" w:fldLock="1"/>
      </w:r>
      <w:r w:rsidR="00C23873">
        <w:instrText>ADDIN CSL_CITATION {"citationItems":[{"id":"ITEM-1","itemData":{"DOI":"10.1186/1758-5996-4-41","ISSN":"17585996","abstract":"Pregnancy affects both the maternal and fetal metabolism and even in nondiabetic women exerts a diabetogenic effect. Among pregnant women, 2 to 17.8% develop gestational diabetes. Pregnancy can also occur in women with preexisting diabetes, that can predispose the fetus to many alterations in organogenesis, growth restriction and the mother to some diabetes-related complications like retinopathy and nephropathy or accelerate the course of these complications if they are already present. Women with gestational diabetes generally start their treatment with diet and lifestyle modification; when these changes fail in keeping an optimal glycemic control, then insulin therapy must be considered. Women with type 2 diabetes in use of oral hypoglycemic agents are advised to change to insulin therapy. Those with preexisting type 1 diabetes must start an intensive glycemic control, preferably before conception. All these procedures are performed aiming to keep glycemic levels normal or near-normal as possible to avoid the occurrence of adverse perinatal outcomes to the mother and to the fetus. The aim of this review is to reinforce the need to improve the knowledge on reproductive health of women with diabetes during gestation and to understand what are the reasons for them failing to attend for prepregnancy care programs, and to understand the underlying mechanisms of adverse fetal and maternal outcomes, which in turn may lead to strategies for its prevention. © 2012 Negrato et al.; licensee BioMed Central Ltd.","author":[{"dropping-particle":"","family":"Negrato","given":"Carlos Antonio","non-dropping-particle":"","parse-names":false,"suffix":""},{"dropping-particle":"","family":"Mattar","given":"Rosiane","non-dropping-particle":"","parse-names":false,"suffix":""},{"dropping-particle":"","family":"Gomes","given":"Marilia B.","non-dropping-particle":"","parse-names":false,"suffix":""}],"container-title":"Diabetology and Metabolic Syndrome","id":"ITEM-1","issue":"1","issued":{"date-parts":[["2012"]]},"page":"2-7","title":"Adverse pregnancy outcomes in women with diabetes","type":"article-journal","volume":"4"},"uris":["http://www.mendeley.com/documents/?uuid=5e31846d-f168-45dd-a43e-d3a4051549ff"]},{"id":"ITEM-2","itemData":{"DOI":"10.1161/CIRCULATIONAHA.113.003904","ISSN":"15244539","PMID":"12468190","abstract":"Chronic hypertension in pregnancy is defined by the American College of Obstetrics and Gynecology (ACOG) as blood pressure ≥140 mm Hg systolic and/or 90 mm Hg diastolic before pregnancy or, in recognition that many women seek medical care only once pregnant, before 20 weeks of gestation, use of antihypertensive medications before pregnancy, or persistence of hypertension for &gt;12 weeks after delivery.1 Chronic hypertension needs to be distinguished from new-onset hypertensive complications of pregnancy such as preeclampsia (elevated blood pressure and proteinuria often accompanied by evidence of maternal organ injury and fetal compromise from placental dysfunction)2 and gestational hypertension (elevated blood pressure alone after 20 weeks of gestation and most commonly in the mid to late third trimester without evidence or history of hypertension before pregnancy; Table 1). © 2014 American Heart Association, Inc.","author":[{"dropping-particle":"","family":"Seely","given":"Ellen W.","non-dropping-particle":"","parse-names":false,"suffix":""},{"dropping-particle":"","family":"Ecker","given":"Jeffrey","non-dropping-particle":"","parse-names":false,"suffix":""}],"container-title":"Circulation","id":"ITEM-2","issue":"11","issued":{"date-parts":[["2014"]]},"page":"1254-1261","title":"Chronic hypertension in pregnancy","type":"article-journal","volume":"129"},"uris":["http://www.mendeley.com/documents/?uuid=60826a2a-d62d-4e79-9b37-413bbc211eac"]}],"mendeley":{"formattedCitation":"&lt;sup&gt;71,72&lt;/sup&gt;","plainTextFormattedCitation":"71,72","previouslyFormattedCitation":"&lt;sup&gt;71,72&lt;/sup&gt;"},"properties":{"noteIndex":0},"schema":"https://github.com/citation-style-language/schema/raw/master/csl-citation.json"}</w:instrText>
      </w:r>
      <w:r w:rsidR="00C2335B">
        <w:fldChar w:fldCharType="separate"/>
      </w:r>
      <w:r w:rsidR="00555A7C" w:rsidRPr="00555A7C">
        <w:rPr>
          <w:noProof/>
          <w:vertAlign w:val="superscript"/>
        </w:rPr>
        <w:t>71,72</w:t>
      </w:r>
      <w:r w:rsidR="00C2335B">
        <w:fldChar w:fldCharType="end"/>
      </w:r>
      <w:r>
        <w:t xml:space="preserve">, as well as postnatal health risks. As such, longitudinal studies are necessary to understand what factors moderate reproduction-related changes in biological age across women. </w:t>
      </w:r>
    </w:p>
    <w:p w14:paraId="34DC0B77" w14:textId="77777777" w:rsidR="000A073E" w:rsidRDefault="000A073E" w:rsidP="008406FB">
      <w:pPr>
        <w:shd w:val="clear" w:color="auto" w:fill="FFFFFF"/>
        <w:spacing w:line="480" w:lineRule="auto"/>
      </w:pPr>
    </w:p>
    <w:p w14:paraId="78B0ABAB" w14:textId="6EBD080E" w:rsidR="000A073E" w:rsidRDefault="008406FB" w:rsidP="008406FB">
      <w:pPr>
        <w:shd w:val="clear" w:color="auto" w:fill="FFFFFF"/>
        <w:spacing w:line="480" w:lineRule="auto"/>
      </w:pPr>
      <w:r>
        <w:t xml:space="preserve">Another limitation is that BMI is an important contributor to observed differences in biological age </w:t>
      </w:r>
      <w:r w:rsidR="00C2335B">
        <w:fldChar w:fldCharType="begin" w:fldLock="1"/>
      </w:r>
      <w:r w:rsidR="00C23873">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lt;sup&gt;73&lt;/sup&gt;","plainTextFormattedCitation":"73","previouslyFormattedCitation":"&lt;sup&gt;73&lt;/sup&gt;"},"properties":{"noteIndex":0},"schema":"https://github.com/citation-style-language/schema/raw/master/csl-citation.json"}</w:instrText>
      </w:r>
      <w:r w:rsidR="00C2335B">
        <w:fldChar w:fldCharType="separate"/>
      </w:r>
      <w:r w:rsidR="00555A7C" w:rsidRPr="00555A7C">
        <w:rPr>
          <w:noProof/>
          <w:vertAlign w:val="superscript"/>
        </w:rPr>
        <w:t>73</w:t>
      </w:r>
      <w:r w:rsidR="00C2335B">
        <w:fldChar w:fldCharType="end"/>
      </w:r>
      <w:r>
        <w:t xml:space="preserve">. </w:t>
      </w:r>
      <w:r w:rsidR="00B95B54">
        <w:t xml:space="preserve">We observed no significant differences in BMI as a function of menopausal status in our sample, which diminishes the likelihood that the association between parity and biological aging in </w:t>
      </w:r>
      <w:del w:id="502" w:author="Calen Patrick Ryan" w:date="2020-10-19T21:30:00Z">
        <w:r w:rsidR="00B95B54" w:rsidDel="00953640">
          <w:delText>postmenopausal</w:delText>
        </w:r>
      </w:del>
      <w:ins w:id="503" w:author="Calen Patrick Ryan" w:date="2020-10-19T21:30:00Z">
        <w:r w:rsidR="00953640">
          <w:t>post-menopausal</w:t>
        </w:r>
      </w:ins>
      <w:r w:rsidR="00B95B54">
        <w:t xml:space="preserve"> women is driven by differences in body composition. Even so, c</w:t>
      </w:r>
      <w:r>
        <w:t xml:space="preserve">hanges in body mass and adiposity are central to the physiological changes </w:t>
      </w:r>
      <w:r w:rsidR="00B66627">
        <w:t>occurring</w:t>
      </w:r>
      <w:r>
        <w:t xml:space="preserve"> with pregnancy as women begin “metabolizing for two” </w:t>
      </w:r>
      <w:r w:rsidR="00C2335B">
        <w:fldChar w:fldCharType="begin" w:fldLock="1"/>
      </w:r>
      <w:r w:rsidR="00C23873">
        <w:instrText>ADDIN CSL_CITATION {"citationItems":[{"id":"ITEM-1","itemData":{"author":[{"dropping-particle":"","family":"Ellison","given":"Peter T.","non-dropping-particle":"","parse-names":false,"suffix":""}],"id":"ITEM-1","issued":{"date-parts":[["2003"]]},"publisher":"Harvard University Press","publisher-place":"Boston, MA","title":"On Fertile Ground: A Natural History of Human Reproduction","type":"book"},"uris":["http://www.mendeley.com/documents/?uuid=68b72d65-d504-4c34-9f97-3fdb7f35e6d0"]}],"mendeley":{"formattedCitation":"&lt;sup&gt;74&lt;/sup&gt;","plainTextFormattedCitation":"74","previouslyFormattedCitation":"&lt;sup&gt;74&lt;/sup&gt;"},"properties":{"noteIndex":0},"schema":"https://github.com/citation-style-language/schema/raw/master/csl-citation.json"}</w:instrText>
      </w:r>
      <w:r w:rsidR="00C2335B">
        <w:fldChar w:fldCharType="separate"/>
      </w:r>
      <w:r w:rsidR="00555A7C" w:rsidRPr="00555A7C">
        <w:rPr>
          <w:noProof/>
          <w:vertAlign w:val="superscript"/>
        </w:rPr>
        <w:t>74</w:t>
      </w:r>
      <w:r w:rsidR="00C2335B">
        <w:fldChar w:fldCharType="end"/>
      </w:r>
      <w:r>
        <w:t xml:space="preserve">. Parity is associated with increased central adiposity </w:t>
      </w:r>
      <w:r w:rsidR="00C2335B">
        <w:fldChar w:fldCharType="begin" w:fldLock="1"/>
      </w:r>
      <w:r w:rsidR="00C23873">
        <w:instrText>ADDIN CSL_CITATION {"citationItems":[{"id":"ITEM-1","itemData":{"DOI":"10.1038/sj.ijo.0802551","ISSN":"03070565","abstract":"OBJECTIVE: To examine the association of childbearing with weight and waist circumference (WC) changes, we compared women with and without pregnancies or births during follow-up. STUDY DESIGN: A multicenter, longitudinal observational study over 10 years. Comparison groups defined by the number of pregnancies and births during follow-up: P0 (0 pregnancies; nongravid), P1 (1 + miscarriages or abortions; 'short' pregnancies), B1 (1 birth), and B2 (2 + births). Mean changes in weight and WC for P1, B1 and B2 groups vs P0 were examined separately by race (black and white), baseline parity (nulliparous and parous) and baseline weight status (normal weight; BMI &lt;25 kg/m2 and overweight; BMI &gt; 25 kg/m2). SUBJECTS: A population-based sample of 2070 women aged 18-30 y at baseline (1053 black subjects and 1017 white subjects) from Birmingham, Alabama, Chicago, Illinois, Minneapolis, Minnesota, and Oakland, California were examined five times between 1985-1986 and 1995-1996. MEASURMENTS: Weight and WC measurements were obtained using standardized protocol at baseline and examinations at years 2, 5, 7 and 10. Sociodemographic, reproductive, and behavioral attributes were assessed at baseline and follow-up examinations. RESULTS: Gains in weight and WC associated with pregnancy and childbearing varied by race (P&lt;0.001), baseline parity (P&lt;0.05) and overweight status (P&lt;0.001). Among overweight nulliparas, excess gains in weight (black subjects: 3-5 kg, white subjects: 5-6 kg) and WC (black subjects: 3-4 cm, white subjects: 5-6 cm) were associated with 'short' pregnancies and one or more birth(s) during follow-up compared to no pregnancies (P&lt;0.01 and 0.001). Among normal weight nulliparas, excess gains in weight (about 1 kg) and WC (2-3 cm) were associated with follow-up birth(s) (P&lt;0.05). Among women parous at baseline, no excess weight gains were found, but excess WC gains (2-4 cm) were associated with follow-up births. CONCLUSION: Substantial excess weight gain is associated with both short pregnancies and a first birth in women overweight prior to initiation of childbearing. Excess weight gain was not associated with higher order births. Increases in waist girth were cumulative with both first and higher order births among overweight as well as normal weight women. Interventions to prevent obesity should be targeted at women who are overweight prior to initiation of childbearing. The impact of excess WC gains associated with childbearing on women's future health …","author":[{"dropping-particle":"","family":"Gunderson","given":"E. P.","non-dropping-particle":"","parse-names":false,"suffix":""},{"dropping-particle":"","family":"Murtaugh","given":"Ma","non-dropping-particle":"","parse-names":false,"suffix":""},{"dropping-particle":"","family":"Lewis","given":"C. E.","non-dropping-particle":"","parse-names":false,"suffix":""},{"dropping-particle":"","family":"Quesenberry","given":"C. P.","non-dropping-particle":"","parse-names":false,"suffix":""},{"dropping-particle":"","family":"West","given":"D. S.","non-dropping-particle":"","parse-names":false,"suffix":""},{"dropping-particle":"","family":"Sidney","given":"S.","non-dropping-particle":"","parse-names":false,"suffix":""}],"container-title":"International Journal of Obesity","id":"ITEM-1","issue":"4","issued":{"date-parts":[["2004"]]},"page":"525-535","title":"Excess gains in weight and waist circumference associated with childbearing: The Coronary Artery Risk Development in Young Adults Study (CARDIA)","type":"article-journal","volume":"28"},"uris":["http://www.mendeley.com/documents/?uuid=08d0888f-75cf-4825-839a-fb26c410711d"]}],"mendeley":{"formattedCitation":"&lt;sup&gt;75&lt;/sup&gt;","plainTextFormattedCitation":"75","previouslyFormattedCitation":"&lt;sup&gt;75&lt;/sup&gt;"},"properties":{"noteIndex":0},"schema":"https://github.com/citation-style-language/schema/raw/master/csl-citation.json"}</w:instrText>
      </w:r>
      <w:r w:rsidR="00C2335B">
        <w:fldChar w:fldCharType="separate"/>
      </w:r>
      <w:r w:rsidR="00555A7C" w:rsidRPr="00555A7C">
        <w:rPr>
          <w:noProof/>
          <w:vertAlign w:val="superscript"/>
        </w:rPr>
        <w:t>75</w:t>
      </w:r>
      <w:r w:rsidR="00C2335B">
        <w:fldChar w:fldCharType="end"/>
      </w:r>
      <w:r>
        <w:t xml:space="preserve">, and pregnancy-related weight gain can mediate associations between obesity and long-term morbidity </w:t>
      </w:r>
      <w:r w:rsidR="00C2335B">
        <w:fldChar w:fldCharType="begin" w:fldLock="1"/>
      </w:r>
      <w:r w:rsidR="00C23873">
        <w:instrText>ADDIN CSL_CITATION {"citationItems":[{"id":"ITEM-1","itemData":{"author":[{"dropping-particle":"","family":"Rooney","given":"B. L.","non-dropping-particle":"","parse-names":false,"suffix":""},{"dropping-particle":"","family":"Schauberger","given":"C. W.","non-dropping-particle":"","parse-names":false,"suffix":""},{"dropping-particle":"","family":"Mathiason","given":"M. A.","non-dropping-particle":"","parse-names":false,"suffix":""}],"container-title":"Obstetrics and Gynecology","id":"ITEM-1","issue":"6","issued":{"date-parts":[["2005"]]},"page":"1349-1356","title":"Impact of perinatal weight change on long-term obesity and obesity-related illnesses","type":"article-journal","volume":"106"},"uris":["http://www.mendeley.com/documents/?uuid=4bc551d1-d9bc-46e6-8595-39b79b07b585"]}],"mendeley":{"formattedCitation":"&lt;sup&gt;76&lt;/sup&gt;","plainTextFormattedCitation":"76","previouslyFormattedCitation":"&lt;sup&gt;76&lt;/sup&gt;"},"properties":{"noteIndex":0},"schema":"https://github.com/citation-style-language/schema/raw/master/csl-citation.json"}</w:instrText>
      </w:r>
      <w:r w:rsidR="00C2335B">
        <w:fldChar w:fldCharType="separate"/>
      </w:r>
      <w:r w:rsidR="00555A7C" w:rsidRPr="00555A7C">
        <w:rPr>
          <w:noProof/>
          <w:vertAlign w:val="superscript"/>
        </w:rPr>
        <w:t>76</w:t>
      </w:r>
      <w:r w:rsidR="00C2335B">
        <w:fldChar w:fldCharType="end"/>
      </w:r>
      <w:r>
        <w:t xml:space="preserve">. These risks might be reduced by breast-feeding, which acts to mobilize accumulated fat and reset maternal metabolism </w:t>
      </w:r>
      <w:r w:rsidR="00C2335B">
        <w:fldChar w:fldCharType="begin" w:fldLock="1"/>
      </w:r>
      <w:r w:rsidR="00C23873">
        <w:instrText>ADDIN CSL_CITATION {"citationItems":[{"id":"ITEM-1","itemData":{"author":[{"dropping-particle":"","family":"Stuebe","given":"A. M.","non-dropping-particle":"","parse-names":false,"suffix":""},{"dropping-particle":"","family":"Rich-Edwards","given":"Janet W","non-dropping-particle":"","parse-names":false,"suffix":""}],"container-title":"American Journal of Perinatology","id":"ITEM-1","issue":"1","issued":{"date-parts":[["2008"]]},"page":"81-88","title":"The reset hypothesis: Lactation and maternal metabolism","type":"article-journal","volume":"26"},"uris":["http://www.mendeley.com/documents/?uuid=c143f71c-b8dc-4c77-9270-fd55981646c7"]}],"mendeley":{"formattedCitation":"&lt;sup&gt;77&lt;/sup&gt;","plainTextFormattedCitation":"77","previouslyFormattedCitation":"&lt;sup&gt;77&lt;/sup&gt;"},"properties":{"noteIndex":0},"schema":"https://github.com/citation-style-language/schema/raw/master/csl-citation.json"}</w:instrText>
      </w:r>
      <w:r w:rsidR="00C2335B">
        <w:fldChar w:fldCharType="separate"/>
      </w:r>
      <w:r w:rsidR="00555A7C" w:rsidRPr="00555A7C">
        <w:rPr>
          <w:noProof/>
          <w:vertAlign w:val="superscript"/>
        </w:rPr>
        <w:t>77</w:t>
      </w:r>
      <w:r w:rsidR="00C2335B">
        <w:fldChar w:fldCharType="end"/>
      </w:r>
      <w:r>
        <w:t xml:space="preserve">. As NHANES does not include fine-grained data on lactation practices, we were unable to examine the additive effects of parity and lactation on biological age. </w:t>
      </w:r>
      <w:r w:rsidR="008D43A2">
        <w:t>B</w:t>
      </w:r>
      <w:r>
        <w:t xml:space="preserve">oth cross-sectional and longitudinal future studies should aim to more fully quantify pre- and post-natal factors indexing reproduction-related energetic investment. </w:t>
      </w:r>
    </w:p>
    <w:p w14:paraId="78109A91" w14:textId="35C27EFA" w:rsidR="00511AC6" w:rsidRDefault="00511AC6" w:rsidP="008406FB">
      <w:pPr>
        <w:shd w:val="clear" w:color="auto" w:fill="FFFFFF"/>
        <w:spacing w:line="480" w:lineRule="auto"/>
      </w:pPr>
    </w:p>
    <w:p w14:paraId="018E062E" w14:textId="20B67942" w:rsidR="00511AC6" w:rsidRDefault="00511AC6" w:rsidP="008406FB">
      <w:pPr>
        <w:shd w:val="clear" w:color="auto" w:fill="FFFFFF"/>
        <w:spacing w:line="480" w:lineRule="auto"/>
      </w:pPr>
      <w:r>
        <w:t xml:space="preserve">Should HPG axis hormones modulate cellular processes that then affect clinical measures used to create biological age composites, we would hypothesize that current hormone use (whether in the form of hormonal contraceptives in </w:t>
      </w:r>
      <w:del w:id="504" w:author="Calen Patrick Ryan" w:date="2020-10-19T21:30:00Z">
        <w:r w:rsidDel="00953640">
          <w:delText>premenopausal</w:delText>
        </w:r>
      </w:del>
      <w:ins w:id="505" w:author="Calen Patrick Ryan" w:date="2020-10-19T21:30:00Z">
        <w:r w:rsidR="00953640">
          <w:t>pre-menopausal</w:t>
        </w:r>
      </w:ins>
      <w:r>
        <w:t xml:space="preserve"> women, or hormone replacement therapy in </w:t>
      </w:r>
      <w:del w:id="506" w:author="Calen Patrick Ryan" w:date="2020-10-19T21:30:00Z">
        <w:r w:rsidDel="00953640">
          <w:delText>postmenopausal</w:delText>
        </w:r>
      </w:del>
      <w:ins w:id="507" w:author="Calen Patrick Ryan" w:date="2020-10-19T21:30:00Z">
        <w:r w:rsidR="00953640">
          <w:t>post-menopausal</w:t>
        </w:r>
      </w:ins>
      <w:r>
        <w:t xml:space="preserve"> women) would affect biological age and should thus be examined as a predictor. </w:t>
      </w:r>
      <w:r w:rsidR="00B95B54">
        <w:t xml:space="preserve">Indeed, </w:t>
      </w:r>
      <w:r w:rsidR="00B95B54">
        <w:lastRenderedPageBreak/>
        <w:t>long-term hormone replacement therapy has been associated with increase</w:t>
      </w:r>
      <w:r w:rsidR="00D8626B">
        <w:t>d</w:t>
      </w:r>
      <w:r w:rsidR="00B95B54">
        <w:t xml:space="preserve"> telomere length in post-menopausal women</w:t>
      </w:r>
      <w:r w:rsidR="007B0F44">
        <w:fldChar w:fldCharType="begin" w:fldLock="1"/>
      </w:r>
      <w:r w:rsidR="00C23873">
        <w:instrText>ADDIN CSL_CITATION {"citationItems":[{"id":"ITEM-1","itemData":{"DOI":"10.3349/ymj.2005.46.4.471","ISSN":"05135796","PMID":"16127770","abstract":"Telomeres undergo attrition with each cell division, and telomere length is associated with age-related diseases and mortality in the elderly. Estrogen can influence the attrition of telomeres by diverse mechanisms. This is a retrospective case control study that investigated the influence of long-term hormone therapy (HT) on telomere length in postmenopausal women. We recruited 130 postmenopausal women from 55 to 69 years of age for this study, and divided them into two groups. The first group included 65 women who had been on estrogen and progesterone therapy for more than five years (HT group). The other group was composed of 65 women matched in age to the HT group who had never had HT (non-HT group). The relative ratios of telomere length of study subjects to a reference DNA from a healthy young female were measured using quantitative PCR. Plasma levels of lipid profiles, total antioxidant status (TAS), C-reactive proteins (CRP), fasting glucose levels, and estradiol levels were measured. Age at menopause, vitamin use, and exercise, alcohol, and cigarette smoking histories were also assessed in a questionnaire. Mean duration (± SD) of HT was 8.4 ± 2.3 years. Prevalence of vitamin use and regular exercise were higher in the HT group than in the non-HT group (p&lt;0.01). Relative telomere length ratios in the HT group were significantly greater than those in the non-HT group (p&lt;0.01). HT was significantly correlated with the relative telomere length ratio in multivariate analysis when potential confounding variables were controlled for (p&lt;0.05). In conclusion, telomere lengths were longer in postmenopausal women who had a history of long-term HT than in postmenopausal women without HT. Long-term HT in postmenopausal women may alleviate telomere attrition.","author":[{"dropping-particle":"","family":"Lee","given":"Duk Chul","non-dropping-particle":"","parse-names":false,"suffix":""},{"dropping-particle":"","family":"Im","given":"Jee Aee","non-dropping-particle":"","parse-names":false,"suffix":""},{"dropping-particle":"","family":"Kim","given":"Jeong Ho","non-dropping-particle":"","parse-names":false,"suffix":""},{"dropping-particle":"","family":"Lee","given":"Hye Ree","non-dropping-particle":"","parse-names":false,"suffix":""},{"dropping-particle":"","family":"Shim","given":"Jae Yong","non-dropping-particle":"","parse-names":false,"suffix":""}],"container-title":"Yonsei Medical Journal","id":"ITEM-1","issue":"4","issued":{"date-parts":[["2005"]]},"page":"471-479","title":"Effect of long-term hormone therapy on telomere length in postmenopausal women","type":"article-journal","volume":"46"},"uris":["http://www.mendeley.com/documents/?uuid=0677b0c6-70ec-4ce6-bdcd-d8570c01c51b"]}],"mendeley":{"formattedCitation":"&lt;sup&gt;78&lt;/sup&gt;","plainTextFormattedCitation":"78","previouslyFormattedCitation":"&lt;sup&gt;78&lt;/sup&gt;"},"properties":{"noteIndex":0},"schema":"https://github.com/citation-style-language/schema/raw/master/csl-citation.json"}</w:instrText>
      </w:r>
      <w:r w:rsidR="007B0F44">
        <w:fldChar w:fldCharType="separate"/>
      </w:r>
      <w:r w:rsidR="00555A7C" w:rsidRPr="00555A7C">
        <w:rPr>
          <w:noProof/>
          <w:vertAlign w:val="superscript"/>
        </w:rPr>
        <w:t>78</w:t>
      </w:r>
      <w:r w:rsidR="007B0F44">
        <w:fldChar w:fldCharType="end"/>
      </w:r>
      <w:r w:rsidR="00B95B54">
        <w:t xml:space="preserve">. </w:t>
      </w:r>
      <w:r w:rsidR="00506A74">
        <w:t xml:space="preserve">Though </w:t>
      </w:r>
      <w:r>
        <w:t xml:space="preserve">NHANES </w:t>
      </w:r>
      <w:r w:rsidR="00506A74">
        <w:t xml:space="preserve">collects data on lifetime patterns of hormonal contraceptive and hormone replacement therapy, it does not collect data on </w:t>
      </w:r>
      <w:r w:rsidR="00506A74" w:rsidRPr="00506A74">
        <w:rPr>
          <w:i/>
          <w:iCs/>
        </w:rPr>
        <w:t xml:space="preserve">current </w:t>
      </w:r>
      <w:r w:rsidR="00506A74">
        <w:t>use. Future studies assessing the feasibility of HPG axis outputs as modulators of biological age acceleration should thus consider effects of current hormone-altering medication use.</w:t>
      </w:r>
    </w:p>
    <w:p w14:paraId="2CB6BE5A" w14:textId="77777777" w:rsidR="000A073E" w:rsidRDefault="000A073E" w:rsidP="008406FB">
      <w:pPr>
        <w:shd w:val="clear" w:color="auto" w:fill="FFFFFF"/>
        <w:spacing w:line="480" w:lineRule="auto"/>
      </w:pPr>
    </w:p>
    <w:p w14:paraId="79B146A7" w14:textId="2B8A8C45" w:rsidR="000A073E" w:rsidRDefault="008406FB" w:rsidP="008406FB">
      <w:pPr>
        <w:shd w:val="clear" w:color="auto" w:fill="FFFFFF"/>
        <w:spacing w:line="480" w:lineRule="auto"/>
      </w:pPr>
      <w:r>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C23873">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79&lt;/sup&gt;","plainTextFormattedCitation":"79","previouslyFormattedCitation":"&lt;sup&gt;79&lt;/sup&gt;"},"properties":{"noteIndex":0},"schema":"https://github.com/citation-style-language/schema/raw/master/csl-citation.json"}</w:instrText>
      </w:r>
      <w:r w:rsidR="009D7E28">
        <w:fldChar w:fldCharType="separate"/>
      </w:r>
      <w:r w:rsidR="00555A7C" w:rsidRPr="00555A7C">
        <w:rPr>
          <w:noProof/>
          <w:vertAlign w:val="superscript"/>
        </w:rPr>
        <w:t>79</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C23873">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80&lt;/sup&gt;","plainTextFormattedCitation":"80","previouslyFormattedCitation":"&lt;sup&gt;80&lt;/sup&gt;"},"properties":{"noteIndex":0},"schema":"https://github.com/citation-style-language/schema/raw/master/csl-citation.json"}</w:instrText>
      </w:r>
      <w:r w:rsidR="00F60069">
        <w:fldChar w:fldCharType="separate"/>
      </w:r>
      <w:r w:rsidR="00555A7C" w:rsidRPr="00555A7C">
        <w:rPr>
          <w:noProof/>
          <w:vertAlign w:val="superscript"/>
        </w:rPr>
        <w:t>80</w:t>
      </w:r>
      <w:r w:rsidR="00F60069">
        <w:fldChar w:fldCharType="end"/>
      </w:r>
      <w:r>
        <w:t>, all of which could shape how reproduction affects women’s health and hence, costs of reproduction. Non-WEIRD countries are also characterized by higher parity</w:t>
      </w:r>
      <w:r w:rsidR="00F60069">
        <w:t xml:space="preserve"> </w:t>
      </w:r>
      <w:r w:rsidR="00F60069">
        <w:fldChar w:fldCharType="begin" w:fldLock="1"/>
      </w:r>
      <w:r w:rsidR="00C23873">
        <w:instrText>ADDIN CSL_CITATION {"citationItems":[{"id":"ITEM-1","itemData":{"DOI":"10.1098/rstb.2015.0144","ISSN":"14712970","PMID":"27022071","abstract":"Decades of research on human fertility has presented a clear picture of how fertility varies, including its dramatic decline over the last two centuries in most parts of the world. Why fertility varies, both between and within populations, is not nearly so well understood. Fertility is a complex phenomenon, partly physiologically and partly behaviourally determined, thus an interdisciplinary approach is required to understand it. Evolutionary demographers have focused on human fertility since the 1980s. The first wave of evolutionary demographic research made major theoretical and empirical advances, investigating variation in fertility primarily in terms of fitness maximization. Research focused particularly on variation within high-fertility populations and small-scale subsistence societies and also yielded a number of hypotheses for why fitness maximization seems to break down as fertility declines during the demographic transition. A second wave of evolutionary demography research on fertility is now underway, paying much more attention to the cultural and psychological mechanisms underpinning fertility. It is also engaging with the complex, multi-causal nature of fertility variation, and with understanding fertility in complex modern and transitioning societies. Here, we summarize the history of evolutionary demographic work on human fertility, describe the current state of the field, and suggest future directions.","author":[{"dropping-particle":"","family":"Sear","given":"Rebecca","non-dropping-particle":"","parse-names":false,"suffix":""},{"dropping-particle":"","family":"Lawson","given":"David W.","non-dropping-particle":"","parse-names":false,"suffix":""},{"dropping-particle":"","family":"Kaplan","given":"Hillard","non-dropping-particle":"","parse-names":false,"suffix":""},{"dropping-particle":"","family":"Shenk","given":"Mary K.","non-dropping-particle":"","parse-names":false,"suffix":""}],"container-title":"Philosophical Transactions of the Royal Society B: Biological Sciences","id":"ITEM-1","issue":"1692","issued":{"date-parts":[["2016"]]},"title":"Understanding variation in human fertility: What can we learn from evolutionary demography?","type":"article-journal","volume":"371"},"uris":["http://www.mendeley.com/documents/?uuid=0c09aaf7-432b-47ec-bd49-0e3a2cf7c6f7"]}],"mendeley":{"formattedCitation":"&lt;sup&gt;81&lt;/sup&gt;","plainTextFormattedCitation":"81","previouslyFormattedCitation":"&lt;sup&gt;81&lt;/sup&gt;"},"properties":{"noteIndex":0},"schema":"https://github.com/citation-style-language/schema/raw/master/csl-citation.json"}</w:instrText>
      </w:r>
      <w:r w:rsidR="00F60069">
        <w:fldChar w:fldCharType="separate"/>
      </w:r>
      <w:r w:rsidR="00555A7C" w:rsidRPr="00555A7C">
        <w:rPr>
          <w:noProof/>
          <w:vertAlign w:val="superscript"/>
        </w:rPr>
        <w:t>81</w:t>
      </w:r>
      <w:r w:rsidR="00F60069">
        <w:fldChar w:fldCharType="end"/>
      </w:r>
      <w:r>
        <w:t xml:space="preserve">. It is possible that the parity in our sample was too restricted in range to detect extant parity-biological age associations, and based on our sample, we cannot make estimations about the nature of these associations in women who report more than </w:t>
      </w:r>
      <w:r w:rsidR="00B95B54">
        <w:t xml:space="preserve">seven </w:t>
      </w:r>
      <w:r>
        <w:t xml:space="preserve">previous live births. Whereas some studies have indeed examined links between parity and aging in non-Western settings </w:t>
      </w:r>
      <w:r w:rsidR="009D7E28">
        <w:fldChar w:fldCharType="begin" w:fldLock="1"/>
      </w:r>
      <w:r w:rsidR="00C23873">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14,82&lt;/sup&gt;","plainTextFormattedCitation":"14,82","previouslyFormattedCitation":"&lt;sup&gt;14,82&lt;/sup&gt;"},"properties":{"noteIndex":0},"schema":"https://github.com/citation-style-language/schema/raw/master/csl-citation.json"}</w:instrText>
      </w:r>
      <w:r w:rsidR="009D7E28">
        <w:fldChar w:fldCharType="separate"/>
      </w:r>
      <w:r w:rsidR="00555A7C" w:rsidRPr="00555A7C">
        <w:rPr>
          <w:noProof/>
          <w:vertAlign w:val="superscript"/>
        </w:rPr>
        <w:t>14,82</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34D456CF" w14:textId="17D2104C" w:rsidR="000A073E" w:rsidRDefault="008406FB" w:rsidP="008406FB">
      <w:pPr>
        <w:shd w:val="clear" w:color="auto" w:fill="FFFFFF"/>
        <w:spacing w:line="480" w:lineRule="auto"/>
      </w:pPr>
      <w:r>
        <w:t xml:space="preserve">We analyzed links between parity and different measures of biological aging using a large, nationally-representative epidemiological sample of pre- and post-menopausal women in the United States. </w:t>
      </w:r>
      <w:r w:rsidR="00511AC6" w:rsidRPr="00555A7C">
        <w:rPr>
          <w:highlight w:val="green"/>
        </w:rPr>
        <w:t xml:space="preserve">Our results suggest that parity is associated with accelerated biological age in </w:t>
      </w:r>
      <w:del w:id="508" w:author="Calen Patrick Ryan" w:date="2020-10-19T21:30:00Z">
        <w:r w:rsidR="00511AC6" w:rsidRPr="00555A7C" w:rsidDel="00953640">
          <w:rPr>
            <w:highlight w:val="green"/>
          </w:rPr>
          <w:delText>postmenopausal</w:delText>
        </w:r>
      </w:del>
      <w:ins w:id="509" w:author="Calen Patrick Ryan" w:date="2020-10-19T21:30:00Z">
        <w:r w:rsidR="00953640">
          <w:rPr>
            <w:highlight w:val="green"/>
          </w:rPr>
          <w:t>post-menopausal</w:t>
        </w:r>
      </w:ins>
      <w:r w:rsidR="00511AC6" w:rsidRPr="00555A7C">
        <w:rPr>
          <w:highlight w:val="green"/>
        </w:rPr>
        <w:t xml:space="preserve"> but not </w:t>
      </w:r>
      <w:del w:id="510" w:author="Calen Patrick Ryan" w:date="2020-10-19T21:30:00Z">
        <w:r w:rsidR="00511AC6" w:rsidRPr="00555A7C" w:rsidDel="00953640">
          <w:rPr>
            <w:highlight w:val="green"/>
          </w:rPr>
          <w:delText>premenopausal</w:delText>
        </w:r>
      </w:del>
      <w:ins w:id="511" w:author="Calen Patrick Ryan" w:date="2020-10-19T21:30:00Z">
        <w:r w:rsidR="00953640">
          <w:rPr>
            <w:highlight w:val="green"/>
          </w:rPr>
          <w:t>pre-menopausal</w:t>
        </w:r>
      </w:ins>
      <w:r w:rsidR="00511AC6" w:rsidRPr="00555A7C">
        <w:rPr>
          <w:highlight w:val="green"/>
        </w:rPr>
        <w:t xml:space="preserve"> women, and that hormone-driven compensatory mechanisms may buffer against physiological dysregulation caused by </w:t>
      </w:r>
      <w:r w:rsidR="008904B8" w:rsidRPr="00555A7C">
        <w:rPr>
          <w:highlight w:val="green"/>
        </w:rPr>
        <w:t>reproduction</w:t>
      </w:r>
      <w:r w:rsidR="00511AC6" w:rsidRPr="00555A7C">
        <w:rPr>
          <w:highlight w:val="green"/>
        </w:rPr>
        <w:t xml:space="preserve"> in </w:t>
      </w:r>
      <w:del w:id="512" w:author="Calen Patrick Ryan" w:date="2020-10-19T21:30:00Z">
        <w:r w:rsidR="00511AC6" w:rsidRPr="00555A7C" w:rsidDel="00953640">
          <w:rPr>
            <w:highlight w:val="green"/>
          </w:rPr>
          <w:delText>premenopausal</w:delText>
        </w:r>
      </w:del>
      <w:ins w:id="513" w:author="Calen Patrick Ryan" w:date="2020-10-19T21:30:00Z">
        <w:r w:rsidR="00953640">
          <w:rPr>
            <w:highlight w:val="green"/>
          </w:rPr>
          <w:t>pre-menopausal</w:t>
        </w:r>
      </w:ins>
      <w:r w:rsidR="00511AC6" w:rsidRPr="00555A7C">
        <w:rPr>
          <w:highlight w:val="green"/>
        </w:rPr>
        <w:t xml:space="preserve"> women. Future work should identify the putative compensatory mechanisms present in </w:t>
      </w:r>
      <w:del w:id="514" w:author="Calen Patrick Ryan" w:date="2020-10-19T21:30:00Z">
        <w:r w:rsidR="00511AC6" w:rsidRPr="00555A7C" w:rsidDel="00953640">
          <w:rPr>
            <w:highlight w:val="green"/>
          </w:rPr>
          <w:delText>premenopausal</w:delText>
        </w:r>
      </w:del>
      <w:ins w:id="515" w:author="Calen Patrick Ryan" w:date="2020-10-19T21:30:00Z">
        <w:r w:rsidR="00953640">
          <w:rPr>
            <w:highlight w:val="green"/>
          </w:rPr>
          <w:t>pre-menopausal</w:t>
        </w:r>
      </w:ins>
      <w:r w:rsidR="00511AC6" w:rsidRPr="00555A7C">
        <w:rPr>
          <w:highlight w:val="green"/>
        </w:rPr>
        <w:t xml:space="preserve"> women that mitigate biological age acceleration.</w:t>
      </w:r>
      <w:r w:rsidR="00511AC6">
        <w:t xml:space="preserve"> Future work should also </w:t>
      </w:r>
      <w:r>
        <w:t>employ longitudinal designs</w:t>
      </w:r>
      <w:r w:rsidR="00511AC6">
        <w:t xml:space="preserve"> and</w:t>
      </w:r>
      <w:r>
        <w:t xml:space="preserve"> collect more </w:t>
      </w:r>
      <w:r>
        <w:lastRenderedPageBreak/>
        <w:t xml:space="preserve">detailed data on variables quantifying energetic investment in reproduction to more fully elucidate costs of reproduction and the time scales in which they are apparent. </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39739BC5" w14:textId="08987D71" w:rsidR="00ED4070" w:rsidRPr="00ED4070" w:rsidRDefault="00DE4B0E" w:rsidP="00ED4070">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ED4070" w:rsidRPr="00ED4070">
        <w:rPr>
          <w:noProof/>
          <w:szCs w:val="24"/>
        </w:rPr>
        <w:t>1.</w:t>
      </w:r>
      <w:r w:rsidR="00ED4070" w:rsidRPr="00ED4070">
        <w:rPr>
          <w:noProof/>
          <w:szCs w:val="24"/>
        </w:rPr>
        <w:tab/>
        <w:t xml:space="preserve">Kennedy, B. K. </w:t>
      </w:r>
      <w:r w:rsidR="00ED4070" w:rsidRPr="00ED4070">
        <w:rPr>
          <w:i/>
          <w:iCs/>
          <w:noProof/>
          <w:szCs w:val="24"/>
        </w:rPr>
        <w:t>et al.</w:t>
      </w:r>
      <w:r w:rsidR="00ED4070" w:rsidRPr="00ED4070">
        <w:rPr>
          <w:noProof/>
          <w:szCs w:val="24"/>
        </w:rPr>
        <w:t xml:space="preserve"> Geroscience: linking aging to chronic disease. </w:t>
      </w:r>
      <w:r w:rsidR="00ED4070" w:rsidRPr="00ED4070">
        <w:rPr>
          <w:i/>
          <w:iCs/>
          <w:noProof/>
          <w:szCs w:val="24"/>
        </w:rPr>
        <w:t>Cell</w:t>
      </w:r>
      <w:r w:rsidR="00ED4070" w:rsidRPr="00ED4070">
        <w:rPr>
          <w:noProof/>
          <w:szCs w:val="24"/>
        </w:rPr>
        <w:t xml:space="preserve"> </w:t>
      </w:r>
      <w:r w:rsidR="00ED4070" w:rsidRPr="00ED4070">
        <w:rPr>
          <w:b/>
          <w:bCs/>
          <w:noProof/>
          <w:szCs w:val="24"/>
        </w:rPr>
        <w:t>159</w:t>
      </w:r>
      <w:r w:rsidR="00ED4070" w:rsidRPr="00ED4070">
        <w:rPr>
          <w:noProof/>
          <w:szCs w:val="24"/>
        </w:rPr>
        <w:t>, 709–713 (2014).</w:t>
      </w:r>
    </w:p>
    <w:p w14:paraId="232B9AA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w:t>
      </w:r>
      <w:r w:rsidRPr="00ED4070">
        <w:rPr>
          <w:noProof/>
          <w:szCs w:val="24"/>
        </w:rPr>
        <w:tab/>
        <w:t xml:space="preserve">Kirkwood, T. B. Understanding the odd science of aging. </w:t>
      </w:r>
      <w:r w:rsidRPr="00ED4070">
        <w:rPr>
          <w:i/>
          <w:iCs/>
          <w:noProof/>
          <w:szCs w:val="24"/>
        </w:rPr>
        <w:t>Cell</w:t>
      </w:r>
      <w:r w:rsidRPr="00ED4070">
        <w:rPr>
          <w:noProof/>
          <w:szCs w:val="24"/>
        </w:rPr>
        <w:t xml:space="preserve"> </w:t>
      </w:r>
      <w:r w:rsidRPr="00ED4070">
        <w:rPr>
          <w:b/>
          <w:bCs/>
          <w:noProof/>
          <w:szCs w:val="24"/>
        </w:rPr>
        <w:t>120</w:t>
      </w:r>
      <w:r w:rsidRPr="00ED4070">
        <w:rPr>
          <w:noProof/>
          <w:szCs w:val="24"/>
        </w:rPr>
        <w:t>, 437–447 (2005).</w:t>
      </w:r>
    </w:p>
    <w:p w14:paraId="5AD7BF98"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w:t>
      </w:r>
      <w:r w:rsidRPr="00ED4070">
        <w:rPr>
          <w:noProof/>
          <w:szCs w:val="24"/>
        </w:rPr>
        <w:tab/>
        <w:t xml:space="preserve">Levine, M. E. &amp; Crimmins, E. M. Is 60 the New 50? Examining Changes in Biological Age Over the Past Two Decades. </w:t>
      </w:r>
      <w:r w:rsidRPr="00ED4070">
        <w:rPr>
          <w:i/>
          <w:iCs/>
          <w:noProof/>
          <w:szCs w:val="24"/>
        </w:rPr>
        <w:t>Demography</w:t>
      </w:r>
      <w:r w:rsidRPr="00ED4070">
        <w:rPr>
          <w:noProof/>
          <w:szCs w:val="24"/>
        </w:rPr>
        <w:t xml:space="preserve"> </w:t>
      </w:r>
      <w:r w:rsidRPr="00ED4070">
        <w:rPr>
          <w:b/>
          <w:bCs/>
          <w:noProof/>
          <w:szCs w:val="24"/>
        </w:rPr>
        <w:t>55</w:t>
      </w:r>
      <w:r w:rsidRPr="00ED4070">
        <w:rPr>
          <w:noProof/>
          <w:szCs w:val="24"/>
        </w:rPr>
        <w:t>, 387–402 (2018).</w:t>
      </w:r>
    </w:p>
    <w:p w14:paraId="21DE1166"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w:t>
      </w:r>
      <w:r w:rsidRPr="00ED4070">
        <w:rPr>
          <w:noProof/>
          <w:szCs w:val="24"/>
        </w:rPr>
        <w:tab/>
        <w:t xml:space="preserve">Kaletsky, R. &amp; Murphy, C. T. The role of insulin/IGF-like signaling in C. elegans longevity and aging. </w:t>
      </w:r>
      <w:r w:rsidRPr="00ED4070">
        <w:rPr>
          <w:i/>
          <w:iCs/>
          <w:noProof/>
          <w:szCs w:val="24"/>
        </w:rPr>
        <w:t>DMM Dis. Model. Mech.</w:t>
      </w:r>
      <w:r w:rsidRPr="00ED4070">
        <w:rPr>
          <w:noProof/>
          <w:szCs w:val="24"/>
        </w:rPr>
        <w:t xml:space="preserve"> </w:t>
      </w:r>
      <w:r w:rsidRPr="00ED4070">
        <w:rPr>
          <w:b/>
          <w:bCs/>
          <w:noProof/>
          <w:szCs w:val="24"/>
        </w:rPr>
        <w:t>3</w:t>
      </w:r>
      <w:r w:rsidRPr="00ED4070">
        <w:rPr>
          <w:noProof/>
          <w:szCs w:val="24"/>
        </w:rPr>
        <w:t>, 415–419 (2010).</w:t>
      </w:r>
    </w:p>
    <w:p w14:paraId="5F4E2E19"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w:t>
      </w:r>
      <w:r w:rsidRPr="00ED4070">
        <w:rPr>
          <w:noProof/>
          <w:szCs w:val="24"/>
        </w:rPr>
        <w:tab/>
        <w:t xml:space="preserve">Shigenaga, M. K., Hagen, T. M. &amp; Ames, B. N. Oxidative damage and mitochondrial decay in aging. </w:t>
      </w:r>
      <w:r w:rsidRPr="00ED4070">
        <w:rPr>
          <w:i/>
          <w:iCs/>
          <w:noProof/>
          <w:szCs w:val="24"/>
        </w:rPr>
        <w:t>Proc. Natl. Acad. Sci. U. S. A.</w:t>
      </w:r>
      <w:r w:rsidRPr="00ED4070">
        <w:rPr>
          <w:noProof/>
          <w:szCs w:val="24"/>
        </w:rPr>
        <w:t xml:space="preserve"> </w:t>
      </w:r>
      <w:r w:rsidRPr="00ED4070">
        <w:rPr>
          <w:b/>
          <w:bCs/>
          <w:noProof/>
          <w:szCs w:val="24"/>
        </w:rPr>
        <w:t>91</w:t>
      </w:r>
      <w:r w:rsidRPr="00ED4070">
        <w:rPr>
          <w:noProof/>
          <w:szCs w:val="24"/>
        </w:rPr>
        <w:t>, 10771–10778 (1994).</w:t>
      </w:r>
    </w:p>
    <w:p w14:paraId="554B703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w:t>
      </w:r>
      <w:r w:rsidRPr="00ED4070">
        <w:rPr>
          <w:noProof/>
          <w:szCs w:val="24"/>
        </w:rPr>
        <w:tab/>
        <w:t xml:space="preserve">Franceschi, C. &amp; Campisi, J. Chronic inflammation (Inflammaging) and its potential contribution to age-associated diseases. </w:t>
      </w:r>
      <w:r w:rsidRPr="00ED4070">
        <w:rPr>
          <w:i/>
          <w:iCs/>
          <w:noProof/>
          <w:szCs w:val="24"/>
        </w:rPr>
        <w:t>Journals Gerontol. - Ser. A Biol. Sci. Med. Sci.</w:t>
      </w:r>
      <w:r w:rsidRPr="00ED4070">
        <w:rPr>
          <w:noProof/>
          <w:szCs w:val="24"/>
        </w:rPr>
        <w:t xml:space="preserve"> </w:t>
      </w:r>
      <w:r w:rsidRPr="00ED4070">
        <w:rPr>
          <w:b/>
          <w:bCs/>
          <w:noProof/>
          <w:szCs w:val="24"/>
        </w:rPr>
        <w:t>69</w:t>
      </w:r>
      <w:r w:rsidRPr="00ED4070">
        <w:rPr>
          <w:noProof/>
          <w:szCs w:val="24"/>
        </w:rPr>
        <w:t>, S4–S9 (2014).</w:t>
      </w:r>
    </w:p>
    <w:p w14:paraId="4A1BCBF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w:t>
      </w:r>
      <w:r w:rsidRPr="00ED4070">
        <w:rPr>
          <w:noProof/>
          <w:szCs w:val="24"/>
        </w:rPr>
        <w:tab/>
        <w:t xml:space="preserve">Horvath, S. &amp; Raj, K. DNA methylation-based biomarkers and the epigenetic clock theory of ageing. </w:t>
      </w:r>
      <w:r w:rsidRPr="00ED4070">
        <w:rPr>
          <w:i/>
          <w:iCs/>
          <w:noProof/>
          <w:szCs w:val="24"/>
        </w:rPr>
        <w:t>Nat Rev Genet</w:t>
      </w:r>
      <w:r w:rsidRPr="00ED4070">
        <w:rPr>
          <w:noProof/>
          <w:szCs w:val="24"/>
        </w:rPr>
        <w:t xml:space="preserve"> </w:t>
      </w:r>
      <w:r w:rsidRPr="00ED4070">
        <w:rPr>
          <w:b/>
          <w:bCs/>
          <w:noProof/>
          <w:szCs w:val="24"/>
        </w:rPr>
        <w:t>19</w:t>
      </w:r>
      <w:r w:rsidRPr="00ED4070">
        <w:rPr>
          <w:noProof/>
          <w:szCs w:val="24"/>
        </w:rPr>
        <w:t>, 371–384 (2018).</w:t>
      </w:r>
    </w:p>
    <w:p w14:paraId="276D67A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8.</w:t>
      </w:r>
      <w:r w:rsidRPr="00ED4070">
        <w:rPr>
          <w:noProof/>
          <w:szCs w:val="24"/>
        </w:rPr>
        <w:tab/>
        <w:t xml:space="preserve">Sanders, J. L. &amp; Newman, A. B. Telomere length in epidemiology: A biomarker of aging, age-related disease, both, or neither? </w:t>
      </w:r>
      <w:r w:rsidRPr="00ED4070">
        <w:rPr>
          <w:i/>
          <w:iCs/>
          <w:noProof/>
          <w:szCs w:val="24"/>
        </w:rPr>
        <w:t>Epidemiol. Rev.</w:t>
      </w:r>
      <w:r w:rsidRPr="00ED4070">
        <w:rPr>
          <w:noProof/>
          <w:szCs w:val="24"/>
        </w:rPr>
        <w:t xml:space="preserve"> </w:t>
      </w:r>
      <w:r w:rsidRPr="00ED4070">
        <w:rPr>
          <w:b/>
          <w:bCs/>
          <w:noProof/>
          <w:szCs w:val="24"/>
        </w:rPr>
        <w:t>35</w:t>
      </w:r>
      <w:r w:rsidRPr="00ED4070">
        <w:rPr>
          <w:noProof/>
          <w:szCs w:val="24"/>
        </w:rPr>
        <w:t>, 112–131 (2013).</w:t>
      </w:r>
    </w:p>
    <w:p w14:paraId="2B2D403D"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9.</w:t>
      </w:r>
      <w:r w:rsidRPr="00ED4070">
        <w:rPr>
          <w:noProof/>
          <w:szCs w:val="24"/>
        </w:rPr>
        <w:tab/>
        <w:t xml:space="preserve">United Nations. </w:t>
      </w:r>
      <w:r w:rsidRPr="00ED4070">
        <w:rPr>
          <w:i/>
          <w:iCs/>
          <w:noProof/>
          <w:szCs w:val="24"/>
        </w:rPr>
        <w:t>World Population Prospects 2019</w:t>
      </w:r>
      <w:r w:rsidRPr="00ED4070">
        <w:rPr>
          <w:noProof/>
          <w:szCs w:val="24"/>
        </w:rPr>
        <w:t xml:space="preserve">. </w:t>
      </w:r>
      <w:r w:rsidRPr="00ED4070">
        <w:rPr>
          <w:i/>
          <w:iCs/>
          <w:noProof/>
          <w:szCs w:val="24"/>
        </w:rPr>
        <w:t>Department of Economic and Social Affairs. World Population Prospects 2019.</w:t>
      </w:r>
      <w:r w:rsidRPr="00ED4070">
        <w:rPr>
          <w:noProof/>
          <w:szCs w:val="24"/>
        </w:rPr>
        <w:t xml:space="preserve"> (2019).</w:t>
      </w:r>
    </w:p>
    <w:p w14:paraId="0206393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10.</w:t>
      </w:r>
      <w:r w:rsidRPr="00ED4070">
        <w:rPr>
          <w:noProof/>
          <w:szCs w:val="24"/>
        </w:rPr>
        <w:tab/>
        <w:t xml:space="preserve">Valdes, A, M. </w:t>
      </w:r>
      <w:r w:rsidRPr="00ED4070">
        <w:rPr>
          <w:i/>
          <w:iCs/>
          <w:noProof/>
          <w:szCs w:val="24"/>
        </w:rPr>
        <w:t>et al.</w:t>
      </w:r>
      <w:r w:rsidRPr="00ED4070">
        <w:rPr>
          <w:noProof/>
          <w:szCs w:val="24"/>
        </w:rPr>
        <w:t xml:space="preserve"> Obesity, cigarette smoking, and telomere length in women. </w:t>
      </w:r>
      <w:r w:rsidRPr="00ED4070">
        <w:rPr>
          <w:i/>
          <w:iCs/>
          <w:noProof/>
          <w:szCs w:val="24"/>
        </w:rPr>
        <w:t>Lancet</w:t>
      </w:r>
      <w:r w:rsidRPr="00ED4070">
        <w:rPr>
          <w:noProof/>
          <w:szCs w:val="24"/>
        </w:rPr>
        <w:t xml:space="preserve"> </w:t>
      </w:r>
      <w:r w:rsidRPr="00ED4070">
        <w:rPr>
          <w:b/>
          <w:bCs/>
          <w:noProof/>
          <w:szCs w:val="24"/>
        </w:rPr>
        <w:t>366</w:t>
      </w:r>
      <w:r w:rsidRPr="00ED4070">
        <w:rPr>
          <w:noProof/>
          <w:szCs w:val="24"/>
        </w:rPr>
        <w:t>, 662–664 (2005).</w:t>
      </w:r>
    </w:p>
    <w:p w14:paraId="43CD5FF3"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11.</w:t>
      </w:r>
      <w:r w:rsidRPr="00ED4070">
        <w:rPr>
          <w:noProof/>
          <w:szCs w:val="24"/>
        </w:rPr>
        <w:tab/>
        <w:t xml:space="preserve">Hastings, W. J., Shalev, I. &amp; Belsky, D. W. Comparability of biological aging measures in the National Health and Nutrition Examination Study, 1999-2002. </w:t>
      </w:r>
      <w:r w:rsidRPr="00ED4070">
        <w:rPr>
          <w:i/>
          <w:iCs/>
          <w:noProof/>
          <w:szCs w:val="24"/>
        </w:rPr>
        <w:t>Psychoneuroendocrinology</w:t>
      </w:r>
      <w:r w:rsidRPr="00ED4070">
        <w:rPr>
          <w:noProof/>
          <w:szCs w:val="24"/>
        </w:rPr>
        <w:t xml:space="preserve"> </w:t>
      </w:r>
      <w:r w:rsidRPr="00ED4070">
        <w:rPr>
          <w:b/>
          <w:bCs/>
          <w:noProof/>
          <w:szCs w:val="24"/>
        </w:rPr>
        <w:t>106</w:t>
      </w:r>
      <w:r w:rsidRPr="00ED4070">
        <w:rPr>
          <w:noProof/>
          <w:szCs w:val="24"/>
        </w:rPr>
        <w:t>, 171–178 (2019).</w:t>
      </w:r>
    </w:p>
    <w:p w14:paraId="38E6C1E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12.</w:t>
      </w:r>
      <w:r w:rsidRPr="00ED4070">
        <w:rPr>
          <w:noProof/>
          <w:szCs w:val="24"/>
        </w:rPr>
        <w:tab/>
        <w:t xml:space="preserve">Epel, E. S. </w:t>
      </w:r>
      <w:r w:rsidRPr="00ED4070">
        <w:rPr>
          <w:i/>
          <w:iCs/>
          <w:noProof/>
          <w:szCs w:val="24"/>
        </w:rPr>
        <w:t>et al.</w:t>
      </w:r>
      <w:r w:rsidRPr="00ED4070">
        <w:rPr>
          <w:noProof/>
          <w:szCs w:val="24"/>
        </w:rPr>
        <w:t xml:space="preserve"> Accelerated telomere shortening in response to life stress. </w:t>
      </w:r>
      <w:r w:rsidRPr="00ED4070">
        <w:rPr>
          <w:i/>
          <w:iCs/>
          <w:noProof/>
          <w:szCs w:val="24"/>
        </w:rPr>
        <w:t>Proc. Natl. Acad. Sci.</w:t>
      </w:r>
      <w:r w:rsidRPr="00ED4070">
        <w:rPr>
          <w:noProof/>
          <w:szCs w:val="24"/>
        </w:rPr>
        <w:t xml:space="preserve"> </w:t>
      </w:r>
      <w:r w:rsidRPr="00ED4070">
        <w:rPr>
          <w:b/>
          <w:bCs/>
          <w:noProof/>
          <w:szCs w:val="24"/>
        </w:rPr>
        <w:t>101</w:t>
      </w:r>
      <w:r w:rsidRPr="00ED4070">
        <w:rPr>
          <w:noProof/>
          <w:szCs w:val="24"/>
        </w:rPr>
        <w:t>, 17312–17315 (2004).</w:t>
      </w:r>
    </w:p>
    <w:p w14:paraId="07A87BA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13.</w:t>
      </w:r>
      <w:r w:rsidRPr="00ED4070">
        <w:rPr>
          <w:noProof/>
          <w:szCs w:val="24"/>
        </w:rPr>
        <w:tab/>
        <w:t xml:space="preserve">Pollack, A. Z., Rivers, K. &amp; Ahrens, K. A. Parity associated with telomere length among US reproductive age women. </w:t>
      </w:r>
      <w:r w:rsidRPr="00ED4070">
        <w:rPr>
          <w:i/>
          <w:iCs/>
          <w:noProof/>
          <w:szCs w:val="24"/>
        </w:rPr>
        <w:t>Hum. Reprod.</w:t>
      </w:r>
      <w:r w:rsidRPr="00ED4070">
        <w:rPr>
          <w:noProof/>
          <w:szCs w:val="24"/>
        </w:rPr>
        <w:t xml:space="preserve"> </w:t>
      </w:r>
      <w:r w:rsidRPr="00ED4070">
        <w:rPr>
          <w:b/>
          <w:bCs/>
          <w:noProof/>
          <w:szCs w:val="24"/>
        </w:rPr>
        <w:t>33</w:t>
      </w:r>
      <w:r w:rsidRPr="00ED4070">
        <w:rPr>
          <w:noProof/>
          <w:szCs w:val="24"/>
        </w:rPr>
        <w:t>, 736–744 (2018).</w:t>
      </w:r>
    </w:p>
    <w:p w14:paraId="659B8D6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14.</w:t>
      </w:r>
      <w:r w:rsidRPr="00ED4070">
        <w:rPr>
          <w:noProof/>
          <w:szCs w:val="24"/>
        </w:rPr>
        <w:tab/>
        <w:t xml:space="preserve">Ryan, C. P. </w:t>
      </w:r>
      <w:r w:rsidRPr="00ED4070">
        <w:rPr>
          <w:i/>
          <w:iCs/>
          <w:noProof/>
          <w:szCs w:val="24"/>
        </w:rPr>
        <w:t>et al.</w:t>
      </w:r>
      <w:r w:rsidRPr="00ED4070">
        <w:rPr>
          <w:noProof/>
          <w:szCs w:val="24"/>
        </w:rPr>
        <w:t xml:space="preserve"> Reproduction predicts shorter telomeres and epigenetic age acceleration among young adult women. </w:t>
      </w:r>
      <w:r w:rsidRPr="00ED4070">
        <w:rPr>
          <w:i/>
          <w:iCs/>
          <w:noProof/>
          <w:szCs w:val="24"/>
        </w:rPr>
        <w:t>Sci. Rep.</w:t>
      </w:r>
      <w:r w:rsidRPr="00ED4070">
        <w:rPr>
          <w:noProof/>
          <w:szCs w:val="24"/>
        </w:rPr>
        <w:t xml:space="preserve"> 1–9 (2018). doi:10.1038/s41598-018-29486-4</w:t>
      </w:r>
    </w:p>
    <w:p w14:paraId="1B8B9D6E"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15.</w:t>
      </w:r>
      <w:r w:rsidRPr="00ED4070">
        <w:rPr>
          <w:noProof/>
          <w:szCs w:val="24"/>
        </w:rPr>
        <w:tab/>
        <w:t xml:space="preserve">Tan, E. K. &amp; Tan, E. L. Alterations in physiology and anatomy during pregnancy. </w:t>
      </w:r>
      <w:r w:rsidRPr="00ED4070">
        <w:rPr>
          <w:i/>
          <w:iCs/>
          <w:noProof/>
          <w:szCs w:val="24"/>
        </w:rPr>
        <w:t>Best Pract. Res. Clin. Obstet. Gynaecol.</w:t>
      </w:r>
      <w:r w:rsidRPr="00ED4070">
        <w:rPr>
          <w:noProof/>
          <w:szCs w:val="24"/>
        </w:rPr>
        <w:t xml:space="preserve"> </w:t>
      </w:r>
      <w:r w:rsidRPr="00ED4070">
        <w:rPr>
          <w:b/>
          <w:bCs/>
          <w:noProof/>
          <w:szCs w:val="24"/>
        </w:rPr>
        <w:t>27</w:t>
      </w:r>
      <w:r w:rsidRPr="00ED4070">
        <w:rPr>
          <w:noProof/>
          <w:szCs w:val="24"/>
        </w:rPr>
        <w:t>, 791–802 (2013).</w:t>
      </w:r>
    </w:p>
    <w:p w14:paraId="56233A9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16.</w:t>
      </w:r>
      <w:r w:rsidRPr="00ED4070">
        <w:rPr>
          <w:noProof/>
          <w:szCs w:val="24"/>
        </w:rPr>
        <w:tab/>
        <w:t xml:space="preserve">Cramer, D. W. &amp; Vitonis, A. F. Signatures of reproductive events on blood counts and biomarkers of inflammation: Implications for chronic disease risk. </w:t>
      </w:r>
      <w:r w:rsidRPr="00ED4070">
        <w:rPr>
          <w:i/>
          <w:iCs/>
          <w:noProof/>
          <w:szCs w:val="24"/>
        </w:rPr>
        <w:t>PLoS One</w:t>
      </w:r>
      <w:r w:rsidRPr="00ED4070">
        <w:rPr>
          <w:noProof/>
          <w:szCs w:val="24"/>
        </w:rPr>
        <w:t xml:space="preserve"> </w:t>
      </w:r>
      <w:r w:rsidRPr="00ED4070">
        <w:rPr>
          <w:b/>
          <w:bCs/>
          <w:noProof/>
          <w:szCs w:val="24"/>
        </w:rPr>
        <w:t>12</w:t>
      </w:r>
      <w:r w:rsidRPr="00ED4070">
        <w:rPr>
          <w:noProof/>
          <w:szCs w:val="24"/>
        </w:rPr>
        <w:t>, 1–19 (2017).</w:t>
      </w:r>
    </w:p>
    <w:p w14:paraId="208C4E9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17.</w:t>
      </w:r>
      <w:r w:rsidRPr="00ED4070">
        <w:rPr>
          <w:noProof/>
          <w:szCs w:val="24"/>
        </w:rPr>
        <w:tab/>
        <w:t xml:space="preserve">Lurie, S., Rahamim, E., Piper, I., Golan, A. &amp; Sadan, O. Total and differential leukocyte counts percentiles in normal pregnancy. </w:t>
      </w:r>
      <w:r w:rsidRPr="00ED4070">
        <w:rPr>
          <w:i/>
          <w:iCs/>
          <w:noProof/>
          <w:szCs w:val="24"/>
        </w:rPr>
        <w:t>Eur. J. Obs. Gynecol. Reprod. Biol.</w:t>
      </w:r>
      <w:r w:rsidRPr="00ED4070">
        <w:rPr>
          <w:noProof/>
          <w:szCs w:val="24"/>
        </w:rPr>
        <w:t xml:space="preserve"> </w:t>
      </w:r>
      <w:r w:rsidRPr="00ED4070">
        <w:rPr>
          <w:b/>
          <w:bCs/>
          <w:noProof/>
          <w:szCs w:val="24"/>
        </w:rPr>
        <w:t>136</w:t>
      </w:r>
      <w:r w:rsidRPr="00ED4070">
        <w:rPr>
          <w:noProof/>
          <w:szCs w:val="24"/>
        </w:rPr>
        <w:t>, 16–19 (2008).</w:t>
      </w:r>
    </w:p>
    <w:p w14:paraId="41B08BA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18.</w:t>
      </w:r>
      <w:r w:rsidRPr="00ED4070">
        <w:rPr>
          <w:noProof/>
          <w:szCs w:val="24"/>
        </w:rPr>
        <w:tab/>
        <w:t xml:space="preserve">Faas, M. M., Spaans, F. &amp; De Vos, P. Monocytes and macrophages in pregnancy and pre-eclampsia. </w:t>
      </w:r>
      <w:r w:rsidRPr="00ED4070">
        <w:rPr>
          <w:i/>
          <w:iCs/>
          <w:noProof/>
          <w:szCs w:val="24"/>
        </w:rPr>
        <w:t>Front. Immunol.</w:t>
      </w:r>
      <w:r w:rsidRPr="00ED4070">
        <w:rPr>
          <w:noProof/>
          <w:szCs w:val="24"/>
        </w:rPr>
        <w:t xml:space="preserve"> </w:t>
      </w:r>
      <w:r w:rsidRPr="00ED4070">
        <w:rPr>
          <w:b/>
          <w:bCs/>
          <w:noProof/>
          <w:szCs w:val="24"/>
        </w:rPr>
        <w:t>5</w:t>
      </w:r>
      <w:r w:rsidRPr="00ED4070">
        <w:rPr>
          <w:noProof/>
          <w:szCs w:val="24"/>
        </w:rPr>
        <w:t>, 1–11 (2014).</w:t>
      </w:r>
    </w:p>
    <w:p w14:paraId="2CE9EBA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19.</w:t>
      </w:r>
      <w:r w:rsidRPr="00ED4070">
        <w:rPr>
          <w:noProof/>
          <w:szCs w:val="24"/>
        </w:rPr>
        <w:tab/>
        <w:t xml:space="preserve">Soma-Pillay, P., Nelson-piercy, C., Tolppanen, H. &amp; Mebazaa, A. Physiological changes in pregnancy. </w:t>
      </w:r>
      <w:r w:rsidRPr="00ED4070">
        <w:rPr>
          <w:i/>
          <w:iCs/>
          <w:noProof/>
          <w:szCs w:val="24"/>
        </w:rPr>
        <w:t>Cardiovasc. J. Afr.</w:t>
      </w:r>
      <w:r w:rsidRPr="00ED4070">
        <w:rPr>
          <w:noProof/>
          <w:szCs w:val="24"/>
        </w:rPr>
        <w:t xml:space="preserve"> </w:t>
      </w:r>
      <w:r w:rsidRPr="00ED4070">
        <w:rPr>
          <w:b/>
          <w:bCs/>
          <w:noProof/>
          <w:szCs w:val="24"/>
        </w:rPr>
        <w:t>27</w:t>
      </w:r>
      <w:r w:rsidRPr="00ED4070">
        <w:rPr>
          <w:noProof/>
          <w:szCs w:val="24"/>
        </w:rPr>
        <w:t>, 89–94 (2016).</w:t>
      </w:r>
    </w:p>
    <w:p w14:paraId="2502D7D7"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20.</w:t>
      </w:r>
      <w:r w:rsidRPr="00ED4070">
        <w:rPr>
          <w:noProof/>
          <w:szCs w:val="24"/>
        </w:rPr>
        <w:tab/>
        <w:t xml:space="preserve">Fried, R. L., Mayol, N. L., McDade, T. W. &amp; Kuzawa, C. W. Maternal metabolic adaptations to pregnancy among young women in Cebu, Philippines. </w:t>
      </w:r>
      <w:r w:rsidRPr="00ED4070">
        <w:rPr>
          <w:i/>
          <w:iCs/>
          <w:noProof/>
          <w:szCs w:val="24"/>
        </w:rPr>
        <w:t>Am. J. Hum. Biol.</w:t>
      </w:r>
      <w:r w:rsidRPr="00ED4070">
        <w:rPr>
          <w:noProof/>
          <w:szCs w:val="24"/>
        </w:rPr>
        <w:t xml:space="preserve"> </w:t>
      </w:r>
      <w:r w:rsidRPr="00ED4070">
        <w:rPr>
          <w:b/>
          <w:bCs/>
          <w:noProof/>
          <w:szCs w:val="24"/>
        </w:rPr>
        <w:t>29</w:t>
      </w:r>
      <w:r w:rsidRPr="00ED4070">
        <w:rPr>
          <w:noProof/>
          <w:szCs w:val="24"/>
        </w:rPr>
        <w:t>, e23011 (2017).</w:t>
      </w:r>
    </w:p>
    <w:p w14:paraId="791F08F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21.</w:t>
      </w:r>
      <w:r w:rsidRPr="00ED4070">
        <w:rPr>
          <w:noProof/>
          <w:szCs w:val="24"/>
        </w:rPr>
        <w:tab/>
        <w:t xml:space="preserve">Sanghavi, M. &amp; Rutherford, J. D. Cardiovascular physiology of pregnancy. </w:t>
      </w:r>
      <w:r w:rsidRPr="00ED4070">
        <w:rPr>
          <w:i/>
          <w:iCs/>
          <w:noProof/>
          <w:szCs w:val="24"/>
        </w:rPr>
        <w:t>Circulation</w:t>
      </w:r>
      <w:r w:rsidRPr="00ED4070">
        <w:rPr>
          <w:noProof/>
          <w:szCs w:val="24"/>
        </w:rPr>
        <w:t xml:space="preserve"> </w:t>
      </w:r>
      <w:r w:rsidRPr="00ED4070">
        <w:rPr>
          <w:b/>
          <w:bCs/>
          <w:noProof/>
          <w:szCs w:val="24"/>
        </w:rPr>
        <w:t>130</w:t>
      </w:r>
      <w:r w:rsidRPr="00ED4070">
        <w:rPr>
          <w:noProof/>
          <w:szCs w:val="24"/>
        </w:rPr>
        <w:t>, 1003–1008 (2014).</w:t>
      </w:r>
    </w:p>
    <w:p w14:paraId="36A84FA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22.</w:t>
      </w:r>
      <w:r w:rsidRPr="00ED4070">
        <w:rPr>
          <w:noProof/>
          <w:szCs w:val="24"/>
        </w:rPr>
        <w:tab/>
        <w:t xml:space="preserve">Cheung, K. L. &amp; Lafayette, R. A. Renal physiology of pregnancy. </w:t>
      </w:r>
      <w:r w:rsidRPr="00ED4070">
        <w:rPr>
          <w:i/>
          <w:iCs/>
          <w:noProof/>
          <w:szCs w:val="24"/>
        </w:rPr>
        <w:t>Adv. Chronic Kidney Dis.</w:t>
      </w:r>
      <w:r w:rsidRPr="00ED4070">
        <w:rPr>
          <w:noProof/>
          <w:szCs w:val="24"/>
        </w:rPr>
        <w:t xml:space="preserve"> </w:t>
      </w:r>
      <w:r w:rsidRPr="00ED4070">
        <w:rPr>
          <w:b/>
          <w:bCs/>
          <w:noProof/>
          <w:szCs w:val="24"/>
        </w:rPr>
        <w:t>20</w:t>
      </w:r>
      <w:r w:rsidRPr="00ED4070">
        <w:rPr>
          <w:noProof/>
          <w:szCs w:val="24"/>
        </w:rPr>
        <w:t>, 209–214 (2013).</w:t>
      </w:r>
    </w:p>
    <w:p w14:paraId="7204F583"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23.</w:t>
      </w:r>
      <w:r w:rsidRPr="00ED4070">
        <w:rPr>
          <w:noProof/>
          <w:szCs w:val="24"/>
        </w:rPr>
        <w:tab/>
        <w:t xml:space="preserve">Kovacs, C. S. &amp; Deal, C. </w:t>
      </w:r>
      <w:r w:rsidRPr="00ED4070">
        <w:rPr>
          <w:i/>
          <w:iCs/>
          <w:noProof/>
          <w:szCs w:val="24"/>
        </w:rPr>
        <w:t>Maternal-Fetal and Neonatal Endocrinology: Physiology, Pathophysiology, and Clinical Management</w:t>
      </w:r>
      <w:r w:rsidRPr="00ED4070">
        <w:rPr>
          <w:noProof/>
          <w:szCs w:val="24"/>
        </w:rPr>
        <w:t>. (Academic Press, 2019).</w:t>
      </w:r>
    </w:p>
    <w:p w14:paraId="434B8ABE"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24.</w:t>
      </w:r>
      <w:r w:rsidRPr="00ED4070">
        <w:rPr>
          <w:noProof/>
          <w:szCs w:val="24"/>
        </w:rPr>
        <w:tab/>
        <w:t xml:space="preserve">Harshman, L. G. &amp; Zera, A. J. The cost of reproduction: The devil in the details. </w:t>
      </w:r>
      <w:r w:rsidRPr="00ED4070">
        <w:rPr>
          <w:i/>
          <w:iCs/>
          <w:noProof/>
          <w:szCs w:val="24"/>
        </w:rPr>
        <w:t>Trends Ecol. Evol.</w:t>
      </w:r>
      <w:r w:rsidRPr="00ED4070">
        <w:rPr>
          <w:noProof/>
          <w:szCs w:val="24"/>
        </w:rPr>
        <w:t xml:space="preserve"> </w:t>
      </w:r>
      <w:r w:rsidRPr="00ED4070">
        <w:rPr>
          <w:b/>
          <w:bCs/>
          <w:noProof/>
          <w:szCs w:val="24"/>
        </w:rPr>
        <w:t>22</w:t>
      </w:r>
      <w:r w:rsidRPr="00ED4070">
        <w:rPr>
          <w:noProof/>
          <w:szCs w:val="24"/>
        </w:rPr>
        <w:t>, 80–86 (2006).</w:t>
      </w:r>
    </w:p>
    <w:p w14:paraId="4416611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25.</w:t>
      </w:r>
      <w:r w:rsidRPr="00ED4070">
        <w:rPr>
          <w:noProof/>
          <w:szCs w:val="24"/>
        </w:rPr>
        <w:tab/>
        <w:t xml:space="preserve">Jasienska, G. Costs of reproduction and ageing in the human female. </w:t>
      </w:r>
      <w:r w:rsidRPr="00ED4070">
        <w:rPr>
          <w:i/>
          <w:iCs/>
          <w:noProof/>
          <w:szCs w:val="24"/>
        </w:rPr>
        <w:t>Philos. Trans. R. Soc. B Biol. Sci.</w:t>
      </w:r>
      <w:r w:rsidRPr="00ED4070">
        <w:rPr>
          <w:noProof/>
          <w:szCs w:val="24"/>
        </w:rPr>
        <w:t xml:space="preserve"> </w:t>
      </w:r>
      <w:r w:rsidRPr="00ED4070">
        <w:rPr>
          <w:b/>
          <w:bCs/>
          <w:noProof/>
          <w:szCs w:val="24"/>
        </w:rPr>
        <w:t>375</w:t>
      </w:r>
      <w:r w:rsidRPr="00ED4070">
        <w:rPr>
          <w:noProof/>
          <w:szCs w:val="24"/>
        </w:rPr>
        <w:t>, 20190615 (2020).</w:t>
      </w:r>
    </w:p>
    <w:p w14:paraId="2997361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26.</w:t>
      </w:r>
      <w:r w:rsidRPr="00ED4070">
        <w:rPr>
          <w:noProof/>
          <w:szCs w:val="24"/>
        </w:rPr>
        <w:tab/>
        <w:t xml:space="preserve">Beral, V. &amp; Beral, V. Long term effects of childbearing. </w:t>
      </w:r>
      <w:r w:rsidRPr="00ED4070">
        <w:rPr>
          <w:i/>
          <w:iCs/>
          <w:noProof/>
          <w:szCs w:val="24"/>
        </w:rPr>
        <w:t>J. Epidemiol. Community Health</w:t>
      </w:r>
      <w:r w:rsidRPr="00ED4070">
        <w:rPr>
          <w:noProof/>
          <w:szCs w:val="24"/>
        </w:rPr>
        <w:t xml:space="preserve"> </w:t>
      </w:r>
      <w:r w:rsidRPr="00ED4070">
        <w:rPr>
          <w:b/>
          <w:bCs/>
          <w:noProof/>
          <w:szCs w:val="24"/>
        </w:rPr>
        <w:t>39</w:t>
      </w:r>
      <w:r w:rsidRPr="00ED4070">
        <w:rPr>
          <w:noProof/>
          <w:szCs w:val="24"/>
        </w:rPr>
        <w:t>, 343–346 (1985).</w:t>
      </w:r>
    </w:p>
    <w:p w14:paraId="29034443"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27.</w:t>
      </w:r>
      <w:r w:rsidRPr="00ED4070">
        <w:rPr>
          <w:noProof/>
          <w:szCs w:val="24"/>
        </w:rPr>
        <w:tab/>
        <w:t xml:space="preserve">Grundy, E. Women’s Fertility and Mortality in Late Mid Life: A Comparison of Three Contemporary Populations. </w:t>
      </w:r>
      <w:r w:rsidRPr="00ED4070">
        <w:rPr>
          <w:i/>
          <w:iCs/>
          <w:noProof/>
          <w:szCs w:val="24"/>
        </w:rPr>
        <w:t>Am. J. Hum. Biol.</w:t>
      </w:r>
      <w:r w:rsidRPr="00ED4070">
        <w:rPr>
          <w:noProof/>
          <w:szCs w:val="24"/>
        </w:rPr>
        <w:t xml:space="preserve"> </w:t>
      </w:r>
      <w:r w:rsidRPr="00ED4070">
        <w:rPr>
          <w:b/>
          <w:bCs/>
          <w:noProof/>
          <w:szCs w:val="24"/>
        </w:rPr>
        <w:t>547</w:t>
      </w:r>
      <w:r w:rsidRPr="00ED4070">
        <w:rPr>
          <w:noProof/>
          <w:szCs w:val="24"/>
        </w:rPr>
        <w:t>, 541–547 (2009).</w:t>
      </w:r>
    </w:p>
    <w:p w14:paraId="7D5E7662"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28.</w:t>
      </w:r>
      <w:r w:rsidRPr="00ED4070">
        <w:rPr>
          <w:noProof/>
          <w:szCs w:val="24"/>
        </w:rPr>
        <w:tab/>
        <w:t xml:space="preserve">Lund, E. Number of children and death from hormone-dependent cancers. </w:t>
      </w:r>
      <w:r w:rsidRPr="00ED4070">
        <w:rPr>
          <w:i/>
          <w:iCs/>
          <w:noProof/>
          <w:szCs w:val="24"/>
        </w:rPr>
        <w:t>Int. J. Cancer</w:t>
      </w:r>
      <w:r w:rsidRPr="00ED4070">
        <w:rPr>
          <w:noProof/>
          <w:szCs w:val="24"/>
        </w:rPr>
        <w:t xml:space="preserve"> </w:t>
      </w:r>
      <w:r w:rsidRPr="00ED4070">
        <w:rPr>
          <w:b/>
          <w:bCs/>
          <w:noProof/>
          <w:szCs w:val="24"/>
        </w:rPr>
        <w:t>46</w:t>
      </w:r>
      <w:r w:rsidRPr="00ED4070">
        <w:rPr>
          <w:noProof/>
          <w:szCs w:val="24"/>
        </w:rPr>
        <w:t>, 998–1000 (1990).</w:t>
      </w:r>
    </w:p>
    <w:p w14:paraId="2BF088B6"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29.</w:t>
      </w:r>
      <w:r w:rsidRPr="00ED4070">
        <w:rPr>
          <w:noProof/>
          <w:szCs w:val="24"/>
        </w:rPr>
        <w:tab/>
        <w:t xml:space="preserve">Hurt, L. S. </w:t>
      </w:r>
      <w:r w:rsidRPr="00ED4070">
        <w:rPr>
          <w:i/>
          <w:iCs/>
          <w:noProof/>
          <w:szCs w:val="24"/>
        </w:rPr>
        <w:t>et al.</w:t>
      </w:r>
      <w:r w:rsidRPr="00ED4070">
        <w:rPr>
          <w:noProof/>
          <w:szCs w:val="24"/>
        </w:rPr>
        <w:t xml:space="preserve"> The effect of number of births on women’s mortality: Systematic review of the evidence for women who have completed their childbearing. </w:t>
      </w:r>
      <w:r w:rsidRPr="00ED4070">
        <w:rPr>
          <w:i/>
          <w:iCs/>
          <w:noProof/>
          <w:szCs w:val="24"/>
        </w:rPr>
        <w:t>Popul. Stud. (NY).</w:t>
      </w:r>
      <w:r w:rsidRPr="00ED4070">
        <w:rPr>
          <w:noProof/>
          <w:szCs w:val="24"/>
        </w:rPr>
        <w:t xml:space="preserve"> </w:t>
      </w:r>
      <w:r w:rsidRPr="00ED4070">
        <w:rPr>
          <w:b/>
          <w:bCs/>
          <w:noProof/>
          <w:szCs w:val="24"/>
        </w:rPr>
        <w:t>60</w:t>
      </w:r>
      <w:r w:rsidRPr="00ED4070">
        <w:rPr>
          <w:noProof/>
          <w:szCs w:val="24"/>
        </w:rPr>
        <w:t>, 55–71 (2006).</w:t>
      </w:r>
    </w:p>
    <w:p w14:paraId="45B9726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30.</w:t>
      </w:r>
      <w:r w:rsidRPr="00ED4070">
        <w:rPr>
          <w:noProof/>
          <w:szCs w:val="24"/>
        </w:rPr>
        <w:tab/>
        <w:t xml:space="preserve">Lawlor, D. A. </w:t>
      </w:r>
      <w:r w:rsidRPr="00ED4070">
        <w:rPr>
          <w:i/>
          <w:iCs/>
          <w:noProof/>
          <w:szCs w:val="24"/>
        </w:rPr>
        <w:t>et al.</w:t>
      </w:r>
      <w:r w:rsidRPr="00ED4070">
        <w:rPr>
          <w:noProof/>
          <w:szCs w:val="24"/>
        </w:rPr>
        <w:t xml:space="preserve"> Is the association between parity and coronary heart disease due to biological effects of pregnancy or adverse lifestyle risk factors associated with child-rearing? Findings from the British Women’s Heart and Health Study and the British Regional Heart St. </w:t>
      </w:r>
      <w:r w:rsidRPr="00ED4070">
        <w:rPr>
          <w:i/>
          <w:iCs/>
          <w:noProof/>
          <w:szCs w:val="24"/>
        </w:rPr>
        <w:t>Circulation</w:t>
      </w:r>
      <w:r w:rsidRPr="00ED4070">
        <w:rPr>
          <w:noProof/>
          <w:szCs w:val="24"/>
        </w:rPr>
        <w:t xml:space="preserve"> </w:t>
      </w:r>
      <w:r w:rsidRPr="00ED4070">
        <w:rPr>
          <w:b/>
          <w:bCs/>
          <w:noProof/>
          <w:szCs w:val="24"/>
        </w:rPr>
        <w:t>107</w:t>
      </w:r>
      <w:r w:rsidRPr="00ED4070">
        <w:rPr>
          <w:noProof/>
          <w:szCs w:val="24"/>
        </w:rPr>
        <w:t>, 1260–1264 (2003).</w:t>
      </w:r>
    </w:p>
    <w:p w14:paraId="7665B8E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31.</w:t>
      </w:r>
      <w:r w:rsidRPr="00ED4070">
        <w:rPr>
          <w:noProof/>
          <w:szCs w:val="24"/>
        </w:rPr>
        <w:tab/>
        <w:t xml:space="preserve">Simons, L. A., Simons, J., Friedlander, Y. &amp; McCallum, J. Childbearing history and late-life mortality: The Dubbo study of Australian elderly. </w:t>
      </w:r>
      <w:r w:rsidRPr="00ED4070">
        <w:rPr>
          <w:i/>
          <w:iCs/>
          <w:noProof/>
          <w:szCs w:val="24"/>
        </w:rPr>
        <w:t>Age Ageing</w:t>
      </w:r>
      <w:r w:rsidRPr="00ED4070">
        <w:rPr>
          <w:noProof/>
          <w:szCs w:val="24"/>
        </w:rPr>
        <w:t xml:space="preserve"> </w:t>
      </w:r>
      <w:r w:rsidRPr="00ED4070">
        <w:rPr>
          <w:b/>
          <w:bCs/>
          <w:noProof/>
          <w:szCs w:val="24"/>
        </w:rPr>
        <w:t>41</w:t>
      </w:r>
      <w:r w:rsidRPr="00ED4070">
        <w:rPr>
          <w:noProof/>
          <w:szCs w:val="24"/>
        </w:rPr>
        <w:t>, 523–528 (2012).</w:t>
      </w:r>
    </w:p>
    <w:p w14:paraId="37740CB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32.</w:t>
      </w:r>
      <w:r w:rsidRPr="00ED4070">
        <w:rPr>
          <w:noProof/>
          <w:szCs w:val="24"/>
        </w:rPr>
        <w:tab/>
        <w:t xml:space="preserve">Zeng, Y. </w:t>
      </w:r>
      <w:r w:rsidRPr="00ED4070">
        <w:rPr>
          <w:i/>
          <w:iCs/>
          <w:noProof/>
          <w:szCs w:val="24"/>
        </w:rPr>
        <w:t>et al.</w:t>
      </w:r>
      <w:r w:rsidRPr="00ED4070">
        <w:rPr>
          <w:noProof/>
          <w:szCs w:val="24"/>
        </w:rPr>
        <w:t xml:space="preserve"> Parity and All-cause Mortality in Women and Men: A Dose-Response Meta-Analysis of Cohort Studies. </w:t>
      </w:r>
      <w:r w:rsidRPr="00ED4070">
        <w:rPr>
          <w:i/>
          <w:iCs/>
          <w:noProof/>
          <w:szCs w:val="24"/>
        </w:rPr>
        <w:t>Sci. Rep.</w:t>
      </w:r>
      <w:r w:rsidRPr="00ED4070">
        <w:rPr>
          <w:noProof/>
          <w:szCs w:val="24"/>
        </w:rPr>
        <w:t xml:space="preserve"> </w:t>
      </w:r>
      <w:r w:rsidRPr="00ED4070">
        <w:rPr>
          <w:b/>
          <w:bCs/>
          <w:noProof/>
          <w:szCs w:val="24"/>
        </w:rPr>
        <w:t>6:19351</w:t>
      </w:r>
      <w:r w:rsidRPr="00ED4070">
        <w:rPr>
          <w:noProof/>
          <w:szCs w:val="24"/>
        </w:rPr>
        <w:t>, 1–11 (2016).</w:t>
      </w:r>
    </w:p>
    <w:p w14:paraId="7A19110F"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33.</w:t>
      </w:r>
      <w:r w:rsidRPr="00ED4070">
        <w:rPr>
          <w:noProof/>
          <w:szCs w:val="24"/>
        </w:rPr>
        <w:tab/>
        <w:t xml:space="preserve">Dior, U. P. </w:t>
      </w:r>
      <w:r w:rsidRPr="00ED4070">
        <w:rPr>
          <w:i/>
          <w:iCs/>
          <w:noProof/>
          <w:szCs w:val="24"/>
        </w:rPr>
        <w:t>et al.</w:t>
      </w:r>
      <w:r w:rsidRPr="00ED4070">
        <w:rPr>
          <w:noProof/>
          <w:szCs w:val="24"/>
        </w:rPr>
        <w:t xml:space="preserve"> Association between number of children and mortality of mothers: Results of a 37-year follow-up study. </w:t>
      </w:r>
      <w:r w:rsidRPr="00ED4070">
        <w:rPr>
          <w:i/>
          <w:iCs/>
          <w:noProof/>
          <w:szCs w:val="24"/>
        </w:rPr>
        <w:t>Ann. Epidemiol.</w:t>
      </w:r>
      <w:r w:rsidRPr="00ED4070">
        <w:rPr>
          <w:noProof/>
          <w:szCs w:val="24"/>
        </w:rPr>
        <w:t xml:space="preserve"> </w:t>
      </w:r>
      <w:r w:rsidRPr="00ED4070">
        <w:rPr>
          <w:b/>
          <w:bCs/>
          <w:noProof/>
          <w:szCs w:val="24"/>
        </w:rPr>
        <w:t>23</w:t>
      </w:r>
      <w:r w:rsidRPr="00ED4070">
        <w:rPr>
          <w:noProof/>
          <w:szCs w:val="24"/>
        </w:rPr>
        <w:t>, 13–18 (2013).</w:t>
      </w:r>
    </w:p>
    <w:p w14:paraId="2EB07652"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34.</w:t>
      </w:r>
      <w:r w:rsidRPr="00ED4070">
        <w:rPr>
          <w:noProof/>
          <w:szCs w:val="24"/>
        </w:rPr>
        <w:tab/>
        <w:t xml:space="preserve">Lv, H., Wu, H., Yin, J., Qian, J. &amp; Ge, J. Parity and Cardiovascular Disease Mortality: a Dose-Response Meta- Analysis of Cohort Studies. </w:t>
      </w:r>
      <w:r w:rsidRPr="00ED4070">
        <w:rPr>
          <w:i/>
          <w:iCs/>
          <w:noProof/>
          <w:szCs w:val="24"/>
        </w:rPr>
        <w:t>Sci. Rep.</w:t>
      </w:r>
      <w:r w:rsidRPr="00ED4070">
        <w:rPr>
          <w:noProof/>
          <w:szCs w:val="24"/>
        </w:rPr>
        <w:t xml:space="preserve"> </w:t>
      </w:r>
      <w:r w:rsidRPr="00ED4070">
        <w:rPr>
          <w:b/>
          <w:bCs/>
          <w:noProof/>
          <w:szCs w:val="24"/>
        </w:rPr>
        <w:t>5:13411</w:t>
      </w:r>
      <w:r w:rsidRPr="00ED4070">
        <w:rPr>
          <w:noProof/>
          <w:szCs w:val="24"/>
        </w:rPr>
        <w:t>, 1–9 (2015).</w:t>
      </w:r>
    </w:p>
    <w:p w14:paraId="42B7E3A8"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35.</w:t>
      </w:r>
      <w:r w:rsidRPr="00ED4070">
        <w:rPr>
          <w:noProof/>
          <w:szCs w:val="24"/>
        </w:rPr>
        <w:tab/>
        <w:t xml:space="preserve">Guan, H., Wu, Q. &amp; Gong, T. Parity and Kidney Cancer Risk: Evidence from Epidemiologic Studies. </w:t>
      </w:r>
      <w:r w:rsidRPr="00ED4070">
        <w:rPr>
          <w:i/>
          <w:iCs/>
          <w:noProof/>
          <w:szCs w:val="24"/>
        </w:rPr>
        <w:t>Cancer Epidemiol. Biomarkers Prev.</w:t>
      </w:r>
      <w:r w:rsidRPr="00ED4070">
        <w:rPr>
          <w:noProof/>
          <w:szCs w:val="24"/>
        </w:rPr>
        <w:t xml:space="preserve"> </w:t>
      </w:r>
      <w:r w:rsidRPr="00ED4070">
        <w:rPr>
          <w:b/>
          <w:bCs/>
          <w:noProof/>
          <w:szCs w:val="24"/>
        </w:rPr>
        <w:t>22</w:t>
      </w:r>
      <w:r w:rsidRPr="00ED4070">
        <w:rPr>
          <w:noProof/>
          <w:szCs w:val="24"/>
        </w:rPr>
        <w:t>, 2345–2354 (2013).</w:t>
      </w:r>
    </w:p>
    <w:p w14:paraId="23A582E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36.</w:t>
      </w:r>
      <w:r w:rsidRPr="00ED4070">
        <w:rPr>
          <w:noProof/>
          <w:szCs w:val="24"/>
        </w:rPr>
        <w:tab/>
        <w:t xml:space="preserve">Ziomkiewicz, A., Sancilio, A., Galbarczyk, A. &amp; Klimek, M. Evidence for the cost of reproduction </w:t>
      </w:r>
      <w:r w:rsidRPr="00ED4070">
        <w:rPr>
          <w:noProof/>
          <w:szCs w:val="24"/>
        </w:rPr>
        <w:lastRenderedPageBreak/>
        <w:t xml:space="preserve">in humans: High lifetime reproductive effort is associated with greater oxidative stress in post-menopausal women. </w:t>
      </w:r>
      <w:r w:rsidRPr="00ED4070">
        <w:rPr>
          <w:i/>
          <w:iCs/>
          <w:noProof/>
          <w:szCs w:val="24"/>
        </w:rPr>
        <w:t>PLoS One</w:t>
      </w:r>
      <w:r w:rsidRPr="00ED4070">
        <w:rPr>
          <w:noProof/>
          <w:szCs w:val="24"/>
        </w:rPr>
        <w:t xml:space="preserve"> </w:t>
      </w:r>
      <w:r w:rsidRPr="00ED4070">
        <w:rPr>
          <w:b/>
          <w:bCs/>
          <w:noProof/>
          <w:szCs w:val="24"/>
        </w:rPr>
        <w:t>11</w:t>
      </w:r>
      <w:r w:rsidRPr="00ED4070">
        <w:rPr>
          <w:noProof/>
          <w:szCs w:val="24"/>
        </w:rPr>
        <w:t>, 1–14 (2016).</w:t>
      </w:r>
    </w:p>
    <w:p w14:paraId="1F9B3D0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37.</w:t>
      </w:r>
      <w:r w:rsidRPr="00ED4070">
        <w:rPr>
          <w:noProof/>
          <w:szCs w:val="24"/>
        </w:rPr>
        <w:tab/>
        <w:t xml:space="preserve">Kresovich, J. K. </w:t>
      </w:r>
      <w:r w:rsidRPr="00ED4070">
        <w:rPr>
          <w:i/>
          <w:iCs/>
          <w:noProof/>
          <w:szCs w:val="24"/>
        </w:rPr>
        <w:t>et al.</w:t>
      </w:r>
      <w:r w:rsidRPr="00ED4070">
        <w:rPr>
          <w:noProof/>
          <w:szCs w:val="24"/>
        </w:rPr>
        <w:t xml:space="preserve"> Reproduction, DNA methylation and biological age. </w:t>
      </w:r>
      <w:r w:rsidRPr="00ED4070">
        <w:rPr>
          <w:i/>
          <w:iCs/>
          <w:noProof/>
          <w:szCs w:val="24"/>
        </w:rPr>
        <w:t>Hum. Reprod.</w:t>
      </w:r>
      <w:r w:rsidRPr="00ED4070">
        <w:rPr>
          <w:noProof/>
          <w:szCs w:val="24"/>
        </w:rPr>
        <w:t xml:space="preserve"> </w:t>
      </w:r>
      <w:r w:rsidRPr="00ED4070">
        <w:rPr>
          <w:b/>
          <w:bCs/>
          <w:noProof/>
          <w:szCs w:val="24"/>
        </w:rPr>
        <w:t>34</w:t>
      </w:r>
      <w:r w:rsidRPr="00ED4070">
        <w:rPr>
          <w:noProof/>
          <w:szCs w:val="24"/>
        </w:rPr>
        <w:t>, 1965–1973 (2019).</w:t>
      </w:r>
    </w:p>
    <w:p w14:paraId="2180BAA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38.</w:t>
      </w:r>
      <w:r w:rsidRPr="00ED4070">
        <w:rPr>
          <w:noProof/>
          <w:szCs w:val="24"/>
        </w:rPr>
        <w:tab/>
        <w:t xml:space="preserve">Harley, C. B., Vaziri, H., Counter, C. M. &amp; Allsopp, R. C. The telomere hypothesis of cellular aging. </w:t>
      </w:r>
      <w:r w:rsidRPr="00ED4070">
        <w:rPr>
          <w:i/>
          <w:iCs/>
          <w:noProof/>
          <w:szCs w:val="24"/>
        </w:rPr>
        <w:t>Exp Gerontol</w:t>
      </w:r>
      <w:r w:rsidRPr="00ED4070">
        <w:rPr>
          <w:noProof/>
          <w:szCs w:val="24"/>
        </w:rPr>
        <w:t xml:space="preserve"> </w:t>
      </w:r>
      <w:r w:rsidRPr="00ED4070">
        <w:rPr>
          <w:b/>
          <w:bCs/>
          <w:noProof/>
          <w:szCs w:val="24"/>
        </w:rPr>
        <w:t>27</w:t>
      </w:r>
      <w:r w:rsidRPr="00ED4070">
        <w:rPr>
          <w:noProof/>
          <w:szCs w:val="24"/>
        </w:rPr>
        <w:t>, 375–382 (1992).</w:t>
      </w:r>
    </w:p>
    <w:p w14:paraId="6284E68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39.</w:t>
      </w:r>
      <w:r w:rsidRPr="00ED4070">
        <w:rPr>
          <w:noProof/>
          <w:szCs w:val="24"/>
        </w:rPr>
        <w:tab/>
        <w:t xml:space="preserve">Belsky, D. W. </w:t>
      </w:r>
      <w:r w:rsidRPr="00ED4070">
        <w:rPr>
          <w:i/>
          <w:iCs/>
          <w:noProof/>
          <w:szCs w:val="24"/>
        </w:rPr>
        <w:t>et al.</w:t>
      </w:r>
      <w:r w:rsidRPr="00ED4070">
        <w:rPr>
          <w:noProof/>
          <w:szCs w:val="24"/>
        </w:rPr>
        <w:t xml:space="preserve"> Eleven Telomere, Epigenetic Clock, and Biomarker-Composite Quantifications of Biological Aging: Do They Measure the Same Thing? </w:t>
      </w:r>
      <w:r w:rsidRPr="00ED4070">
        <w:rPr>
          <w:i/>
          <w:iCs/>
          <w:noProof/>
          <w:szCs w:val="24"/>
        </w:rPr>
        <w:t>Am J Epidemiol</w:t>
      </w:r>
      <w:r w:rsidRPr="00ED4070">
        <w:rPr>
          <w:noProof/>
          <w:szCs w:val="24"/>
        </w:rPr>
        <w:t xml:space="preserve"> </w:t>
      </w:r>
      <w:r w:rsidRPr="00ED4070">
        <w:rPr>
          <w:b/>
          <w:bCs/>
          <w:noProof/>
          <w:szCs w:val="24"/>
        </w:rPr>
        <w:t>187</w:t>
      </w:r>
      <w:r w:rsidRPr="00ED4070">
        <w:rPr>
          <w:noProof/>
          <w:szCs w:val="24"/>
        </w:rPr>
        <w:t>, 1220–1230 (2017).</w:t>
      </w:r>
    </w:p>
    <w:p w14:paraId="1F8D287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40.</w:t>
      </w:r>
      <w:r w:rsidRPr="00ED4070">
        <w:rPr>
          <w:noProof/>
          <w:szCs w:val="24"/>
        </w:rPr>
        <w:tab/>
        <w:t xml:space="preserve">McCrory, C. </w:t>
      </w:r>
      <w:r w:rsidRPr="00ED4070">
        <w:rPr>
          <w:i/>
          <w:iCs/>
          <w:noProof/>
          <w:szCs w:val="24"/>
        </w:rPr>
        <w:t>et al.</w:t>
      </w:r>
      <w:r w:rsidRPr="00ED4070">
        <w:rPr>
          <w:noProof/>
          <w:szCs w:val="24"/>
        </w:rPr>
        <w:t xml:space="preserve"> Association of 4 epigenetic clocks with measures of functional health, cognition, and all-cause mortality in The Irish Longitudinal Study on Ageing (TILDA). </w:t>
      </w:r>
      <w:r w:rsidRPr="00ED4070">
        <w:rPr>
          <w:i/>
          <w:iCs/>
          <w:noProof/>
          <w:szCs w:val="24"/>
        </w:rPr>
        <w:t>bioRxiv</w:t>
      </w:r>
      <w:r w:rsidRPr="00ED4070">
        <w:rPr>
          <w:noProof/>
          <w:szCs w:val="24"/>
        </w:rPr>
        <w:t xml:space="preserve"> 2020.04.27.063164 (2020). doi:10.1101/2020.04.27.063164</w:t>
      </w:r>
    </w:p>
    <w:p w14:paraId="0556C33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41.</w:t>
      </w:r>
      <w:r w:rsidRPr="00ED4070">
        <w:rPr>
          <w:noProof/>
          <w:szCs w:val="24"/>
        </w:rPr>
        <w:tab/>
        <w:t xml:space="preserve">Ahrens, K. A., Rossen, L. M. &amp; Simon, A. E. Relationship Between Mean Leucocyte Telomere Length and Measures of Allostatic Load in US Reproductive-Aged Women, NHANES 1999–2002. </w:t>
      </w:r>
      <w:r w:rsidRPr="00ED4070">
        <w:rPr>
          <w:i/>
          <w:iCs/>
          <w:noProof/>
          <w:szCs w:val="24"/>
        </w:rPr>
        <w:t>Paediatr. Perinat. Epidemiol.</w:t>
      </w:r>
      <w:r w:rsidRPr="00ED4070">
        <w:rPr>
          <w:noProof/>
          <w:szCs w:val="24"/>
        </w:rPr>
        <w:t xml:space="preserve"> </w:t>
      </w:r>
      <w:r w:rsidRPr="00ED4070">
        <w:rPr>
          <w:b/>
          <w:bCs/>
          <w:noProof/>
          <w:szCs w:val="24"/>
        </w:rPr>
        <w:t>30</w:t>
      </w:r>
      <w:r w:rsidRPr="00ED4070">
        <w:rPr>
          <w:noProof/>
          <w:szCs w:val="24"/>
        </w:rPr>
        <w:t>, 325–335 (2016).</w:t>
      </w:r>
    </w:p>
    <w:p w14:paraId="6C8ACD5E"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42.</w:t>
      </w:r>
      <w:r w:rsidRPr="00ED4070">
        <w:rPr>
          <w:noProof/>
          <w:szCs w:val="24"/>
        </w:rPr>
        <w:tab/>
        <w:t xml:space="preserve">Cohen, A. A. </w:t>
      </w:r>
      <w:r w:rsidRPr="00ED4070">
        <w:rPr>
          <w:i/>
          <w:iCs/>
          <w:noProof/>
          <w:szCs w:val="24"/>
        </w:rPr>
        <w:t>et al.</w:t>
      </w:r>
      <w:r w:rsidRPr="00ED4070">
        <w:rPr>
          <w:noProof/>
          <w:szCs w:val="24"/>
        </w:rPr>
        <w:t xml:space="preserve"> A novel statistical approach shows evidence for multi-system physiological dysregulation during aging. </w:t>
      </w:r>
      <w:r w:rsidRPr="00ED4070">
        <w:rPr>
          <w:i/>
          <w:iCs/>
          <w:noProof/>
          <w:szCs w:val="24"/>
        </w:rPr>
        <w:t>Mech. Ageing Dev.</w:t>
      </w:r>
      <w:r w:rsidRPr="00ED4070">
        <w:rPr>
          <w:noProof/>
          <w:szCs w:val="24"/>
        </w:rPr>
        <w:t xml:space="preserve"> </w:t>
      </w:r>
      <w:r w:rsidRPr="00ED4070">
        <w:rPr>
          <w:b/>
          <w:bCs/>
          <w:noProof/>
          <w:szCs w:val="24"/>
        </w:rPr>
        <w:t>134</w:t>
      </w:r>
      <w:r w:rsidRPr="00ED4070">
        <w:rPr>
          <w:noProof/>
          <w:szCs w:val="24"/>
        </w:rPr>
        <w:t>, 110–117 (2013).</w:t>
      </w:r>
    </w:p>
    <w:p w14:paraId="23F5938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43.</w:t>
      </w:r>
      <w:r w:rsidRPr="00ED4070">
        <w:rPr>
          <w:noProof/>
          <w:szCs w:val="24"/>
        </w:rPr>
        <w:tab/>
        <w:t xml:space="preserve">Levine, M. E. Modeling the Rate of Senescence: Can Estimated Biological Age Predict Mortality More Accurately Than Chronological Age? </w:t>
      </w:r>
      <w:r w:rsidRPr="00ED4070">
        <w:rPr>
          <w:i/>
          <w:iCs/>
          <w:noProof/>
          <w:szCs w:val="24"/>
        </w:rPr>
        <w:t>Journals Gerontol. Ser. a-Biological Sci. Med. Sci.</w:t>
      </w:r>
      <w:r w:rsidRPr="00ED4070">
        <w:rPr>
          <w:noProof/>
          <w:szCs w:val="24"/>
        </w:rPr>
        <w:t xml:space="preserve"> </w:t>
      </w:r>
      <w:r w:rsidRPr="00ED4070">
        <w:rPr>
          <w:b/>
          <w:bCs/>
          <w:noProof/>
          <w:szCs w:val="24"/>
        </w:rPr>
        <w:t>68</w:t>
      </w:r>
      <w:r w:rsidRPr="00ED4070">
        <w:rPr>
          <w:noProof/>
          <w:szCs w:val="24"/>
        </w:rPr>
        <w:t>, 667–674 (2013).</w:t>
      </w:r>
    </w:p>
    <w:p w14:paraId="1F2A3A3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44.</w:t>
      </w:r>
      <w:r w:rsidRPr="00ED4070">
        <w:rPr>
          <w:noProof/>
          <w:szCs w:val="24"/>
        </w:rPr>
        <w:tab/>
        <w:t xml:space="preserve">Liu, Z. </w:t>
      </w:r>
      <w:r w:rsidRPr="00ED4070">
        <w:rPr>
          <w:i/>
          <w:iCs/>
          <w:noProof/>
          <w:szCs w:val="24"/>
        </w:rPr>
        <w:t>et al.</w:t>
      </w:r>
      <w:r w:rsidRPr="00ED4070">
        <w:rPr>
          <w:noProof/>
          <w:szCs w:val="24"/>
        </w:rPr>
        <w:t xml:space="preserve"> A new aging measure captures morbidity and mortality risk across diverse subpopulations from NHANES IV: A cohort study. </w:t>
      </w:r>
      <w:r w:rsidRPr="00ED4070">
        <w:rPr>
          <w:i/>
          <w:iCs/>
          <w:noProof/>
          <w:szCs w:val="24"/>
        </w:rPr>
        <w:t>PLoS Med</w:t>
      </w:r>
      <w:r w:rsidRPr="00ED4070">
        <w:rPr>
          <w:noProof/>
          <w:szCs w:val="24"/>
        </w:rPr>
        <w:t xml:space="preserve"> </w:t>
      </w:r>
      <w:r w:rsidRPr="00ED4070">
        <w:rPr>
          <w:b/>
          <w:bCs/>
          <w:noProof/>
          <w:szCs w:val="24"/>
        </w:rPr>
        <w:t>15</w:t>
      </w:r>
      <w:r w:rsidRPr="00ED4070">
        <w:rPr>
          <w:noProof/>
          <w:szCs w:val="24"/>
        </w:rPr>
        <w:t>, e1002718 (2018).</w:t>
      </w:r>
    </w:p>
    <w:p w14:paraId="32079649"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45.</w:t>
      </w:r>
      <w:r w:rsidRPr="00ED4070">
        <w:rPr>
          <w:noProof/>
          <w:szCs w:val="24"/>
        </w:rPr>
        <w:tab/>
        <w:t xml:space="preserve">Klemera, P. &amp; Doubal, S. A new approach to the concept and computation of biological age. </w:t>
      </w:r>
      <w:r w:rsidRPr="00ED4070">
        <w:rPr>
          <w:i/>
          <w:iCs/>
          <w:noProof/>
          <w:szCs w:val="24"/>
        </w:rPr>
        <w:t>Mech. Ageing Dev.</w:t>
      </w:r>
      <w:r w:rsidRPr="00ED4070">
        <w:rPr>
          <w:noProof/>
          <w:szCs w:val="24"/>
        </w:rPr>
        <w:t xml:space="preserve"> </w:t>
      </w:r>
      <w:r w:rsidRPr="00ED4070">
        <w:rPr>
          <w:b/>
          <w:bCs/>
          <w:noProof/>
          <w:szCs w:val="24"/>
        </w:rPr>
        <w:t>127</w:t>
      </w:r>
      <w:r w:rsidRPr="00ED4070">
        <w:rPr>
          <w:noProof/>
          <w:szCs w:val="24"/>
        </w:rPr>
        <w:t>, 240–248 (2006).</w:t>
      </w:r>
    </w:p>
    <w:p w14:paraId="681D4D9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46.</w:t>
      </w:r>
      <w:r w:rsidRPr="00ED4070">
        <w:rPr>
          <w:noProof/>
          <w:szCs w:val="24"/>
        </w:rPr>
        <w:tab/>
        <w:t xml:space="preserve">McEwen, B. S. Stress, adaptation and disease: Allostatis and allostatic load. </w:t>
      </w:r>
      <w:r w:rsidRPr="00ED4070">
        <w:rPr>
          <w:i/>
          <w:iCs/>
          <w:noProof/>
          <w:szCs w:val="24"/>
        </w:rPr>
        <w:t>Ann. N. Y. Acad. Sci.</w:t>
      </w:r>
      <w:r w:rsidRPr="00ED4070">
        <w:rPr>
          <w:noProof/>
          <w:szCs w:val="24"/>
        </w:rPr>
        <w:t xml:space="preserve"> </w:t>
      </w:r>
      <w:r w:rsidRPr="00ED4070">
        <w:rPr>
          <w:b/>
          <w:bCs/>
          <w:noProof/>
          <w:szCs w:val="24"/>
        </w:rPr>
        <w:t>840</w:t>
      </w:r>
      <w:r w:rsidRPr="00ED4070">
        <w:rPr>
          <w:noProof/>
          <w:szCs w:val="24"/>
        </w:rPr>
        <w:t>, 33–44 (1998).</w:t>
      </w:r>
    </w:p>
    <w:p w14:paraId="4736FA0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47.</w:t>
      </w:r>
      <w:r w:rsidRPr="00ED4070">
        <w:rPr>
          <w:noProof/>
          <w:szCs w:val="24"/>
        </w:rPr>
        <w:tab/>
        <w:t xml:space="preserve">Santos-Lozada, A. R. &amp; Howard, J. T. Using allostatic load to validate self-rated health for racial/ethnic groups in the United States. </w:t>
      </w:r>
      <w:r w:rsidRPr="00ED4070">
        <w:rPr>
          <w:i/>
          <w:iCs/>
          <w:noProof/>
          <w:szCs w:val="24"/>
        </w:rPr>
        <w:t>Biodemography Soc. Biol.</w:t>
      </w:r>
      <w:r w:rsidRPr="00ED4070">
        <w:rPr>
          <w:noProof/>
          <w:szCs w:val="24"/>
        </w:rPr>
        <w:t xml:space="preserve"> </w:t>
      </w:r>
      <w:r w:rsidRPr="00ED4070">
        <w:rPr>
          <w:b/>
          <w:bCs/>
          <w:noProof/>
          <w:szCs w:val="24"/>
        </w:rPr>
        <w:t>64</w:t>
      </w:r>
      <w:r w:rsidRPr="00ED4070">
        <w:rPr>
          <w:noProof/>
          <w:szCs w:val="24"/>
        </w:rPr>
        <w:t>, 1–14 (2018).</w:t>
      </w:r>
    </w:p>
    <w:p w14:paraId="23233D7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48.</w:t>
      </w:r>
      <w:r w:rsidRPr="00ED4070">
        <w:rPr>
          <w:noProof/>
          <w:szCs w:val="24"/>
        </w:rPr>
        <w:tab/>
        <w:t xml:space="preserve">Atwood, C. S. &amp; Bowen, R. L. The reproductive-cell cycle theory of aging: An update. </w:t>
      </w:r>
      <w:r w:rsidRPr="00ED4070">
        <w:rPr>
          <w:i/>
          <w:iCs/>
          <w:noProof/>
          <w:szCs w:val="24"/>
        </w:rPr>
        <w:t>Exp. Gerontol.</w:t>
      </w:r>
      <w:r w:rsidRPr="00ED4070">
        <w:rPr>
          <w:noProof/>
          <w:szCs w:val="24"/>
        </w:rPr>
        <w:t xml:space="preserve"> </w:t>
      </w:r>
      <w:r w:rsidRPr="00ED4070">
        <w:rPr>
          <w:b/>
          <w:bCs/>
          <w:noProof/>
          <w:szCs w:val="24"/>
        </w:rPr>
        <w:t>46</w:t>
      </w:r>
      <w:r w:rsidRPr="00ED4070">
        <w:rPr>
          <w:noProof/>
          <w:szCs w:val="24"/>
        </w:rPr>
        <w:t>, 100–107 (2011).</w:t>
      </w:r>
    </w:p>
    <w:p w14:paraId="19F97398"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49.</w:t>
      </w:r>
      <w:r w:rsidRPr="00ED4070">
        <w:rPr>
          <w:noProof/>
          <w:szCs w:val="24"/>
        </w:rPr>
        <w:tab/>
        <w:t>Centers for Disease Control and Prevention, N. C. for H. S. (NCHS). National Health and Nutrition Examination Survey Data. (2018).</w:t>
      </w:r>
    </w:p>
    <w:p w14:paraId="11D449A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50.</w:t>
      </w:r>
      <w:r w:rsidRPr="00ED4070">
        <w:rPr>
          <w:noProof/>
          <w:szCs w:val="24"/>
        </w:rPr>
        <w:tab/>
        <w:t xml:space="preserve">Wilcox, A. J. </w:t>
      </w:r>
      <w:r w:rsidRPr="00ED4070">
        <w:rPr>
          <w:i/>
          <w:iCs/>
          <w:noProof/>
          <w:szCs w:val="24"/>
        </w:rPr>
        <w:t>et al.</w:t>
      </w:r>
      <w:r w:rsidRPr="00ED4070">
        <w:rPr>
          <w:noProof/>
          <w:szCs w:val="24"/>
        </w:rPr>
        <w:t xml:space="preserve"> Incidence of Early Loss of Pregnancy. </w:t>
      </w:r>
      <w:r w:rsidRPr="00ED4070">
        <w:rPr>
          <w:i/>
          <w:iCs/>
          <w:noProof/>
          <w:szCs w:val="24"/>
        </w:rPr>
        <w:t>N. Engl. J. Med.</w:t>
      </w:r>
      <w:r w:rsidRPr="00ED4070">
        <w:rPr>
          <w:noProof/>
          <w:szCs w:val="24"/>
        </w:rPr>
        <w:t xml:space="preserve"> </w:t>
      </w:r>
      <w:r w:rsidRPr="00ED4070">
        <w:rPr>
          <w:b/>
          <w:bCs/>
          <w:noProof/>
          <w:szCs w:val="24"/>
        </w:rPr>
        <w:t>319</w:t>
      </w:r>
      <w:r w:rsidRPr="00ED4070">
        <w:rPr>
          <w:noProof/>
          <w:szCs w:val="24"/>
        </w:rPr>
        <w:t>, 189–194 (1988).</w:t>
      </w:r>
    </w:p>
    <w:p w14:paraId="1819CDA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51.</w:t>
      </w:r>
      <w:r w:rsidRPr="00ED4070">
        <w:rPr>
          <w:noProof/>
          <w:szCs w:val="24"/>
        </w:rPr>
        <w:tab/>
        <w:t xml:space="preserve">Lobo, R. A. </w:t>
      </w:r>
      <w:r w:rsidRPr="00ED4070">
        <w:rPr>
          <w:i/>
          <w:iCs/>
          <w:noProof/>
          <w:szCs w:val="24"/>
        </w:rPr>
        <w:t>Menopause and Aging</w:t>
      </w:r>
      <w:r w:rsidRPr="00ED4070">
        <w:rPr>
          <w:noProof/>
          <w:szCs w:val="24"/>
        </w:rPr>
        <w:t xml:space="preserve">. </w:t>
      </w:r>
      <w:r w:rsidRPr="00ED4070">
        <w:rPr>
          <w:i/>
          <w:iCs/>
          <w:noProof/>
          <w:szCs w:val="24"/>
        </w:rPr>
        <w:t>Yen and Jaffe’s Reproductive Endocrinology: Seventh Edition</w:t>
      </w:r>
      <w:r w:rsidRPr="00ED4070">
        <w:rPr>
          <w:noProof/>
          <w:szCs w:val="24"/>
        </w:rPr>
        <w:t xml:space="preserve"> (Elsevier, 2013). doi:10.1016/B978-1-4557-2758-2.00015-9</w:t>
      </w:r>
    </w:p>
    <w:p w14:paraId="30F2640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52.</w:t>
      </w:r>
      <w:r w:rsidRPr="00ED4070">
        <w:rPr>
          <w:noProof/>
          <w:szCs w:val="24"/>
        </w:rPr>
        <w:tab/>
        <w:t xml:space="preserve">Selvin, E. </w:t>
      </w:r>
      <w:r w:rsidRPr="00ED4070">
        <w:rPr>
          <w:i/>
          <w:iCs/>
          <w:noProof/>
          <w:szCs w:val="24"/>
        </w:rPr>
        <w:t>et al.</w:t>
      </w:r>
      <w:r w:rsidRPr="00ED4070">
        <w:rPr>
          <w:noProof/>
          <w:szCs w:val="24"/>
        </w:rPr>
        <w:t xml:space="preserve"> Calibration of serum creatinine in the National Health and Nutrition Examination Surveys (NHANES) 1988-1994, 1999-2004. </w:t>
      </w:r>
      <w:r w:rsidRPr="00ED4070">
        <w:rPr>
          <w:i/>
          <w:iCs/>
          <w:noProof/>
          <w:szCs w:val="24"/>
        </w:rPr>
        <w:t>Am. J. Kidney Dis.</w:t>
      </w:r>
      <w:r w:rsidRPr="00ED4070">
        <w:rPr>
          <w:noProof/>
          <w:szCs w:val="24"/>
        </w:rPr>
        <w:t xml:space="preserve"> </w:t>
      </w:r>
      <w:r w:rsidRPr="00ED4070">
        <w:rPr>
          <w:b/>
          <w:bCs/>
          <w:noProof/>
          <w:szCs w:val="24"/>
        </w:rPr>
        <w:t>50</w:t>
      </w:r>
      <w:r w:rsidRPr="00ED4070">
        <w:rPr>
          <w:noProof/>
          <w:szCs w:val="24"/>
        </w:rPr>
        <w:t>, 918–926 (2007).</w:t>
      </w:r>
    </w:p>
    <w:p w14:paraId="5DF4C992"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53.</w:t>
      </w:r>
      <w:r w:rsidRPr="00ED4070">
        <w:rPr>
          <w:noProof/>
          <w:szCs w:val="24"/>
        </w:rPr>
        <w:tab/>
        <w:t xml:space="preserve">Mahalanobis, P. C. Mahalanobis distance. </w:t>
      </w:r>
      <w:r w:rsidRPr="00ED4070">
        <w:rPr>
          <w:i/>
          <w:iCs/>
          <w:noProof/>
          <w:szCs w:val="24"/>
        </w:rPr>
        <w:t>Proc. Natl. Inst. Sci. India</w:t>
      </w:r>
      <w:r w:rsidRPr="00ED4070">
        <w:rPr>
          <w:noProof/>
          <w:szCs w:val="24"/>
        </w:rPr>
        <w:t xml:space="preserve"> </w:t>
      </w:r>
      <w:r w:rsidRPr="00ED4070">
        <w:rPr>
          <w:b/>
          <w:bCs/>
          <w:noProof/>
          <w:szCs w:val="24"/>
        </w:rPr>
        <w:t>49</w:t>
      </w:r>
      <w:r w:rsidRPr="00ED4070">
        <w:rPr>
          <w:noProof/>
          <w:szCs w:val="24"/>
        </w:rPr>
        <w:t>, 234–256 (1936).</w:t>
      </w:r>
    </w:p>
    <w:p w14:paraId="12E5BC22"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54.</w:t>
      </w:r>
      <w:r w:rsidRPr="00ED4070">
        <w:rPr>
          <w:noProof/>
          <w:szCs w:val="24"/>
        </w:rPr>
        <w:tab/>
        <w:t xml:space="preserve">Duong, M. T., Bingham, B. A., Aldana, P. C., Chung, S. T. &amp; Sumner, A. E. Variation in the calculation of allostatic load score: 21 examples from NHANES. </w:t>
      </w:r>
      <w:r w:rsidRPr="00ED4070">
        <w:rPr>
          <w:i/>
          <w:iCs/>
          <w:noProof/>
          <w:szCs w:val="24"/>
        </w:rPr>
        <w:t>J. Racial Ethn. Heal. Disparities</w:t>
      </w:r>
      <w:r w:rsidRPr="00ED4070">
        <w:rPr>
          <w:noProof/>
          <w:szCs w:val="24"/>
        </w:rPr>
        <w:t xml:space="preserve"> </w:t>
      </w:r>
      <w:r w:rsidRPr="00ED4070">
        <w:rPr>
          <w:b/>
          <w:bCs/>
          <w:noProof/>
          <w:szCs w:val="24"/>
        </w:rPr>
        <w:t>4</w:t>
      </w:r>
      <w:r w:rsidRPr="00ED4070">
        <w:rPr>
          <w:noProof/>
          <w:szCs w:val="24"/>
        </w:rPr>
        <w:t>, 455–461 (2017).</w:t>
      </w:r>
    </w:p>
    <w:p w14:paraId="126F32E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55.</w:t>
      </w:r>
      <w:r w:rsidRPr="00ED4070">
        <w:rPr>
          <w:noProof/>
          <w:szCs w:val="24"/>
        </w:rPr>
        <w:tab/>
        <w:t xml:space="preserve">Levine, M. E. &amp; Crimmins, E. M. Evidence of accelerated aging among African Americans and its implications for mortality. </w:t>
      </w:r>
      <w:r w:rsidRPr="00ED4070">
        <w:rPr>
          <w:i/>
          <w:iCs/>
          <w:noProof/>
          <w:szCs w:val="24"/>
        </w:rPr>
        <w:t>Soc. Sci. Med.</w:t>
      </w:r>
      <w:r w:rsidRPr="00ED4070">
        <w:rPr>
          <w:noProof/>
          <w:szCs w:val="24"/>
        </w:rPr>
        <w:t xml:space="preserve"> </w:t>
      </w:r>
      <w:r w:rsidRPr="00ED4070">
        <w:rPr>
          <w:b/>
          <w:bCs/>
          <w:noProof/>
          <w:szCs w:val="24"/>
        </w:rPr>
        <w:t>118</w:t>
      </w:r>
      <w:r w:rsidRPr="00ED4070">
        <w:rPr>
          <w:noProof/>
          <w:szCs w:val="24"/>
        </w:rPr>
        <w:t>, 27–32 (2014).</w:t>
      </w:r>
    </w:p>
    <w:p w14:paraId="4EFFA30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56.</w:t>
      </w:r>
      <w:r w:rsidRPr="00ED4070">
        <w:rPr>
          <w:noProof/>
          <w:szCs w:val="24"/>
        </w:rPr>
        <w:tab/>
        <w:t xml:space="preserve">Steptoe, A. </w:t>
      </w:r>
      <w:r w:rsidRPr="00ED4070">
        <w:rPr>
          <w:i/>
          <w:iCs/>
          <w:noProof/>
          <w:szCs w:val="24"/>
        </w:rPr>
        <w:t>et al.</w:t>
      </w:r>
      <w:r w:rsidRPr="00ED4070">
        <w:rPr>
          <w:noProof/>
          <w:szCs w:val="24"/>
        </w:rPr>
        <w:t xml:space="preserve"> Educational attainment but not measures of current socioeconomic circumstances are associated with leukocyte telomere length in healthy older men and women. </w:t>
      </w:r>
      <w:r w:rsidRPr="00ED4070">
        <w:rPr>
          <w:i/>
          <w:iCs/>
          <w:noProof/>
          <w:szCs w:val="24"/>
        </w:rPr>
        <w:t>Brain. Behav. Immun.</w:t>
      </w:r>
      <w:r w:rsidRPr="00ED4070">
        <w:rPr>
          <w:noProof/>
          <w:szCs w:val="24"/>
        </w:rPr>
        <w:t xml:space="preserve"> </w:t>
      </w:r>
      <w:r w:rsidRPr="00ED4070">
        <w:rPr>
          <w:b/>
          <w:bCs/>
          <w:noProof/>
          <w:szCs w:val="24"/>
        </w:rPr>
        <w:t>25</w:t>
      </w:r>
      <w:r w:rsidRPr="00ED4070">
        <w:rPr>
          <w:noProof/>
          <w:szCs w:val="24"/>
        </w:rPr>
        <w:t>, 1292–1298 (2011).</w:t>
      </w:r>
    </w:p>
    <w:p w14:paraId="401D18D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57.</w:t>
      </w:r>
      <w:r w:rsidRPr="00ED4070">
        <w:rPr>
          <w:noProof/>
          <w:szCs w:val="24"/>
        </w:rPr>
        <w:tab/>
        <w:t xml:space="preserve">Robertson, T. </w:t>
      </w:r>
      <w:r w:rsidRPr="00ED4070">
        <w:rPr>
          <w:i/>
          <w:iCs/>
          <w:noProof/>
          <w:szCs w:val="24"/>
        </w:rPr>
        <w:t>et al.</w:t>
      </w:r>
      <w:r w:rsidRPr="00ED4070">
        <w:rPr>
          <w:noProof/>
          <w:szCs w:val="24"/>
        </w:rPr>
        <w:t xml:space="preserve"> Is socioeconomic status associated with biological aging as measured by telomere length? </w:t>
      </w:r>
      <w:r w:rsidRPr="00ED4070">
        <w:rPr>
          <w:i/>
          <w:iCs/>
          <w:noProof/>
          <w:szCs w:val="24"/>
        </w:rPr>
        <w:t>Epidemiol. Rev.</w:t>
      </w:r>
      <w:r w:rsidRPr="00ED4070">
        <w:rPr>
          <w:noProof/>
          <w:szCs w:val="24"/>
        </w:rPr>
        <w:t xml:space="preserve"> </w:t>
      </w:r>
      <w:r w:rsidRPr="00ED4070">
        <w:rPr>
          <w:b/>
          <w:bCs/>
          <w:noProof/>
          <w:szCs w:val="24"/>
        </w:rPr>
        <w:t>35</w:t>
      </w:r>
      <w:r w:rsidRPr="00ED4070">
        <w:rPr>
          <w:noProof/>
          <w:szCs w:val="24"/>
        </w:rPr>
        <w:t>, 98–111 (2013).</w:t>
      </w:r>
    </w:p>
    <w:p w14:paraId="374F6BF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58.</w:t>
      </w:r>
      <w:r w:rsidRPr="00ED4070">
        <w:rPr>
          <w:noProof/>
          <w:szCs w:val="24"/>
        </w:rPr>
        <w:tab/>
        <w:t xml:space="preserve">Lewis, C. E. </w:t>
      </w:r>
      <w:r w:rsidRPr="00ED4070">
        <w:rPr>
          <w:i/>
          <w:iCs/>
          <w:noProof/>
          <w:szCs w:val="24"/>
        </w:rPr>
        <w:t>et al.</w:t>
      </w:r>
      <w:r w:rsidRPr="00ED4070">
        <w:rPr>
          <w:noProof/>
          <w:szCs w:val="24"/>
        </w:rPr>
        <w:t xml:space="preserve"> Mortality, health outcomes, and body mass index in the overweight range. </w:t>
      </w:r>
      <w:r w:rsidRPr="00ED4070">
        <w:rPr>
          <w:i/>
          <w:iCs/>
          <w:noProof/>
          <w:szCs w:val="24"/>
        </w:rPr>
        <w:t>Circulation</w:t>
      </w:r>
      <w:r w:rsidRPr="00ED4070">
        <w:rPr>
          <w:noProof/>
          <w:szCs w:val="24"/>
        </w:rPr>
        <w:t xml:space="preserve"> </w:t>
      </w:r>
      <w:r w:rsidRPr="00ED4070">
        <w:rPr>
          <w:b/>
          <w:bCs/>
          <w:noProof/>
          <w:szCs w:val="24"/>
        </w:rPr>
        <w:t>119</w:t>
      </w:r>
      <w:r w:rsidRPr="00ED4070">
        <w:rPr>
          <w:noProof/>
          <w:szCs w:val="24"/>
        </w:rPr>
        <w:t>, 3263–3271 (2009).</w:t>
      </w:r>
    </w:p>
    <w:p w14:paraId="7CECC2F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59.</w:t>
      </w:r>
      <w:r w:rsidRPr="00ED4070">
        <w:rPr>
          <w:noProof/>
          <w:szCs w:val="24"/>
        </w:rPr>
        <w:tab/>
        <w:t xml:space="preserve">National Center for Health Statistics. NHANES survey methods and analytic guidelines. (2018). Available at: https://wwwn.cdc.gov/nchs/nhanes/AnalyticGuidelines.aspx. (Accessed: 4th </w:t>
      </w:r>
      <w:r w:rsidRPr="00ED4070">
        <w:rPr>
          <w:noProof/>
          <w:szCs w:val="24"/>
        </w:rPr>
        <w:lastRenderedPageBreak/>
        <w:t>February 2020)</w:t>
      </w:r>
    </w:p>
    <w:p w14:paraId="22010D7F"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60.</w:t>
      </w:r>
      <w:r w:rsidRPr="00ED4070">
        <w:rPr>
          <w:noProof/>
          <w:szCs w:val="24"/>
        </w:rPr>
        <w:tab/>
        <w:t xml:space="preserve">Korn, E. L. &amp; Graubard, B. I. </w:t>
      </w:r>
      <w:r w:rsidRPr="00ED4070">
        <w:rPr>
          <w:i/>
          <w:iCs/>
          <w:noProof/>
          <w:szCs w:val="24"/>
        </w:rPr>
        <w:t>Analysis of health surveys</w:t>
      </w:r>
      <w:r w:rsidRPr="00ED4070">
        <w:rPr>
          <w:noProof/>
          <w:szCs w:val="24"/>
        </w:rPr>
        <w:t>. (John Wiley &amp; Sons, 1999).</w:t>
      </w:r>
    </w:p>
    <w:p w14:paraId="1D6F93C9"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61.</w:t>
      </w:r>
      <w:r w:rsidRPr="00ED4070">
        <w:rPr>
          <w:noProof/>
          <w:szCs w:val="24"/>
        </w:rPr>
        <w:tab/>
        <w:t xml:space="preserve">Rosinger, A. Y. &amp; Ice, G. Secondary data analysis to answer questions in human biology. </w:t>
      </w:r>
      <w:r w:rsidRPr="00ED4070">
        <w:rPr>
          <w:i/>
          <w:iCs/>
          <w:noProof/>
          <w:szCs w:val="24"/>
        </w:rPr>
        <w:t>Am. J. Hum. Biol.</w:t>
      </w:r>
      <w:r w:rsidRPr="00ED4070">
        <w:rPr>
          <w:noProof/>
          <w:szCs w:val="24"/>
        </w:rPr>
        <w:t xml:space="preserve"> </w:t>
      </w:r>
      <w:r w:rsidRPr="00ED4070">
        <w:rPr>
          <w:b/>
          <w:bCs/>
          <w:noProof/>
          <w:szCs w:val="24"/>
        </w:rPr>
        <w:t>31</w:t>
      </w:r>
      <w:r w:rsidRPr="00ED4070">
        <w:rPr>
          <w:noProof/>
          <w:szCs w:val="24"/>
        </w:rPr>
        <w:t>, 1–19 (2019).</w:t>
      </w:r>
    </w:p>
    <w:p w14:paraId="5C8546E8"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62.</w:t>
      </w:r>
      <w:r w:rsidRPr="00ED4070">
        <w:rPr>
          <w:noProof/>
          <w:szCs w:val="24"/>
        </w:rPr>
        <w:tab/>
        <w:t xml:space="preserve">Abdi, H. The Bonferonni and Šidák Corrections for Multiple Comparisons. in </w:t>
      </w:r>
      <w:r w:rsidRPr="00ED4070">
        <w:rPr>
          <w:i/>
          <w:iCs/>
          <w:noProof/>
          <w:szCs w:val="24"/>
        </w:rPr>
        <w:t>Encyclopedia of Measurement and Statistics</w:t>
      </w:r>
      <w:r w:rsidRPr="00ED4070">
        <w:rPr>
          <w:noProof/>
          <w:szCs w:val="24"/>
        </w:rPr>
        <w:t xml:space="preserve"> (ed. Salkind, N.) 1–9 (Sage, 2007). doi:10.4135/9781412952644</w:t>
      </w:r>
    </w:p>
    <w:p w14:paraId="7FFE17A8"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63.</w:t>
      </w:r>
      <w:r w:rsidRPr="00ED4070">
        <w:rPr>
          <w:noProof/>
          <w:szCs w:val="24"/>
        </w:rPr>
        <w:tab/>
        <w:t xml:space="preserve">Westendorp, R. G. &amp; Kirkwood, T. Human longevity at the cost of reproductive success. </w:t>
      </w:r>
      <w:r w:rsidRPr="00ED4070">
        <w:rPr>
          <w:i/>
          <w:iCs/>
          <w:noProof/>
          <w:szCs w:val="24"/>
        </w:rPr>
        <w:t>Nature</w:t>
      </w:r>
      <w:r w:rsidRPr="00ED4070">
        <w:rPr>
          <w:noProof/>
          <w:szCs w:val="24"/>
        </w:rPr>
        <w:t xml:space="preserve"> </w:t>
      </w:r>
      <w:r w:rsidRPr="00ED4070">
        <w:rPr>
          <w:b/>
          <w:bCs/>
          <w:noProof/>
          <w:szCs w:val="24"/>
        </w:rPr>
        <w:t>396</w:t>
      </w:r>
      <w:r w:rsidRPr="00ED4070">
        <w:rPr>
          <w:noProof/>
          <w:szCs w:val="24"/>
        </w:rPr>
        <w:t>, 743–746 (1998).</w:t>
      </w:r>
    </w:p>
    <w:p w14:paraId="51DE7F0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64.</w:t>
      </w:r>
      <w:r w:rsidRPr="00ED4070">
        <w:rPr>
          <w:noProof/>
          <w:szCs w:val="24"/>
        </w:rPr>
        <w:tab/>
        <w:t xml:space="preserve">Graubard, B. I. &amp; Korn, E. L. Predictive margins with survey data. </w:t>
      </w:r>
      <w:r w:rsidRPr="00ED4070">
        <w:rPr>
          <w:i/>
          <w:iCs/>
          <w:noProof/>
          <w:szCs w:val="24"/>
        </w:rPr>
        <w:t>Biometrics</w:t>
      </w:r>
      <w:r w:rsidRPr="00ED4070">
        <w:rPr>
          <w:noProof/>
          <w:szCs w:val="24"/>
        </w:rPr>
        <w:t xml:space="preserve"> </w:t>
      </w:r>
      <w:r w:rsidRPr="00ED4070">
        <w:rPr>
          <w:b/>
          <w:bCs/>
          <w:noProof/>
          <w:szCs w:val="24"/>
        </w:rPr>
        <w:t>55</w:t>
      </w:r>
      <w:r w:rsidRPr="00ED4070">
        <w:rPr>
          <w:noProof/>
          <w:szCs w:val="24"/>
        </w:rPr>
        <w:t>, 652–659 (1999).</w:t>
      </w:r>
    </w:p>
    <w:p w14:paraId="5FBBA76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65.</w:t>
      </w:r>
      <w:r w:rsidRPr="00ED4070">
        <w:rPr>
          <w:noProof/>
          <w:szCs w:val="24"/>
        </w:rPr>
        <w:tab/>
        <w:t xml:space="preserve">Ossewaarde, M. E. </w:t>
      </w:r>
      <w:r w:rsidRPr="00ED4070">
        <w:rPr>
          <w:i/>
          <w:iCs/>
          <w:noProof/>
          <w:szCs w:val="24"/>
        </w:rPr>
        <w:t>et al.</w:t>
      </w:r>
      <w:r w:rsidRPr="00ED4070">
        <w:rPr>
          <w:noProof/>
          <w:szCs w:val="24"/>
        </w:rPr>
        <w:t xml:space="preserve"> Age at menopause, cause-specific mortality and total life expectancy. </w:t>
      </w:r>
      <w:r w:rsidRPr="00ED4070">
        <w:rPr>
          <w:i/>
          <w:iCs/>
          <w:noProof/>
          <w:szCs w:val="24"/>
        </w:rPr>
        <w:t>Epidemiology</w:t>
      </w:r>
      <w:r w:rsidRPr="00ED4070">
        <w:rPr>
          <w:noProof/>
          <w:szCs w:val="24"/>
        </w:rPr>
        <w:t xml:space="preserve"> </w:t>
      </w:r>
      <w:r w:rsidRPr="00ED4070">
        <w:rPr>
          <w:b/>
          <w:bCs/>
          <w:noProof/>
          <w:szCs w:val="24"/>
        </w:rPr>
        <w:t>16</w:t>
      </w:r>
      <w:r w:rsidRPr="00ED4070">
        <w:rPr>
          <w:noProof/>
          <w:szCs w:val="24"/>
        </w:rPr>
        <w:t>, 556–562 (2005).</w:t>
      </w:r>
    </w:p>
    <w:p w14:paraId="3D10EF6F"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66.</w:t>
      </w:r>
      <w:r w:rsidRPr="00ED4070">
        <w:rPr>
          <w:noProof/>
          <w:szCs w:val="24"/>
        </w:rPr>
        <w:tab/>
        <w:t xml:space="preserve">Gleason, C. E., Cholerton, B., Carlsson, C. M., Johnson, S. C. &amp; Asthana, S. Neuroprotective effects of female sex steroids in humans: Current controversies and future directions. </w:t>
      </w:r>
      <w:r w:rsidRPr="00ED4070">
        <w:rPr>
          <w:i/>
          <w:iCs/>
          <w:noProof/>
          <w:szCs w:val="24"/>
        </w:rPr>
        <w:t>Cell. Mol. Life Sci.</w:t>
      </w:r>
      <w:r w:rsidRPr="00ED4070">
        <w:rPr>
          <w:noProof/>
          <w:szCs w:val="24"/>
        </w:rPr>
        <w:t xml:space="preserve"> </w:t>
      </w:r>
      <w:r w:rsidRPr="00ED4070">
        <w:rPr>
          <w:b/>
          <w:bCs/>
          <w:noProof/>
          <w:szCs w:val="24"/>
        </w:rPr>
        <w:t>62</w:t>
      </w:r>
      <w:r w:rsidRPr="00ED4070">
        <w:rPr>
          <w:noProof/>
          <w:szCs w:val="24"/>
        </w:rPr>
        <w:t>, 299–312 (2005).</w:t>
      </w:r>
    </w:p>
    <w:p w14:paraId="4DBE3BD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67.</w:t>
      </w:r>
      <w:r w:rsidRPr="00ED4070">
        <w:rPr>
          <w:noProof/>
          <w:szCs w:val="24"/>
        </w:rPr>
        <w:tab/>
        <w:t xml:space="preserve">Parker, W. H. </w:t>
      </w:r>
      <w:r w:rsidRPr="00ED4070">
        <w:rPr>
          <w:i/>
          <w:iCs/>
          <w:noProof/>
          <w:szCs w:val="24"/>
        </w:rPr>
        <w:t>et al.</w:t>
      </w:r>
      <w:r w:rsidRPr="00ED4070">
        <w:rPr>
          <w:noProof/>
          <w:szCs w:val="24"/>
        </w:rPr>
        <w:t xml:space="preserve"> Ovarian conservation at the time of hysterectomy and long-term health outcomes in the Nurses’ Health study. </w:t>
      </w:r>
      <w:r w:rsidRPr="00ED4070">
        <w:rPr>
          <w:i/>
          <w:iCs/>
          <w:noProof/>
          <w:szCs w:val="24"/>
        </w:rPr>
        <w:t>Obstet. Gynecol.</w:t>
      </w:r>
      <w:r w:rsidRPr="00ED4070">
        <w:rPr>
          <w:noProof/>
          <w:szCs w:val="24"/>
        </w:rPr>
        <w:t xml:space="preserve"> </w:t>
      </w:r>
      <w:r w:rsidRPr="00ED4070">
        <w:rPr>
          <w:b/>
          <w:bCs/>
          <w:noProof/>
          <w:szCs w:val="24"/>
        </w:rPr>
        <w:t>113</w:t>
      </w:r>
      <w:r w:rsidRPr="00ED4070">
        <w:rPr>
          <w:noProof/>
          <w:szCs w:val="24"/>
        </w:rPr>
        <w:t>, 1027–1037 (2009).</w:t>
      </w:r>
    </w:p>
    <w:p w14:paraId="160A314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68.</w:t>
      </w:r>
      <w:r w:rsidRPr="00ED4070">
        <w:rPr>
          <w:noProof/>
          <w:szCs w:val="24"/>
        </w:rPr>
        <w:tab/>
        <w:t xml:space="preserve">Levine, M. E. </w:t>
      </w:r>
      <w:r w:rsidRPr="00ED4070">
        <w:rPr>
          <w:i/>
          <w:iCs/>
          <w:noProof/>
          <w:szCs w:val="24"/>
        </w:rPr>
        <w:t>et al.</w:t>
      </w:r>
      <w:r w:rsidRPr="00ED4070">
        <w:rPr>
          <w:noProof/>
          <w:szCs w:val="24"/>
        </w:rPr>
        <w:t xml:space="preserve"> Menopause accelerates biological aging. </w:t>
      </w:r>
      <w:r w:rsidRPr="00ED4070">
        <w:rPr>
          <w:i/>
          <w:iCs/>
          <w:noProof/>
          <w:szCs w:val="24"/>
        </w:rPr>
        <w:t>Proc. Natl. Acad. Sci. U. S. A.</w:t>
      </w:r>
      <w:r w:rsidRPr="00ED4070">
        <w:rPr>
          <w:noProof/>
          <w:szCs w:val="24"/>
        </w:rPr>
        <w:t xml:space="preserve"> </w:t>
      </w:r>
      <w:r w:rsidRPr="00ED4070">
        <w:rPr>
          <w:b/>
          <w:bCs/>
          <w:noProof/>
          <w:szCs w:val="24"/>
        </w:rPr>
        <w:t>113</w:t>
      </w:r>
      <w:r w:rsidRPr="00ED4070">
        <w:rPr>
          <w:noProof/>
          <w:szCs w:val="24"/>
        </w:rPr>
        <w:t>, 9327–9332 (2016).</w:t>
      </w:r>
    </w:p>
    <w:p w14:paraId="2011FF1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69.</w:t>
      </w:r>
      <w:r w:rsidRPr="00ED4070">
        <w:rPr>
          <w:noProof/>
          <w:szCs w:val="24"/>
        </w:rPr>
        <w:tab/>
        <w:t xml:space="preserve">Kyo, S. </w:t>
      </w:r>
      <w:r w:rsidRPr="00ED4070">
        <w:rPr>
          <w:i/>
          <w:iCs/>
          <w:noProof/>
          <w:szCs w:val="24"/>
        </w:rPr>
        <w:t>et al.</w:t>
      </w:r>
      <w:r w:rsidRPr="00ED4070">
        <w:rPr>
          <w:noProof/>
          <w:szCs w:val="24"/>
        </w:rPr>
        <w:t xml:space="preserve"> Estrogen activates telomerase. </w:t>
      </w:r>
      <w:r w:rsidRPr="00ED4070">
        <w:rPr>
          <w:i/>
          <w:iCs/>
          <w:noProof/>
          <w:szCs w:val="24"/>
        </w:rPr>
        <w:t>Cancer Res.</w:t>
      </w:r>
      <w:r w:rsidRPr="00ED4070">
        <w:rPr>
          <w:noProof/>
          <w:szCs w:val="24"/>
        </w:rPr>
        <w:t xml:space="preserve"> </w:t>
      </w:r>
      <w:r w:rsidRPr="00ED4070">
        <w:rPr>
          <w:b/>
          <w:bCs/>
          <w:noProof/>
          <w:szCs w:val="24"/>
        </w:rPr>
        <w:t>59</w:t>
      </w:r>
      <w:r w:rsidRPr="00ED4070">
        <w:rPr>
          <w:noProof/>
          <w:szCs w:val="24"/>
        </w:rPr>
        <w:t>, 5917–5921 (1999).</w:t>
      </w:r>
    </w:p>
    <w:p w14:paraId="6D72C31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70.</w:t>
      </w:r>
      <w:r w:rsidRPr="00ED4070">
        <w:rPr>
          <w:noProof/>
          <w:szCs w:val="24"/>
        </w:rPr>
        <w:tab/>
        <w:t xml:space="preserve">Dalgård, C. </w:t>
      </w:r>
      <w:r w:rsidRPr="00ED4070">
        <w:rPr>
          <w:i/>
          <w:iCs/>
          <w:noProof/>
          <w:szCs w:val="24"/>
        </w:rPr>
        <w:t>et al.</w:t>
      </w:r>
      <w:r w:rsidRPr="00ED4070">
        <w:rPr>
          <w:noProof/>
          <w:szCs w:val="24"/>
        </w:rPr>
        <w:t xml:space="preserve"> Leukocyte telomere length dynamics in women and men: Menopause vs age effects. </w:t>
      </w:r>
      <w:r w:rsidRPr="00ED4070">
        <w:rPr>
          <w:i/>
          <w:iCs/>
          <w:noProof/>
          <w:szCs w:val="24"/>
        </w:rPr>
        <w:t>Int. J. Epidemiol.</w:t>
      </w:r>
      <w:r w:rsidRPr="00ED4070">
        <w:rPr>
          <w:noProof/>
          <w:szCs w:val="24"/>
        </w:rPr>
        <w:t xml:space="preserve"> </w:t>
      </w:r>
      <w:r w:rsidRPr="00ED4070">
        <w:rPr>
          <w:b/>
          <w:bCs/>
          <w:noProof/>
          <w:szCs w:val="24"/>
        </w:rPr>
        <w:t>44</w:t>
      </w:r>
      <w:r w:rsidRPr="00ED4070">
        <w:rPr>
          <w:noProof/>
          <w:szCs w:val="24"/>
        </w:rPr>
        <w:t>, 1688–1695 (2015).</w:t>
      </w:r>
    </w:p>
    <w:p w14:paraId="66B3C8C9"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71.</w:t>
      </w:r>
      <w:r w:rsidRPr="00ED4070">
        <w:rPr>
          <w:noProof/>
          <w:szCs w:val="24"/>
        </w:rPr>
        <w:tab/>
        <w:t xml:space="preserve">Negrato, C. A., Mattar, R. &amp; Gomes, M. B. Adverse pregnancy outcomes in women with diabetes. </w:t>
      </w:r>
      <w:r w:rsidRPr="00ED4070">
        <w:rPr>
          <w:i/>
          <w:iCs/>
          <w:noProof/>
          <w:szCs w:val="24"/>
        </w:rPr>
        <w:t>Diabetol. Metab. Syndr.</w:t>
      </w:r>
      <w:r w:rsidRPr="00ED4070">
        <w:rPr>
          <w:noProof/>
          <w:szCs w:val="24"/>
        </w:rPr>
        <w:t xml:space="preserve"> </w:t>
      </w:r>
      <w:r w:rsidRPr="00ED4070">
        <w:rPr>
          <w:b/>
          <w:bCs/>
          <w:noProof/>
          <w:szCs w:val="24"/>
        </w:rPr>
        <w:t>4</w:t>
      </w:r>
      <w:r w:rsidRPr="00ED4070">
        <w:rPr>
          <w:noProof/>
          <w:szCs w:val="24"/>
        </w:rPr>
        <w:t>, 2–7 (2012).</w:t>
      </w:r>
    </w:p>
    <w:p w14:paraId="1A2AA91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72.</w:t>
      </w:r>
      <w:r w:rsidRPr="00ED4070">
        <w:rPr>
          <w:noProof/>
          <w:szCs w:val="24"/>
        </w:rPr>
        <w:tab/>
        <w:t xml:space="preserve">Seely, E. W. &amp; Ecker, J. Chronic hypertension in pregnancy. </w:t>
      </w:r>
      <w:r w:rsidRPr="00ED4070">
        <w:rPr>
          <w:i/>
          <w:iCs/>
          <w:noProof/>
          <w:szCs w:val="24"/>
        </w:rPr>
        <w:t>Circulation</w:t>
      </w:r>
      <w:r w:rsidRPr="00ED4070">
        <w:rPr>
          <w:noProof/>
          <w:szCs w:val="24"/>
        </w:rPr>
        <w:t xml:space="preserve"> </w:t>
      </w:r>
      <w:r w:rsidRPr="00ED4070">
        <w:rPr>
          <w:b/>
          <w:bCs/>
          <w:noProof/>
          <w:szCs w:val="24"/>
        </w:rPr>
        <w:t>129</w:t>
      </w:r>
      <w:r w:rsidRPr="00ED4070">
        <w:rPr>
          <w:noProof/>
          <w:szCs w:val="24"/>
        </w:rPr>
        <w:t>, 1254–1261 (2014).</w:t>
      </w:r>
    </w:p>
    <w:p w14:paraId="71A61B5D"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73.</w:t>
      </w:r>
      <w:r w:rsidRPr="00ED4070">
        <w:rPr>
          <w:noProof/>
          <w:szCs w:val="24"/>
        </w:rPr>
        <w:tab/>
        <w:t xml:space="preserve">Müezzinler, A., Zaineddin, A. K. &amp; Brenner, H. Body mass index and leukocyte telomere length </w:t>
      </w:r>
      <w:r w:rsidRPr="00ED4070">
        <w:rPr>
          <w:noProof/>
          <w:szCs w:val="24"/>
        </w:rPr>
        <w:lastRenderedPageBreak/>
        <w:t xml:space="preserve">in adults: A systematic review and meta-analysis. </w:t>
      </w:r>
      <w:r w:rsidRPr="00ED4070">
        <w:rPr>
          <w:i/>
          <w:iCs/>
          <w:noProof/>
          <w:szCs w:val="24"/>
        </w:rPr>
        <w:t>Obes. Rev.</w:t>
      </w:r>
      <w:r w:rsidRPr="00ED4070">
        <w:rPr>
          <w:noProof/>
          <w:szCs w:val="24"/>
        </w:rPr>
        <w:t xml:space="preserve"> </w:t>
      </w:r>
      <w:r w:rsidRPr="00ED4070">
        <w:rPr>
          <w:b/>
          <w:bCs/>
          <w:noProof/>
          <w:szCs w:val="24"/>
        </w:rPr>
        <w:t>15</w:t>
      </w:r>
      <w:r w:rsidRPr="00ED4070">
        <w:rPr>
          <w:noProof/>
          <w:szCs w:val="24"/>
        </w:rPr>
        <w:t>, 192–201 (2014).</w:t>
      </w:r>
    </w:p>
    <w:p w14:paraId="0C74C596"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74.</w:t>
      </w:r>
      <w:r w:rsidRPr="00ED4070">
        <w:rPr>
          <w:noProof/>
          <w:szCs w:val="24"/>
        </w:rPr>
        <w:tab/>
        <w:t xml:space="preserve">Ellison, P. T. </w:t>
      </w:r>
      <w:r w:rsidRPr="00ED4070">
        <w:rPr>
          <w:i/>
          <w:iCs/>
          <w:noProof/>
          <w:szCs w:val="24"/>
        </w:rPr>
        <w:t>On Fertile Ground: A Natural History of Human Reproduction</w:t>
      </w:r>
      <w:r w:rsidRPr="00ED4070">
        <w:rPr>
          <w:noProof/>
          <w:szCs w:val="24"/>
        </w:rPr>
        <w:t>. (Harvard University Press, 2003).</w:t>
      </w:r>
    </w:p>
    <w:p w14:paraId="76CCB646"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75.</w:t>
      </w:r>
      <w:r w:rsidRPr="00ED4070">
        <w:rPr>
          <w:noProof/>
          <w:szCs w:val="24"/>
        </w:rPr>
        <w:tab/>
        <w:t xml:space="preserve">Gunderson, E. P. </w:t>
      </w:r>
      <w:r w:rsidRPr="00ED4070">
        <w:rPr>
          <w:i/>
          <w:iCs/>
          <w:noProof/>
          <w:szCs w:val="24"/>
        </w:rPr>
        <w:t>et al.</w:t>
      </w:r>
      <w:r w:rsidRPr="00ED4070">
        <w:rPr>
          <w:noProof/>
          <w:szCs w:val="24"/>
        </w:rPr>
        <w:t xml:space="preserve"> Excess gains in weight and waist circumference associated with childbearing: The Coronary Artery Risk Development in Young Adults Study (CARDIA). </w:t>
      </w:r>
      <w:r w:rsidRPr="00ED4070">
        <w:rPr>
          <w:i/>
          <w:iCs/>
          <w:noProof/>
          <w:szCs w:val="24"/>
        </w:rPr>
        <w:t>Int. J. Obes.</w:t>
      </w:r>
      <w:r w:rsidRPr="00ED4070">
        <w:rPr>
          <w:noProof/>
          <w:szCs w:val="24"/>
        </w:rPr>
        <w:t xml:space="preserve"> </w:t>
      </w:r>
      <w:r w:rsidRPr="00ED4070">
        <w:rPr>
          <w:b/>
          <w:bCs/>
          <w:noProof/>
          <w:szCs w:val="24"/>
        </w:rPr>
        <w:t>28</w:t>
      </w:r>
      <w:r w:rsidRPr="00ED4070">
        <w:rPr>
          <w:noProof/>
          <w:szCs w:val="24"/>
        </w:rPr>
        <w:t>, 525–535 (2004).</w:t>
      </w:r>
    </w:p>
    <w:p w14:paraId="267990C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76.</w:t>
      </w:r>
      <w:r w:rsidRPr="00ED4070">
        <w:rPr>
          <w:noProof/>
          <w:szCs w:val="24"/>
        </w:rPr>
        <w:tab/>
        <w:t xml:space="preserve">Rooney, B. L., Schauberger, C. W. &amp; Mathiason, M. A. Impact of perinatal weight change on long-term obesity and obesity-related illnesses. </w:t>
      </w:r>
      <w:r w:rsidRPr="00ED4070">
        <w:rPr>
          <w:i/>
          <w:iCs/>
          <w:noProof/>
          <w:szCs w:val="24"/>
        </w:rPr>
        <w:t>Obstet. Gynecol.</w:t>
      </w:r>
      <w:r w:rsidRPr="00ED4070">
        <w:rPr>
          <w:noProof/>
          <w:szCs w:val="24"/>
        </w:rPr>
        <w:t xml:space="preserve"> </w:t>
      </w:r>
      <w:r w:rsidRPr="00ED4070">
        <w:rPr>
          <w:b/>
          <w:bCs/>
          <w:noProof/>
          <w:szCs w:val="24"/>
        </w:rPr>
        <w:t>106</w:t>
      </w:r>
      <w:r w:rsidRPr="00ED4070">
        <w:rPr>
          <w:noProof/>
          <w:szCs w:val="24"/>
        </w:rPr>
        <w:t>, 1349–1356 (2005).</w:t>
      </w:r>
    </w:p>
    <w:p w14:paraId="20B39A6E"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77.</w:t>
      </w:r>
      <w:r w:rsidRPr="00ED4070">
        <w:rPr>
          <w:noProof/>
          <w:szCs w:val="24"/>
        </w:rPr>
        <w:tab/>
        <w:t xml:space="preserve">Stuebe, A. M. &amp; Rich-Edwards, J. W. The reset hypothesis: Lactation and maternal metabolism. </w:t>
      </w:r>
      <w:r w:rsidRPr="00ED4070">
        <w:rPr>
          <w:i/>
          <w:iCs/>
          <w:noProof/>
          <w:szCs w:val="24"/>
        </w:rPr>
        <w:t>Am. J. Perinatol.</w:t>
      </w:r>
      <w:r w:rsidRPr="00ED4070">
        <w:rPr>
          <w:noProof/>
          <w:szCs w:val="24"/>
        </w:rPr>
        <w:t xml:space="preserve"> </w:t>
      </w:r>
      <w:r w:rsidRPr="00ED4070">
        <w:rPr>
          <w:b/>
          <w:bCs/>
          <w:noProof/>
          <w:szCs w:val="24"/>
        </w:rPr>
        <w:t>26</w:t>
      </w:r>
      <w:r w:rsidRPr="00ED4070">
        <w:rPr>
          <w:noProof/>
          <w:szCs w:val="24"/>
        </w:rPr>
        <w:t>, 81–88 (2008).</w:t>
      </w:r>
    </w:p>
    <w:p w14:paraId="25381EAB" w14:textId="1E72B6FF"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78.</w:t>
      </w:r>
      <w:r w:rsidRPr="00ED4070">
        <w:rPr>
          <w:noProof/>
          <w:szCs w:val="24"/>
        </w:rPr>
        <w:tab/>
        <w:t xml:space="preserve">Lee, D. C., Im, J. A., Kim, J. H., Lee, H. R. &amp; Shim, J. Y. Effect of long-term hormone therapy on telomere length in postmenopausal women. </w:t>
      </w:r>
      <w:r w:rsidRPr="00ED4070">
        <w:rPr>
          <w:i/>
          <w:iCs/>
          <w:noProof/>
          <w:szCs w:val="24"/>
        </w:rPr>
        <w:t>Yonsei Med. J.</w:t>
      </w:r>
      <w:r w:rsidRPr="00ED4070">
        <w:rPr>
          <w:noProof/>
          <w:szCs w:val="24"/>
        </w:rPr>
        <w:t xml:space="preserve"> </w:t>
      </w:r>
      <w:r w:rsidRPr="00ED4070">
        <w:rPr>
          <w:b/>
          <w:bCs/>
          <w:noProof/>
          <w:szCs w:val="24"/>
        </w:rPr>
        <w:t>46</w:t>
      </w:r>
      <w:r w:rsidRPr="00ED4070">
        <w:rPr>
          <w:noProof/>
          <w:szCs w:val="24"/>
        </w:rPr>
        <w:t>, 471–479 (2005).</w:t>
      </w:r>
    </w:p>
    <w:p w14:paraId="74FD3C2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79.</w:t>
      </w:r>
      <w:r w:rsidRPr="00ED4070">
        <w:rPr>
          <w:noProof/>
          <w:szCs w:val="24"/>
        </w:rPr>
        <w:tab/>
        <w:t xml:space="preserve">Henrich, J., Heine, S. J. &amp; Norenzayan, A. The weirdest people in the world? </w:t>
      </w:r>
      <w:r w:rsidRPr="00ED4070">
        <w:rPr>
          <w:i/>
          <w:iCs/>
          <w:noProof/>
          <w:szCs w:val="24"/>
        </w:rPr>
        <w:t>Behav. Brain Sci.</w:t>
      </w:r>
      <w:r w:rsidRPr="00ED4070">
        <w:rPr>
          <w:noProof/>
          <w:szCs w:val="24"/>
        </w:rPr>
        <w:t xml:space="preserve"> </w:t>
      </w:r>
      <w:r w:rsidRPr="00ED4070">
        <w:rPr>
          <w:b/>
          <w:bCs/>
          <w:noProof/>
          <w:szCs w:val="24"/>
        </w:rPr>
        <w:t>33</w:t>
      </w:r>
      <w:r w:rsidRPr="00ED4070">
        <w:rPr>
          <w:noProof/>
          <w:szCs w:val="24"/>
        </w:rPr>
        <w:t>, 61–135 (2010).</w:t>
      </w:r>
    </w:p>
    <w:p w14:paraId="31F92FD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80.</w:t>
      </w:r>
      <w:r w:rsidRPr="00ED4070">
        <w:rPr>
          <w:noProof/>
          <w:szCs w:val="24"/>
        </w:rPr>
        <w:tab/>
        <w:t xml:space="preserve">Gurven, M. D. &amp; Lieberman, D. E. WEIRD bodies: mismatch, medicine and missing diversity. </w:t>
      </w:r>
      <w:r w:rsidRPr="00ED4070">
        <w:rPr>
          <w:i/>
          <w:iCs/>
          <w:noProof/>
          <w:szCs w:val="24"/>
        </w:rPr>
        <w:t>Evol. Hum. Behav.</w:t>
      </w:r>
      <w:r w:rsidRPr="00ED4070">
        <w:rPr>
          <w:noProof/>
          <w:szCs w:val="24"/>
        </w:rPr>
        <w:t xml:space="preserve"> 0–1 (2020). doi:10.1016/j.evolhumbehav.2020.04.001</w:t>
      </w:r>
    </w:p>
    <w:p w14:paraId="3FADCB49"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81.</w:t>
      </w:r>
      <w:r w:rsidRPr="00ED4070">
        <w:rPr>
          <w:noProof/>
          <w:szCs w:val="24"/>
        </w:rPr>
        <w:tab/>
        <w:t xml:space="preserve">Sear, R., Lawson, D. W., Kaplan, H. &amp; Shenk, M. K. Understanding variation in human fertility: What can we learn from evolutionary demography? </w:t>
      </w:r>
      <w:r w:rsidRPr="00ED4070">
        <w:rPr>
          <w:i/>
          <w:iCs/>
          <w:noProof/>
          <w:szCs w:val="24"/>
        </w:rPr>
        <w:t>Philos. Trans. R. Soc. B Biol. Sci.</w:t>
      </w:r>
      <w:r w:rsidRPr="00ED4070">
        <w:rPr>
          <w:noProof/>
          <w:szCs w:val="24"/>
        </w:rPr>
        <w:t xml:space="preserve"> </w:t>
      </w:r>
      <w:r w:rsidRPr="00ED4070">
        <w:rPr>
          <w:b/>
          <w:bCs/>
          <w:noProof/>
          <w:szCs w:val="24"/>
        </w:rPr>
        <w:t>371</w:t>
      </w:r>
      <w:r w:rsidRPr="00ED4070">
        <w:rPr>
          <w:noProof/>
          <w:szCs w:val="24"/>
        </w:rPr>
        <w:t>, (2016).</w:t>
      </w:r>
    </w:p>
    <w:p w14:paraId="095C8A7C" w14:textId="77777777" w:rsidR="00ED4070" w:rsidRPr="00ED4070" w:rsidRDefault="00ED4070" w:rsidP="00ED4070">
      <w:pPr>
        <w:widowControl w:val="0"/>
        <w:autoSpaceDE w:val="0"/>
        <w:autoSpaceDN w:val="0"/>
        <w:adjustRightInd w:val="0"/>
        <w:spacing w:line="480" w:lineRule="auto"/>
        <w:ind w:left="640" w:hanging="640"/>
        <w:rPr>
          <w:noProof/>
        </w:rPr>
      </w:pPr>
      <w:r w:rsidRPr="00ED4070">
        <w:rPr>
          <w:noProof/>
          <w:szCs w:val="24"/>
        </w:rPr>
        <w:t>82.</w:t>
      </w:r>
      <w:r w:rsidRPr="00ED4070">
        <w:rPr>
          <w:noProof/>
          <w:szCs w:val="24"/>
        </w:rPr>
        <w:tab/>
        <w:t xml:space="preserve">Gurven, M. </w:t>
      </w:r>
      <w:r w:rsidRPr="00ED4070">
        <w:rPr>
          <w:i/>
          <w:iCs/>
          <w:noProof/>
          <w:szCs w:val="24"/>
        </w:rPr>
        <w:t>et al.</w:t>
      </w:r>
      <w:r w:rsidRPr="00ED4070">
        <w:rPr>
          <w:noProof/>
          <w:szCs w:val="24"/>
        </w:rPr>
        <w:t xml:space="preserve"> Health costs of reproduction are minimal despite high fertility, mortality and subsistence lifestyle. </w:t>
      </w:r>
      <w:r w:rsidRPr="00ED4070">
        <w:rPr>
          <w:i/>
          <w:iCs/>
          <w:noProof/>
          <w:szCs w:val="24"/>
        </w:rPr>
        <w:t>Sci. Rep.</w:t>
      </w:r>
      <w:r w:rsidRPr="00ED4070">
        <w:rPr>
          <w:noProof/>
          <w:szCs w:val="24"/>
        </w:rPr>
        <w:t xml:space="preserve"> </w:t>
      </w:r>
      <w:r w:rsidRPr="00ED4070">
        <w:rPr>
          <w:b/>
          <w:bCs/>
          <w:noProof/>
          <w:szCs w:val="24"/>
        </w:rPr>
        <w:t>6</w:t>
      </w:r>
      <w:r w:rsidRPr="00ED4070">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t xml:space="preserve">Competing Interests: </w:t>
      </w:r>
      <w:r>
        <w:t xml:space="preserve">The authors have declared that no conflicts of interest exist. </w:t>
      </w:r>
    </w:p>
    <w:p w14:paraId="25B9DEA4" w14:textId="77777777" w:rsidR="005C1705" w:rsidRDefault="005C1705" w:rsidP="005C1705">
      <w:pPr>
        <w:shd w:val="clear" w:color="auto" w:fill="FFFFFF"/>
        <w:spacing w:line="480" w:lineRule="auto"/>
        <w:rPr>
          <w:b/>
        </w:rPr>
      </w:pPr>
    </w:p>
    <w:p w14:paraId="669F1164" w14:textId="50E52679" w:rsidR="005C1705" w:rsidRPr="005C1705" w:rsidRDefault="005C1705" w:rsidP="005C1705">
      <w:pPr>
        <w:shd w:val="clear" w:color="auto" w:fill="FFFFFF"/>
        <w:spacing w:line="480" w:lineRule="auto"/>
        <w:rPr>
          <w:bCs/>
        </w:rPr>
      </w:pPr>
      <w:r>
        <w:rPr>
          <w:b/>
        </w:rPr>
        <w:t xml:space="preserve">Supplementary Information: </w:t>
      </w:r>
      <w:r w:rsidRPr="009D2296">
        <w:rPr>
          <w:bCs/>
        </w:rPr>
        <w:t xml:space="preserve">All script and data files that accompany this paper can be found at </w:t>
      </w:r>
      <w:hyperlink r:id="rId12" w:history="1">
        <w:r w:rsidR="009D2296" w:rsidRPr="009D2296">
          <w:rPr>
            <w:rStyle w:val="Hyperlink"/>
          </w:rPr>
          <w:t>https://osf.io/b2jft/</w:t>
        </w:r>
      </w:hyperlink>
      <w:r w:rsidR="009D2296" w:rsidRPr="009D2296">
        <w:t xml:space="preserve"> (DOI: </w:t>
      </w:r>
      <w:r w:rsidR="009D2296" w:rsidRPr="009D2296">
        <w:rPr>
          <w:shd w:val="clear" w:color="auto" w:fill="FFFFFF"/>
        </w:rPr>
        <w:t>10.17605/OSF.IO/B2JFT)</w:t>
      </w:r>
      <w:r w:rsidRPr="009D2296">
        <w:rPr>
          <w:bCs/>
        </w:rPr>
        <w:t xml:space="preserve">. </w:t>
      </w:r>
    </w:p>
    <w:p w14:paraId="0F1E308C" w14:textId="77777777" w:rsidR="005C1705" w:rsidRDefault="005C1705" w:rsidP="008406FB">
      <w:pPr>
        <w:shd w:val="clear" w:color="auto" w:fill="FFFFFF"/>
        <w:spacing w:line="480" w:lineRule="auto"/>
        <w:rPr>
          <w:b/>
          <w:bCs/>
        </w:rPr>
      </w:pPr>
    </w:p>
    <w:p w14:paraId="7A86681B" w14:textId="77777777" w:rsidR="005C1705" w:rsidRDefault="005C1705" w:rsidP="008406FB">
      <w:pPr>
        <w:shd w:val="clear" w:color="auto" w:fill="FFFFFF"/>
        <w:spacing w:line="480" w:lineRule="auto"/>
        <w:rPr>
          <w:b/>
          <w:bCs/>
        </w:rPr>
      </w:pPr>
    </w:p>
    <w:p w14:paraId="4BCF38FC" w14:textId="77777777" w:rsidR="005C1705" w:rsidRDefault="005C1705" w:rsidP="008406FB">
      <w:pPr>
        <w:shd w:val="clear" w:color="auto" w:fill="FFFFFF"/>
        <w:spacing w:line="480" w:lineRule="auto"/>
        <w:rPr>
          <w:b/>
          <w:bCs/>
        </w:rPr>
      </w:pPr>
      <w:r>
        <w:rPr>
          <w:b/>
          <w:bCs/>
        </w:rPr>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70C7F744" w:rsidR="005C1705" w:rsidRDefault="005C1705" w:rsidP="008406FB">
      <w:pPr>
        <w:shd w:val="clear" w:color="auto" w:fill="FFFFFF"/>
        <w:spacing w:line="480" w:lineRule="auto"/>
        <w:rPr>
          <w:color w:val="000000"/>
        </w:rPr>
      </w:pPr>
      <w:r>
        <w:rPr>
          <w:b/>
          <w:bCs/>
          <w:color w:val="000000"/>
        </w:rPr>
        <w:t xml:space="preserve">Figure 2. </w:t>
      </w:r>
      <w:r>
        <w:rPr>
          <w:color w:val="000000"/>
        </w:rPr>
        <w:t xml:space="preserve">Distribution of live births for </w:t>
      </w:r>
      <w:del w:id="516" w:author="Calen Patrick Ryan" w:date="2020-10-19T21:30:00Z">
        <w:r w:rsidDel="00953640">
          <w:rPr>
            <w:color w:val="000000"/>
          </w:rPr>
          <w:delText>premenopausal</w:delText>
        </w:r>
      </w:del>
      <w:ins w:id="517" w:author="Calen Patrick Ryan" w:date="2020-10-19T21:30:00Z">
        <w:r w:rsidR="00953640">
          <w:rPr>
            <w:color w:val="000000"/>
          </w:rPr>
          <w:t>pre-menopausal</w:t>
        </w:r>
      </w:ins>
      <w:r>
        <w:rPr>
          <w:color w:val="000000"/>
        </w:rPr>
        <w:t xml:space="preserve"> (black bars;</w:t>
      </w:r>
      <w:r>
        <w:rPr>
          <w:i/>
          <w:iCs/>
          <w:color w:val="000000"/>
        </w:rPr>
        <w:t xml:space="preserve"> n</w:t>
      </w:r>
      <w:r>
        <w:rPr>
          <w:color w:val="000000"/>
        </w:rPr>
        <w:t xml:space="preserve"> = 2,1</w:t>
      </w:r>
      <w:r w:rsidR="00595A1F">
        <w:rPr>
          <w:color w:val="000000"/>
        </w:rPr>
        <w:t>66</w:t>
      </w:r>
      <w:r>
        <w:rPr>
          <w:color w:val="000000"/>
        </w:rPr>
        <w:t xml:space="preserve">) and </w:t>
      </w:r>
      <w:del w:id="518" w:author="Calen Patrick Ryan" w:date="2020-10-19T21:30:00Z">
        <w:r w:rsidDel="00953640">
          <w:rPr>
            <w:color w:val="000000"/>
          </w:rPr>
          <w:delText>postmenopausal</w:delText>
        </w:r>
      </w:del>
      <w:ins w:id="519" w:author="Calen Patrick Ryan" w:date="2020-10-19T21:30:00Z">
        <w:r w:rsidR="00953640">
          <w:rPr>
            <w:color w:val="000000"/>
          </w:rPr>
          <w:t>post-menopausal</w:t>
        </w:r>
      </w:ins>
      <w:r>
        <w:rPr>
          <w:color w:val="000000"/>
        </w:rPr>
        <w:t xml:space="preserve"> (gray bars; </w:t>
      </w:r>
      <w:r>
        <w:rPr>
          <w:i/>
          <w:iCs/>
          <w:color w:val="000000"/>
        </w:rPr>
        <w:t>n</w:t>
      </w:r>
      <w:r>
        <w:rPr>
          <w:color w:val="000000"/>
        </w:rPr>
        <w:t xml:space="preserve"> = </w:t>
      </w:r>
      <w:r w:rsidR="00595A1F">
        <w:rPr>
          <w:color w:val="000000"/>
        </w:rPr>
        <w:t>2,252</w:t>
      </w:r>
      <w:r>
        <w:rPr>
          <w:color w:val="000000"/>
        </w:rPr>
        <w:t>).</w:t>
      </w:r>
    </w:p>
    <w:p w14:paraId="03878EF6" w14:textId="2AFA09EE"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w:t>
      </w:r>
      <w:r w:rsidR="008C7B42">
        <w:rPr>
          <w:color w:val="000000"/>
        </w:rPr>
        <w:t>4,418</w:t>
      </w:r>
      <w:r>
        <w:rPr>
          <w:color w:val="000000"/>
        </w:rPr>
        <w:t xml:space="preserve">). Numbers represent Pearson correlation coefficients. </w:t>
      </w:r>
      <w:r w:rsidRPr="005C1705">
        <w:rPr>
          <w:i/>
          <w:iCs/>
          <w:color w:val="000000"/>
        </w:rPr>
        <w:t>Note</w:t>
      </w:r>
      <w:r>
        <w:rPr>
          <w:color w:val="000000"/>
        </w:rPr>
        <w:t>: *** p &lt; 0.001</w:t>
      </w:r>
    </w:p>
    <w:p w14:paraId="34B0A6A1" w14:textId="4265ECBB" w:rsidR="005C1705" w:rsidRPr="00DE4B0E" w:rsidRDefault="005C1705" w:rsidP="008406FB">
      <w:pPr>
        <w:shd w:val="clear" w:color="auto" w:fill="FFFFFF"/>
        <w:spacing w:line="480" w:lineRule="auto"/>
        <w:rPr>
          <w:b/>
          <w:bCs/>
        </w:rPr>
        <w:sectPr w:rsidR="005C1705" w:rsidRPr="00DE4B0E" w:rsidSect="008406FB">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w:t>
      </w:r>
      <w:r w:rsidR="007E2780">
        <w:rPr>
          <w:color w:val="000000"/>
        </w:rPr>
        <w:t xml:space="preserve"> derived from </w:t>
      </w:r>
      <w:r w:rsidR="007E2780" w:rsidRPr="007E2780">
        <w:rPr>
          <w:color w:val="000000"/>
          <w:highlight w:val="yellow"/>
        </w:rPr>
        <w:t>primary models</w:t>
      </w:r>
      <w:r>
        <w:rPr>
          <w:color w:val="000000"/>
        </w:rPr>
        <w:t xml:space="preserve"> for LM age acceleration (panel A), HD acceleration (panel B), KDM age acceleration (panel C)</w:t>
      </w:r>
      <w:r w:rsidR="007466FC">
        <w:rPr>
          <w:color w:val="000000"/>
        </w:rPr>
        <w:t xml:space="preserve">, and </w:t>
      </w:r>
      <w:r w:rsidR="007466FC" w:rsidRPr="007466FC">
        <w:rPr>
          <w:color w:val="000000"/>
          <w:highlight w:val="yellow"/>
        </w:rPr>
        <w:t>AL age acceleration (panel D)</w:t>
      </w:r>
      <w:r>
        <w:rPr>
          <w:color w:val="000000"/>
        </w:rPr>
        <w:t xml:space="preserve"> among </w:t>
      </w:r>
      <w:del w:id="520" w:author="Calen Patrick Ryan" w:date="2020-10-19T21:30:00Z">
        <w:r w:rsidDel="00953640">
          <w:rPr>
            <w:color w:val="000000"/>
          </w:rPr>
          <w:delText>premenopausal</w:delText>
        </w:r>
      </w:del>
      <w:ins w:id="521" w:author="Calen Patrick Ryan" w:date="2020-10-19T21:30:00Z">
        <w:r w:rsidR="00953640">
          <w:rPr>
            <w:color w:val="000000"/>
          </w:rPr>
          <w:t>pre-menopausal</w:t>
        </w:r>
      </w:ins>
      <w:r>
        <w:rPr>
          <w:color w:val="000000"/>
        </w:rPr>
        <w:t xml:space="preserve"> women (black line</w:t>
      </w:r>
      <w:r w:rsidR="00D835D4">
        <w:rPr>
          <w:color w:val="000000"/>
        </w:rPr>
        <w:t>s</w:t>
      </w:r>
      <w:r>
        <w:rPr>
          <w:color w:val="000000"/>
        </w:rPr>
        <w:t xml:space="preserve">) and </w:t>
      </w:r>
      <w:del w:id="522" w:author="Calen Patrick Ryan" w:date="2020-10-19T21:30:00Z">
        <w:r w:rsidDel="00953640">
          <w:rPr>
            <w:color w:val="000000"/>
          </w:rPr>
          <w:delText>postmenopausal</w:delText>
        </w:r>
      </w:del>
      <w:ins w:id="523" w:author="Calen Patrick Ryan" w:date="2020-10-19T21:30:00Z">
        <w:r w:rsidR="00953640">
          <w:rPr>
            <w:color w:val="000000"/>
          </w:rPr>
          <w:t>post-menopausal</w:t>
        </w:r>
      </w:ins>
      <w:r>
        <w:rPr>
          <w:color w:val="000000"/>
        </w:rPr>
        <w:t xml:space="preserve"> women (grey line</w:t>
      </w:r>
      <w:r w:rsidR="00D835D4">
        <w:rPr>
          <w:color w:val="000000"/>
        </w:rPr>
        <w:t>s</w:t>
      </w:r>
      <w:r>
        <w:rPr>
          <w:color w:val="000000"/>
        </w:rPr>
        <w:t>), National Health and Nutrition Examination Survey (</w:t>
      </w:r>
      <w:r>
        <w:rPr>
          <w:i/>
          <w:iCs/>
          <w:color w:val="000000"/>
        </w:rPr>
        <w:t>n</w:t>
      </w:r>
      <w:r>
        <w:rPr>
          <w:color w:val="000000"/>
        </w:rPr>
        <w:t xml:space="preserve"> = </w:t>
      </w:r>
      <w:r w:rsidR="008C7B42">
        <w:rPr>
          <w:color w:val="000000"/>
        </w:rPr>
        <w:t>4,418</w:t>
      </w:r>
      <w:r>
        <w:rPr>
          <w:color w:val="000000"/>
        </w:rPr>
        <w:t xml:space="preserve">). </w:t>
      </w:r>
      <w:r>
        <w:rPr>
          <w:i/>
          <w:iCs/>
          <w:color w:val="000000"/>
        </w:rPr>
        <w:t>Note:</w:t>
      </w:r>
      <w:r>
        <w:rPr>
          <w:color w:val="000000"/>
        </w:rPr>
        <w:t xml:space="preserve"> Figure generated using marginal standardization adjusted for the distribution of age, BMI, FIPR, smoking, education, and race/ethnicity. </w:t>
      </w:r>
    </w:p>
    <w:p w14:paraId="13D42C48" w14:textId="77777777" w:rsidR="00693C80" w:rsidRPr="00693C80" w:rsidRDefault="00693C80" w:rsidP="00DE4B0E">
      <w:pPr>
        <w:shd w:val="clear" w:color="auto" w:fill="FFFFFF"/>
        <w:spacing w:line="480" w:lineRule="auto"/>
        <w:rPr>
          <w:b/>
          <w:bCs/>
        </w:rPr>
      </w:pPr>
      <w:r w:rsidRPr="00693C80">
        <w:rPr>
          <w:b/>
          <w:bCs/>
        </w:rPr>
        <w:lastRenderedPageBreak/>
        <w:t>Figure 1.</w:t>
      </w:r>
    </w:p>
    <w:p w14:paraId="7923C4A2" w14:textId="5AC801E6" w:rsidR="00693C80" w:rsidRDefault="00572D4B" w:rsidP="00693C80">
      <w:pPr>
        <w:shd w:val="clear" w:color="auto" w:fill="FFFFFF"/>
        <w:spacing w:line="480" w:lineRule="auto"/>
        <w:jc w:val="center"/>
      </w:pPr>
      <w:commentRangeStart w:id="524"/>
      <w:r>
        <w:rPr>
          <w:noProof/>
        </w:rPr>
        <w:drawing>
          <wp:inline distT="0" distB="0" distL="0" distR="0" wp14:anchorId="2802463C" wp14:editId="3E68530C">
            <wp:extent cx="3435350" cy="359334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3613" cy="3612446"/>
                    </a:xfrm>
                    <a:prstGeom prst="rect">
                      <a:avLst/>
                    </a:prstGeom>
                    <a:noFill/>
                  </pic:spPr>
                </pic:pic>
              </a:graphicData>
            </a:graphic>
          </wp:inline>
        </w:drawing>
      </w:r>
      <w:commentRangeEnd w:id="524"/>
      <w:r w:rsidR="00DA7505">
        <w:rPr>
          <w:rStyle w:val="CommentReference"/>
        </w:rPr>
        <w:commentReference w:id="524"/>
      </w:r>
    </w:p>
    <w:p w14:paraId="46042C3D" w14:textId="77777777" w:rsidR="00CB55A3" w:rsidRDefault="00CB55A3">
      <w:pPr>
        <w:rPr>
          <w:b/>
          <w:bCs/>
        </w:rPr>
      </w:pPr>
      <w:r>
        <w:rPr>
          <w:b/>
          <w:bCs/>
        </w:rPr>
        <w:br w:type="page"/>
      </w:r>
    </w:p>
    <w:p w14:paraId="2570D72F" w14:textId="7CAAF84A" w:rsidR="000A073E" w:rsidRDefault="00693C80" w:rsidP="00693C80">
      <w:pPr>
        <w:rPr>
          <w:b/>
          <w:bCs/>
        </w:rPr>
      </w:pPr>
      <w:r w:rsidRPr="00693C80">
        <w:rPr>
          <w:b/>
          <w:bCs/>
        </w:rPr>
        <w:lastRenderedPageBreak/>
        <w:t xml:space="preserve">Figure 2. </w:t>
      </w:r>
    </w:p>
    <w:p w14:paraId="08096A42" w14:textId="77777777" w:rsidR="00693C80" w:rsidRPr="00693C80" w:rsidRDefault="00693C80" w:rsidP="00693C80"/>
    <w:p w14:paraId="2481B388" w14:textId="78934FEB" w:rsidR="00693C80" w:rsidRDefault="00572D4B" w:rsidP="00693C80">
      <w:pPr>
        <w:shd w:val="clear" w:color="auto" w:fill="FFFFFF"/>
        <w:spacing w:line="480" w:lineRule="auto"/>
        <w:jc w:val="center"/>
      </w:pPr>
      <w:r>
        <w:rPr>
          <w:noProof/>
        </w:rPr>
        <w:drawing>
          <wp:inline distT="0" distB="0" distL="0" distR="0" wp14:anchorId="3CB8AF0D" wp14:editId="49AF3FC0">
            <wp:extent cx="4305300" cy="357777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3411" cy="3584513"/>
                    </a:xfrm>
                    <a:prstGeom prst="rect">
                      <a:avLst/>
                    </a:prstGeom>
                    <a:noFill/>
                    <a:ln>
                      <a:noFill/>
                    </a:ln>
                  </pic:spPr>
                </pic:pic>
              </a:graphicData>
            </a:graphic>
          </wp:inline>
        </w:drawing>
      </w:r>
    </w:p>
    <w:p w14:paraId="5F993E5A" w14:textId="77777777" w:rsidR="00CB55A3" w:rsidRDefault="00CB55A3">
      <w:pPr>
        <w:rPr>
          <w:b/>
          <w:bCs/>
        </w:rPr>
      </w:pPr>
      <w:r>
        <w:rPr>
          <w:b/>
          <w:bCs/>
        </w:rPr>
        <w:br w:type="page"/>
      </w:r>
    </w:p>
    <w:p w14:paraId="0DC1DAC0" w14:textId="2298EBC2" w:rsidR="00693C80" w:rsidRPr="00693C80" w:rsidRDefault="00693C80" w:rsidP="00693C80">
      <w:pPr>
        <w:shd w:val="clear" w:color="auto" w:fill="FFFFFF"/>
        <w:spacing w:line="480" w:lineRule="auto"/>
      </w:pPr>
      <w:r w:rsidRPr="00693C80">
        <w:rPr>
          <w:b/>
          <w:bCs/>
        </w:rPr>
        <w:lastRenderedPageBreak/>
        <w:t xml:space="preserve">Figure 3. </w:t>
      </w:r>
    </w:p>
    <w:p w14:paraId="21F8C148" w14:textId="0A4BCF8F" w:rsidR="00693C80" w:rsidRDefault="007466FC" w:rsidP="00693C80">
      <w:pPr>
        <w:shd w:val="clear" w:color="auto" w:fill="FFFFFF"/>
        <w:spacing w:line="480" w:lineRule="auto"/>
        <w:jc w:val="center"/>
        <w:rPr>
          <w:b/>
          <w:bCs/>
        </w:rPr>
      </w:pPr>
      <w:r>
        <w:rPr>
          <w:noProof/>
          <w:color w:val="000000"/>
          <w:bdr w:val="none" w:sz="0" w:space="0" w:color="auto" w:frame="1"/>
        </w:rPr>
        <w:drawing>
          <wp:inline distT="0" distB="0" distL="0" distR="0" wp14:anchorId="1A5C0E02" wp14:editId="0BFB7638">
            <wp:extent cx="4959350" cy="4121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7516" cy="4136396"/>
                    </a:xfrm>
                    <a:prstGeom prst="rect">
                      <a:avLst/>
                    </a:prstGeom>
                    <a:noFill/>
                    <a:ln>
                      <a:noFill/>
                    </a:ln>
                  </pic:spPr>
                </pic:pic>
              </a:graphicData>
            </a:graphic>
          </wp:inline>
        </w:drawing>
      </w:r>
    </w:p>
    <w:p w14:paraId="38ACC601" w14:textId="0A100851" w:rsidR="00693C80" w:rsidRDefault="00693C80" w:rsidP="00693C80">
      <w:pPr>
        <w:shd w:val="clear" w:color="auto" w:fill="FFFFFF"/>
        <w:spacing w:line="480" w:lineRule="auto"/>
        <w:jc w:val="center"/>
        <w:rPr>
          <w:b/>
          <w:bCs/>
        </w:rPr>
      </w:pPr>
    </w:p>
    <w:p w14:paraId="3529ED8B" w14:textId="77777777" w:rsidR="00CB55A3" w:rsidRDefault="00CB55A3">
      <w:pPr>
        <w:rPr>
          <w:b/>
          <w:bCs/>
        </w:rPr>
      </w:pPr>
      <w:r>
        <w:rPr>
          <w:b/>
          <w:bCs/>
        </w:rPr>
        <w:br w:type="page"/>
      </w:r>
    </w:p>
    <w:p w14:paraId="241BB7A3" w14:textId="1C16E3B2" w:rsidR="00693C80" w:rsidRDefault="00693C80" w:rsidP="00693C80">
      <w:pPr>
        <w:shd w:val="clear" w:color="auto" w:fill="FFFFFF"/>
        <w:spacing w:line="480" w:lineRule="auto"/>
        <w:rPr>
          <w:b/>
          <w:bCs/>
        </w:rPr>
      </w:pPr>
      <w:r>
        <w:rPr>
          <w:b/>
          <w:bCs/>
        </w:rPr>
        <w:lastRenderedPageBreak/>
        <w:t xml:space="preserve">Figure 4. </w:t>
      </w:r>
    </w:p>
    <w:p w14:paraId="01572C55" w14:textId="2D379AAF" w:rsidR="00693C80" w:rsidRDefault="00CB55A3" w:rsidP="00693C80">
      <w:pPr>
        <w:shd w:val="clear" w:color="auto" w:fill="FFFFFF"/>
        <w:spacing w:line="480" w:lineRule="auto"/>
        <w:rPr>
          <w:b/>
          <w:bCs/>
        </w:rPr>
      </w:pPr>
      <w:r>
        <w:rPr>
          <w:b/>
          <w:bCs/>
          <w:noProof/>
        </w:rPr>
        <w:drawing>
          <wp:inline distT="0" distB="0" distL="0" distR="0" wp14:anchorId="1D6794F4" wp14:editId="2D880B5B">
            <wp:extent cx="5943600" cy="494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41870"/>
                    </a:xfrm>
                    <a:prstGeom prst="rect">
                      <a:avLst/>
                    </a:prstGeom>
                    <a:noFill/>
                  </pic:spPr>
                </pic:pic>
              </a:graphicData>
            </a:graphic>
          </wp:inline>
        </w:drawing>
      </w:r>
    </w:p>
    <w:p w14:paraId="1937277A" w14:textId="754FCD87" w:rsidR="00693C80" w:rsidRDefault="00693C80" w:rsidP="00693C80">
      <w:pPr>
        <w:shd w:val="clear" w:color="auto" w:fill="FFFFFF"/>
        <w:spacing w:line="480" w:lineRule="auto"/>
        <w:jc w:val="center"/>
        <w:rPr>
          <w:b/>
          <w:bCs/>
        </w:rPr>
      </w:pPr>
    </w:p>
    <w:p w14:paraId="621D7844" w14:textId="77777777" w:rsidR="007B2EA2" w:rsidRDefault="007B2EA2" w:rsidP="007B2EA2">
      <w:pPr>
        <w:rPr>
          <w:b/>
          <w:bCs/>
        </w:rPr>
      </w:pPr>
    </w:p>
    <w:p w14:paraId="32B16968" w14:textId="77777777" w:rsidR="007B2EA2" w:rsidRDefault="007B2EA2" w:rsidP="007B2EA2">
      <w:pPr>
        <w:rPr>
          <w:b/>
          <w:bCs/>
        </w:rPr>
      </w:pPr>
    </w:p>
    <w:p w14:paraId="4C3C2400" w14:textId="77777777" w:rsidR="007B2EA2" w:rsidRDefault="007B2EA2" w:rsidP="007B2EA2">
      <w:pPr>
        <w:rPr>
          <w:b/>
          <w:bCs/>
        </w:rPr>
      </w:pPr>
    </w:p>
    <w:p w14:paraId="77978338" w14:textId="77777777" w:rsidR="007B2EA2" w:rsidRDefault="007B2EA2" w:rsidP="007B2EA2">
      <w:pPr>
        <w:rPr>
          <w:b/>
          <w:bCs/>
        </w:rPr>
      </w:pPr>
    </w:p>
    <w:p w14:paraId="1C244A5A" w14:textId="77777777" w:rsidR="007B2EA2" w:rsidRDefault="007B2EA2" w:rsidP="007B2EA2">
      <w:pPr>
        <w:rPr>
          <w:b/>
          <w:bCs/>
        </w:rPr>
      </w:pPr>
    </w:p>
    <w:p w14:paraId="723B381B" w14:textId="77777777" w:rsidR="007B2EA2" w:rsidRDefault="007B2EA2" w:rsidP="007B2EA2">
      <w:pPr>
        <w:rPr>
          <w:b/>
          <w:bCs/>
        </w:rPr>
      </w:pPr>
    </w:p>
    <w:p w14:paraId="297BB1CD" w14:textId="77777777" w:rsidR="007B2EA2" w:rsidRDefault="007B2EA2" w:rsidP="007B2EA2">
      <w:pPr>
        <w:rPr>
          <w:b/>
          <w:bCs/>
        </w:rPr>
      </w:pPr>
    </w:p>
    <w:p w14:paraId="61309697" w14:textId="77777777" w:rsidR="007B2EA2" w:rsidRDefault="007B2EA2" w:rsidP="007B2EA2">
      <w:pPr>
        <w:rPr>
          <w:b/>
          <w:bCs/>
        </w:rPr>
      </w:pPr>
    </w:p>
    <w:p w14:paraId="5682CE60" w14:textId="77777777" w:rsidR="007B2EA2" w:rsidRDefault="007B2EA2" w:rsidP="007B2EA2">
      <w:pPr>
        <w:rPr>
          <w:b/>
          <w:bCs/>
        </w:rPr>
      </w:pPr>
    </w:p>
    <w:p w14:paraId="2E90F5BC" w14:textId="77777777" w:rsidR="007B2EA2" w:rsidRDefault="007B2EA2" w:rsidP="007B2EA2">
      <w:pPr>
        <w:rPr>
          <w:b/>
          <w:bCs/>
        </w:rPr>
      </w:pPr>
    </w:p>
    <w:p w14:paraId="6B5B8BC1" w14:textId="77777777" w:rsidR="007B2EA2" w:rsidRDefault="007B2EA2" w:rsidP="007B2EA2">
      <w:pPr>
        <w:rPr>
          <w:b/>
          <w:bCs/>
        </w:rPr>
      </w:pPr>
    </w:p>
    <w:p w14:paraId="430C8B86" w14:textId="77777777" w:rsidR="007B2EA2" w:rsidRDefault="007B2EA2" w:rsidP="007B2EA2">
      <w:pPr>
        <w:rPr>
          <w:b/>
          <w:bCs/>
        </w:rPr>
      </w:pPr>
    </w:p>
    <w:p w14:paraId="132DFD35" w14:textId="76BAEF49" w:rsidR="007520D9" w:rsidRPr="007B2EA2" w:rsidRDefault="00ED4070" w:rsidP="007B2EA2">
      <w:pPr>
        <w:rPr>
          <w:b/>
          <w:bCs/>
        </w:rPr>
      </w:pPr>
      <w:commentRangeStart w:id="525"/>
      <w:r w:rsidRPr="00405935">
        <w:rPr>
          <w:b/>
          <w:bCs/>
        </w:rPr>
        <w:lastRenderedPageBreak/>
        <w:t xml:space="preserve">Table </w:t>
      </w:r>
      <w:r>
        <w:rPr>
          <w:b/>
          <w:bCs/>
        </w:rPr>
        <w:t>1</w:t>
      </w:r>
      <w:r w:rsidRPr="00405935">
        <w:rPr>
          <w:b/>
          <w:bCs/>
        </w:rPr>
        <w:t xml:space="preserve">. </w:t>
      </w:r>
      <w:r w:rsidRPr="00405935">
        <w:t>Sample demographic characteristics (</w:t>
      </w:r>
      <w:r w:rsidRPr="006A2045">
        <w:rPr>
          <w:i/>
          <w:iCs/>
        </w:rPr>
        <w:t>n</w:t>
      </w:r>
      <w:r w:rsidRPr="00405935">
        <w:t xml:space="preserve"> = </w:t>
      </w:r>
      <w:r>
        <w:t>4,418</w:t>
      </w:r>
      <w:r w:rsidRPr="00405935">
        <w:t xml:space="preserve">), National Health and Nutrition Examination Survey, 1999-2010. </w:t>
      </w:r>
      <w:r w:rsidRPr="00595A1F">
        <w:rPr>
          <w:highlight w:val="yellow"/>
        </w:rPr>
        <w:t>Means, standard errors (SE), and percentages represent nationally-representative estimates based on adjustment for complex survey design, survey nonresponse, non-coverage, and complex survey design</w:t>
      </w:r>
      <w:r w:rsidR="007B2EA2">
        <w:t xml:space="preserve">. </w:t>
      </w:r>
      <w:r w:rsidR="007520D9">
        <w:t xml:space="preserve">Unless otherwise noted, p-values reflect tests of difference via t-test or Chi-Square as appropriate. </w:t>
      </w:r>
      <w:commentRangeEnd w:id="525"/>
      <w:r w:rsidR="000C69A4">
        <w:rPr>
          <w:rStyle w:val="CommentReference"/>
        </w:rPr>
        <w:commentReference w:id="525"/>
      </w:r>
    </w:p>
    <w:p w14:paraId="6657A0AF" w14:textId="77777777" w:rsidR="007520D9" w:rsidRPr="00021165" w:rsidRDefault="007520D9" w:rsidP="007520D9">
      <w:pPr>
        <w:shd w:val="clear" w:color="auto" w:fill="FFFFFF"/>
        <w:spacing w:line="240" w:lineRule="auto"/>
        <w:rPr>
          <w:b/>
          <w:bCs/>
          <w:sz w:val="16"/>
          <w:szCs w:val="16"/>
        </w:rPr>
      </w:pPr>
    </w:p>
    <w:tbl>
      <w:tblPr>
        <w:tblStyle w:val="TableGrid"/>
        <w:tblpPr w:leftFromText="180" w:rightFromText="180" w:vertAnchor="text" w:horzAnchor="margin" w:tblpY="-59"/>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2479"/>
        <w:gridCol w:w="2610"/>
        <w:gridCol w:w="1260"/>
      </w:tblGrid>
      <w:tr w:rsidR="007520D9" w:rsidRPr="00021165" w14:paraId="45A99E75" w14:textId="77777777" w:rsidTr="00B95B54">
        <w:trPr>
          <w:trHeight w:val="19"/>
        </w:trPr>
        <w:tc>
          <w:tcPr>
            <w:tcW w:w="3371" w:type="dxa"/>
            <w:tcBorders>
              <w:top w:val="single" w:sz="4" w:space="0" w:color="auto"/>
            </w:tcBorders>
          </w:tcPr>
          <w:p w14:paraId="4ABC4FE3" w14:textId="77777777" w:rsidR="007520D9" w:rsidRPr="00021165" w:rsidRDefault="007520D9" w:rsidP="00B95B54">
            <w:pPr>
              <w:rPr>
                <w:rFonts w:ascii="Arial" w:hAnsi="Arial" w:cs="Arial"/>
                <w:sz w:val="16"/>
                <w:szCs w:val="16"/>
              </w:rPr>
            </w:pPr>
          </w:p>
        </w:tc>
        <w:tc>
          <w:tcPr>
            <w:tcW w:w="2479" w:type="dxa"/>
            <w:tcBorders>
              <w:top w:val="single" w:sz="4" w:space="0" w:color="auto"/>
              <w:right w:val="single" w:sz="4" w:space="0" w:color="auto"/>
            </w:tcBorders>
            <w:vAlign w:val="center"/>
          </w:tcPr>
          <w:p w14:paraId="35518A09" w14:textId="184F295E" w:rsidR="007520D9" w:rsidRPr="00021165" w:rsidRDefault="007520D9" w:rsidP="00B95B54">
            <w:pPr>
              <w:jc w:val="center"/>
              <w:rPr>
                <w:rFonts w:ascii="Arial" w:hAnsi="Arial" w:cs="Arial"/>
                <w:sz w:val="16"/>
                <w:szCs w:val="16"/>
              </w:rPr>
            </w:pPr>
            <w:del w:id="526" w:author="Calen Patrick Ryan" w:date="2020-10-19T21:30:00Z">
              <w:r w:rsidRPr="00021165" w:rsidDel="00953640">
                <w:rPr>
                  <w:rFonts w:ascii="Arial" w:hAnsi="Arial" w:cs="Arial"/>
                  <w:sz w:val="16"/>
                  <w:szCs w:val="16"/>
                </w:rPr>
                <w:delText>Premenopausal</w:delText>
              </w:r>
            </w:del>
            <w:ins w:id="527" w:author="Calen Patrick Ryan" w:date="2020-10-19T21:30:00Z">
              <w:r w:rsidR="00953640">
                <w:rPr>
                  <w:rFonts w:ascii="Arial" w:hAnsi="Arial" w:cs="Arial"/>
                  <w:sz w:val="16"/>
                  <w:szCs w:val="16"/>
                </w:rPr>
                <w:t>Pre-menopausal</w:t>
              </w:r>
            </w:ins>
            <w:r w:rsidRPr="00021165">
              <w:rPr>
                <w:rFonts w:ascii="Arial" w:hAnsi="Arial" w:cs="Arial"/>
                <w:sz w:val="16"/>
                <w:szCs w:val="16"/>
              </w:rPr>
              <w:t xml:space="preserve"> (n</w:t>
            </w:r>
            <w:r w:rsidR="00ED4070">
              <w:rPr>
                <w:rFonts w:ascii="Arial" w:hAnsi="Arial" w:cs="Arial"/>
                <w:sz w:val="16"/>
                <w:szCs w:val="16"/>
              </w:rPr>
              <w:t xml:space="preserve"> </w:t>
            </w:r>
            <w:r w:rsidRPr="00021165">
              <w:rPr>
                <w:rFonts w:ascii="Arial" w:hAnsi="Arial" w:cs="Arial"/>
                <w:sz w:val="16"/>
                <w:szCs w:val="16"/>
              </w:rPr>
              <w:t>=</w:t>
            </w:r>
            <w:r w:rsidR="00ED4070">
              <w:rPr>
                <w:rFonts w:ascii="Arial" w:hAnsi="Arial" w:cs="Arial"/>
                <w:sz w:val="16"/>
                <w:szCs w:val="16"/>
              </w:rPr>
              <w:t xml:space="preserve"> </w:t>
            </w:r>
            <w:r w:rsidRPr="00021165">
              <w:rPr>
                <w:rFonts w:ascii="Arial" w:hAnsi="Arial" w:cs="Arial"/>
                <w:sz w:val="16"/>
                <w:szCs w:val="16"/>
              </w:rPr>
              <w:t>2,166)</w:t>
            </w:r>
          </w:p>
        </w:tc>
        <w:tc>
          <w:tcPr>
            <w:tcW w:w="2610" w:type="dxa"/>
            <w:tcBorders>
              <w:top w:val="single" w:sz="4" w:space="0" w:color="auto"/>
              <w:left w:val="single" w:sz="4" w:space="0" w:color="auto"/>
            </w:tcBorders>
            <w:vAlign w:val="center"/>
          </w:tcPr>
          <w:p w14:paraId="14295B8E" w14:textId="137555A1" w:rsidR="007520D9" w:rsidRPr="00021165" w:rsidRDefault="007520D9" w:rsidP="00B95B54">
            <w:pPr>
              <w:jc w:val="center"/>
              <w:rPr>
                <w:rFonts w:ascii="Arial" w:hAnsi="Arial" w:cs="Arial"/>
                <w:sz w:val="16"/>
                <w:szCs w:val="16"/>
              </w:rPr>
            </w:pPr>
            <w:del w:id="528" w:author="Calen Patrick Ryan" w:date="2020-10-19T21:30:00Z">
              <w:r w:rsidRPr="00021165" w:rsidDel="00953640">
                <w:rPr>
                  <w:rFonts w:ascii="Arial" w:hAnsi="Arial" w:cs="Arial"/>
                  <w:sz w:val="16"/>
                  <w:szCs w:val="16"/>
                </w:rPr>
                <w:delText>Postmenopausal</w:delText>
              </w:r>
            </w:del>
            <w:ins w:id="529" w:author="Calen Patrick Ryan" w:date="2020-10-19T21:30:00Z">
              <w:r w:rsidR="00953640">
                <w:rPr>
                  <w:rFonts w:ascii="Arial" w:hAnsi="Arial" w:cs="Arial"/>
                  <w:sz w:val="16"/>
                  <w:szCs w:val="16"/>
                </w:rPr>
                <w:t>Post-menopausal</w:t>
              </w:r>
            </w:ins>
            <w:r w:rsidRPr="00021165">
              <w:rPr>
                <w:rFonts w:ascii="Arial" w:hAnsi="Arial" w:cs="Arial"/>
                <w:sz w:val="16"/>
                <w:szCs w:val="16"/>
              </w:rPr>
              <w:t xml:space="preserve"> (n</w:t>
            </w:r>
            <w:r w:rsidR="00ED4070">
              <w:rPr>
                <w:rFonts w:ascii="Arial" w:hAnsi="Arial" w:cs="Arial"/>
                <w:sz w:val="16"/>
                <w:szCs w:val="16"/>
              </w:rPr>
              <w:t xml:space="preserve"> </w:t>
            </w:r>
            <w:r w:rsidRPr="00021165">
              <w:rPr>
                <w:rFonts w:ascii="Arial" w:hAnsi="Arial" w:cs="Arial"/>
                <w:sz w:val="16"/>
                <w:szCs w:val="16"/>
              </w:rPr>
              <w:t>=</w:t>
            </w:r>
            <w:r w:rsidR="00ED4070">
              <w:rPr>
                <w:rFonts w:ascii="Arial" w:hAnsi="Arial" w:cs="Arial"/>
                <w:sz w:val="16"/>
                <w:szCs w:val="16"/>
              </w:rPr>
              <w:t xml:space="preserve"> </w:t>
            </w:r>
            <w:r w:rsidRPr="00021165">
              <w:rPr>
                <w:rFonts w:ascii="Arial" w:hAnsi="Arial" w:cs="Arial"/>
                <w:sz w:val="16"/>
                <w:szCs w:val="16"/>
              </w:rPr>
              <w:t>2,252)</w:t>
            </w:r>
          </w:p>
        </w:tc>
        <w:tc>
          <w:tcPr>
            <w:tcW w:w="1260" w:type="dxa"/>
            <w:tcBorders>
              <w:top w:val="single" w:sz="4" w:space="0" w:color="auto"/>
            </w:tcBorders>
          </w:tcPr>
          <w:p w14:paraId="11AA19B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p-value</w:t>
            </w:r>
          </w:p>
        </w:tc>
      </w:tr>
      <w:tr w:rsidR="007520D9" w:rsidRPr="00021165" w14:paraId="03DBE418" w14:textId="77777777" w:rsidTr="00B95B54">
        <w:trPr>
          <w:trHeight w:val="19"/>
        </w:trPr>
        <w:tc>
          <w:tcPr>
            <w:tcW w:w="3371" w:type="dxa"/>
            <w:tcBorders>
              <w:top w:val="single" w:sz="4" w:space="0" w:color="auto"/>
            </w:tcBorders>
          </w:tcPr>
          <w:p w14:paraId="1730B696" w14:textId="77777777" w:rsidR="007520D9" w:rsidRPr="00021165" w:rsidRDefault="007520D9" w:rsidP="00B95B54">
            <w:pPr>
              <w:rPr>
                <w:rFonts w:ascii="Arial" w:hAnsi="Arial" w:cs="Arial"/>
                <w:sz w:val="16"/>
                <w:szCs w:val="16"/>
              </w:rPr>
            </w:pPr>
            <w:r w:rsidRPr="00021165">
              <w:rPr>
                <w:rFonts w:ascii="Arial" w:hAnsi="Arial" w:cs="Arial"/>
                <w:sz w:val="16"/>
                <w:szCs w:val="16"/>
              </w:rPr>
              <w:t>Mean age (SE, range)</w:t>
            </w:r>
          </w:p>
        </w:tc>
        <w:tc>
          <w:tcPr>
            <w:tcW w:w="2479" w:type="dxa"/>
            <w:tcBorders>
              <w:top w:val="single" w:sz="4" w:space="0" w:color="auto"/>
              <w:right w:val="single" w:sz="4" w:space="0" w:color="auto"/>
            </w:tcBorders>
          </w:tcPr>
          <w:p w14:paraId="42D9684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34.34 (0.19, 20-61)</w:t>
            </w:r>
          </w:p>
        </w:tc>
        <w:tc>
          <w:tcPr>
            <w:tcW w:w="2610" w:type="dxa"/>
            <w:tcBorders>
              <w:top w:val="single" w:sz="4" w:space="0" w:color="auto"/>
              <w:left w:val="single" w:sz="4" w:space="0" w:color="auto"/>
            </w:tcBorders>
          </w:tcPr>
          <w:p w14:paraId="2982C9E2"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65.66 (0.22, 41-84)</w:t>
            </w:r>
          </w:p>
        </w:tc>
        <w:tc>
          <w:tcPr>
            <w:tcW w:w="1260" w:type="dxa"/>
            <w:tcBorders>
              <w:top w:val="single" w:sz="4" w:space="0" w:color="auto"/>
            </w:tcBorders>
          </w:tcPr>
          <w:p w14:paraId="1987A54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3B301AF9" w14:textId="77777777" w:rsidTr="00B95B54">
        <w:trPr>
          <w:trHeight w:val="19"/>
        </w:trPr>
        <w:tc>
          <w:tcPr>
            <w:tcW w:w="3371" w:type="dxa"/>
          </w:tcPr>
          <w:p w14:paraId="25CA1DA6" w14:textId="77777777" w:rsidR="007520D9" w:rsidRPr="00021165" w:rsidRDefault="007520D9" w:rsidP="00B95B54">
            <w:pPr>
              <w:rPr>
                <w:rFonts w:ascii="Arial" w:hAnsi="Arial" w:cs="Arial"/>
                <w:sz w:val="16"/>
                <w:szCs w:val="16"/>
              </w:rPr>
            </w:pPr>
            <w:r w:rsidRPr="00021165">
              <w:rPr>
                <w:rFonts w:ascii="Arial" w:hAnsi="Arial" w:cs="Arial"/>
                <w:sz w:val="16"/>
                <w:szCs w:val="16"/>
              </w:rPr>
              <w:t>Mean BMI (SE, range)</w:t>
            </w:r>
          </w:p>
        </w:tc>
        <w:tc>
          <w:tcPr>
            <w:tcW w:w="2479" w:type="dxa"/>
            <w:tcBorders>
              <w:right w:val="single" w:sz="4" w:space="0" w:color="auto"/>
            </w:tcBorders>
          </w:tcPr>
          <w:p w14:paraId="55E0343B"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28.97 (0.16, 15.6-71.3)</w:t>
            </w:r>
          </w:p>
        </w:tc>
        <w:tc>
          <w:tcPr>
            <w:tcW w:w="2610" w:type="dxa"/>
            <w:tcBorders>
              <w:left w:val="single" w:sz="4" w:space="0" w:color="auto"/>
            </w:tcBorders>
          </w:tcPr>
          <w:p w14:paraId="1540ADD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29.33 (0.14, 14.7-57.6)</w:t>
            </w:r>
          </w:p>
        </w:tc>
        <w:tc>
          <w:tcPr>
            <w:tcW w:w="1260" w:type="dxa"/>
          </w:tcPr>
          <w:p w14:paraId="6D5A45AE"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0.086</w:t>
            </w:r>
          </w:p>
        </w:tc>
      </w:tr>
      <w:tr w:rsidR="007520D9" w:rsidRPr="00021165" w14:paraId="12036C4C" w14:textId="77777777" w:rsidTr="00B95B54">
        <w:trPr>
          <w:trHeight w:val="19"/>
        </w:trPr>
        <w:tc>
          <w:tcPr>
            <w:tcW w:w="3371" w:type="dxa"/>
          </w:tcPr>
          <w:p w14:paraId="3F87988D" w14:textId="77777777" w:rsidR="007520D9" w:rsidRPr="00021165" w:rsidRDefault="007520D9" w:rsidP="00B95B54">
            <w:pPr>
              <w:rPr>
                <w:rFonts w:ascii="Arial" w:hAnsi="Arial" w:cs="Arial"/>
                <w:sz w:val="16"/>
                <w:szCs w:val="16"/>
              </w:rPr>
            </w:pPr>
            <w:r w:rsidRPr="00021165">
              <w:rPr>
                <w:rFonts w:ascii="Arial" w:hAnsi="Arial" w:cs="Arial"/>
                <w:sz w:val="16"/>
                <w:szCs w:val="16"/>
              </w:rPr>
              <w:t>Mean FIPR (SE, range)</w:t>
            </w:r>
          </w:p>
        </w:tc>
        <w:tc>
          <w:tcPr>
            <w:tcW w:w="2479" w:type="dxa"/>
            <w:tcBorders>
              <w:right w:val="single" w:sz="4" w:space="0" w:color="auto"/>
            </w:tcBorders>
          </w:tcPr>
          <w:p w14:paraId="4FF427BF"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2.50 (0.03, 0-5)</w:t>
            </w:r>
          </w:p>
        </w:tc>
        <w:tc>
          <w:tcPr>
            <w:tcW w:w="2610" w:type="dxa"/>
            <w:tcBorders>
              <w:left w:val="single" w:sz="4" w:space="0" w:color="auto"/>
            </w:tcBorders>
          </w:tcPr>
          <w:p w14:paraId="64A5B203"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2.66 (0.03, 0-5)</w:t>
            </w:r>
          </w:p>
        </w:tc>
        <w:tc>
          <w:tcPr>
            <w:tcW w:w="1260" w:type="dxa"/>
          </w:tcPr>
          <w:p w14:paraId="43AAFEF2"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1378D605" w14:textId="77777777" w:rsidTr="00B95B54">
        <w:trPr>
          <w:trHeight w:val="19"/>
        </w:trPr>
        <w:tc>
          <w:tcPr>
            <w:tcW w:w="3371" w:type="dxa"/>
          </w:tcPr>
          <w:p w14:paraId="285E660B" w14:textId="77777777" w:rsidR="007520D9" w:rsidRPr="00021165" w:rsidRDefault="007520D9" w:rsidP="00B95B54">
            <w:pPr>
              <w:rPr>
                <w:rFonts w:ascii="Arial" w:hAnsi="Arial" w:cs="Arial"/>
                <w:sz w:val="16"/>
                <w:szCs w:val="16"/>
              </w:rPr>
            </w:pPr>
            <w:r w:rsidRPr="00021165">
              <w:rPr>
                <w:rFonts w:ascii="Arial" w:hAnsi="Arial" w:cs="Arial"/>
                <w:sz w:val="16"/>
                <w:szCs w:val="16"/>
              </w:rPr>
              <w:t>Smoking (n, %)</w:t>
            </w:r>
          </w:p>
        </w:tc>
        <w:tc>
          <w:tcPr>
            <w:tcW w:w="2479" w:type="dxa"/>
            <w:tcBorders>
              <w:right w:val="single" w:sz="4" w:space="0" w:color="auto"/>
            </w:tcBorders>
          </w:tcPr>
          <w:p w14:paraId="487D83F2"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123BAD7D" w14:textId="77777777" w:rsidR="007520D9" w:rsidRPr="00021165" w:rsidRDefault="007520D9" w:rsidP="00B95B54">
            <w:pPr>
              <w:jc w:val="center"/>
              <w:rPr>
                <w:rFonts w:ascii="Arial" w:hAnsi="Arial" w:cs="Arial"/>
                <w:sz w:val="16"/>
                <w:szCs w:val="16"/>
              </w:rPr>
            </w:pPr>
          </w:p>
        </w:tc>
        <w:tc>
          <w:tcPr>
            <w:tcW w:w="1260" w:type="dxa"/>
          </w:tcPr>
          <w:p w14:paraId="167B4E5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1E2D0AB3" w14:textId="77777777" w:rsidTr="00B95B54">
        <w:trPr>
          <w:trHeight w:val="19"/>
        </w:trPr>
        <w:tc>
          <w:tcPr>
            <w:tcW w:w="3371" w:type="dxa"/>
          </w:tcPr>
          <w:p w14:paraId="1DB727B4"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Never</w:t>
            </w:r>
          </w:p>
        </w:tc>
        <w:tc>
          <w:tcPr>
            <w:tcW w:w="2479" w:type="dxa"/>
            <w:tcBorders>
              <w:right w:val="single" w:sz="4" w:space="0" w:color="auto"/>
            </w:tcBorders>
          </w:tcPr>
          <w:p w14:paraId="167AEC7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1367 (63.1%)</w:t>
            </w:r>
          </w:p>
        </w:tc>
        <w:tc>
          <w:tcPr>
            <w:tcW w:w="2610" w:type="dxa"/>
            <w:tcBorders>
              <w:left w:val="single" w:sz="4" w:space="0" w:color="auto"/>
            </w:tcBorders>
          </w:tcPr>
          <w:p w14:paraId="04CEADC2"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1278 (56.7%</w:t>
            </w:r>
          </w:p>
        </w:tc>
        <w:tc>
          <w:tcPr>
            <w:tcW w:w="1260" w:type="dxa"/>
          </w:tcPr>
          <w:p w14:paraId="07ECB01D" w14:textId="77777777" w:rsidR="007520D9" w:rsidRPr="00021165" w:rsidRDefault="007520D9" w:rsidP="00B95B54">
            <w:pPr>
              <w:jc w:val="center"/>
              <w:rPr>
                <w:rFonts w:ascii="Arial" w:hAnsi="Arial" w:cs="Arial"/>
                <w:sz w:val="16"/>
                <w:szCs w:val="16"/>
              </w:rPr>
            </w:pPr>
          </w:p>
        </w:tc>
      </w:tr>
      <w:tr w:rsidR="007520D9" w:rsidRPr="00021165" w14:paraId="5168B185" w14:textId="77777777" w:rsidTr="00B95B54">
        <w:trPr>
          <w:trHeight w:val="297"/>
        </w:trPr>
        <w:tc>
          <w:tcPr>
            <w:tcW w:w="3371" w:type="dxa"/>
          </w:tcPr>
          <w:p w14:paraId="4100376A"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Past</w:t>
            </w:r>
          </w:p>
        </w:tc>
        <w:tc>
          <w:tcPr>
            <w:tcW w:w="2479" w:type="dxa"/>
            <w:tcBorders>
              <w:right w:val="single" w:sz="4" w:space="0" w:color="auto"/>
            </w:tcBorders>
          </w:tcPr>
          <w:p w14:paraId="405AB4CD"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290 (13.4%)</w:t>
            </w:r>
          </w:p>
        </w:tc>
        <w:tc>
          <w:tcPr>
            <w:tcW w:w="2610" w:type="dxa"/>
            <w:tcBorders>
              <w:left w:val="single" w:sz="4" w:space="0" w:color="auto"/>
            </w:tcBorders>
          </w:tcPr>
          <w:p w14:paraId="72D6E766"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659 (29.3%)</w:t>
            </w:r>
          </w:p>
        </w:tc>
        <w:tc>
          <w:tcPr>
            <w:tcW w:w="1260" w:type="dxa"/>
          </w:tcPr>
          <w:p w14:paraId="39782679" w14:textId="77777777" w:rsidR="007520D9" w:rsidRPr="00021165" w:rsidRDefault="007520D9" w:rsidP="00B95B54">
            <w:pPr>
              <w:jc w:val="center"/>
              <w:rPr>
                <w:rFonts w:ascii="Arial" w:hAnsi="Arial" w:cs="Arial"/>
                <w:sz w:val="16"/>
                <w:szCs w:val="16"/>
              </w:rPr>
            </w:pPr>
          </w:p>
        </w:tc>
      </w:tr>
      <w:tr w:rsidR="007520D9" w:rsidRPr="00021165" w14:paraId="02CBE92F" w14:textId="77777777" w:rsidTr="00B95B54">
        <w:trPr>
          <w:trHeight w:val="19"/>
        </w:trPr>
        <w:tc>
          <w:tcPr>
            <w:tcW w:w="3371" w:type="dxa"/>
          </w:tcPr>
          <w:p w14:paraId="386F12AF"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Current</w:t>
            </w:r>
          </w:p>
        </w:tc>
        <w:tc>
          <w:tcPr>
            <w:tcW w:w="2479" w:type="dxa"/>
            <w:tcBorders>
              <w:right w:val="single" w:sz="4" w:space="0" w:color="auto"/>
            </w:tcBorders>
          </w:tcPr>
          <w:p w14:paraId="182C957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509 (23.5%)</w:t>
            </w:r>
          </w:p>
        </w:tc>
        <w:tc>
          <w:tcPr>
            <w:tcW w:w="2610" w:type="dxa"/>
            <w:tcBorders>
              <w:left w:val="single" w:sz="4" w:space="0" w:color="auto"/>
            </w:tcBorders>
          </w:tcPr>
          <w:p w14:paraId="016F0AE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315 (14.0%)</w:t>
            </w:r>
          </w:p>
        </w:tc>
        <w:tc>
          <w:tcPr>
            <w:tcW w:w="1260" w:type="dxa"/>
          </w:tcPr>
          <w:p w14:paraId="1C018EB1" w14:textId="77777777" w:rsidR="007520D9" w:rsidRPr="00021165" w:rsidRDefault="007520D9" w:rsidP="00B95B54">
            <w:pPr>
              <w:jc w:val="center"/>
              <w:rPr>
                <w:rFonts w:ascii="Arial" w:hAnsi="Arial" w:cs="Arial"/>
                <w:sz w:val="16"/>
                <w:szCs w:val="16"/>
              </w:rPr>
            </w:pPr>
          </w:p>
        </w:tc>
      </w:tr>
      <w:tr w:rsidR="007520D9" w:rsidRPr="00021165" w14:paraId="410FD805" w14:textId="77777777" w:rsidTr="00B95B54">
        <w:trPr>
          <w:trHeight w:val="19"/>
        </w:trPr>
        <w:tc>
          <w:tcPr>
            <w:tcW w:w="3371" w:type="dxa"/>
          </w:tcPr>
          <w:p w14:paraId="63BD569F" w14:textId="77777777" w:rsidR="007520D9" w:rsidRPr="00021165" w:rsidRDefault="007520D9" w:rsidP="00B95B54">
            <w:pPr>
              <w:rPr>
                <w:rFonts w:ascii="Arial" w:hAnsi="Arial" w:cs="Arial"/>
                <w:sz w:val="16"/>
                <w:szCs w:val="16"/>
              </w:rPr>
            </w:pPr>
            <w:r w:rsidRPr="00021165">
              <w:rPr>
                <w:rFonts w:ascii="Arial" w:hAnsi="Arial" w:cs="Arial"/>
                <w:sz w:val="16"/>
                <w:szCs w:val="16"/>
              </w:rPr>
              <w:t>Education (n, %)</w:t>
            </w:r>
          </w:p>
        </w:tc>
        <w:tc>
          <w:tcPr>
            <w:tcW w:w="2479" w:type="dxa"/>
            <w:tcBorders>
              <w:right w:val="single" w:sz="4" w:space="0" w:color="auto"/>
            </w:tcBorders>
          </w:tcPr>
          <w:p w14:paraId="71B11034"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30C78C69" w14:textId="77777777" w:rsidR="007520D9" w:rsidRPr="00021165" w:rsidRDefault="007520D9" w:rsidP="00B95B54">
            <w:pPr>
              <w:jc w:val="center"/>
              <w:rPr>
                <w:rFonts w:ascii="Arial" w:hAnsi="Arial" w:cs="Arial"/>
                <w:sz w:val="16"/>
                <w:szCs w:val="16"/>
              </w:rPr>
            </w:pPr>
          </w:p>
        </w:tc>
        <w:tc>
          <w:tcPr>
            <w:tcW w:w="1260" w:type="dxa"/>
          </w:tcPr>
          <w:p w14:paraId="726252D0"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67825856" w14:textId="77777777" w:rsidTr="00B95B54">
        <w:trPr>
          <w:trHeight w:val="19"/>
        </w:trPr>
        <w:tc>
          <w:tcPr>
            <w:tcW w:w="3371" w:type="dxa"/>
          </w:tcPr>
          <w:p w14:paraId="17DF055F"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Less than high school</w:t>
            </w:r>
          </w:p>
        </w:tc>
        <w:tc>
          <w:tcPr>
            <w:tcW w:w="2479" w:type="dxa"/>
            <w:tcBorders>
              <w:right w:val="single" w:sz="4" w:space="0" w:color="auto"/>
            </w:tcBorders>
          </w:tcPr>
          <w:p w14:paraId="61DDC0E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489 (22.6%)</w:t>
            </w:r>
          </w:p>
        </w:tc>
        <w:tc>
          <w:tcPr>
            <w:tcW w:w="2610" w:type="dxa"/>
            <w:tcBorders>
              <w:left w:val="single" w:sz="4" w:space="0" w:color="auto"/>
            </w:tcBorders>
          </w:tcPr>
          <w:p w14:paraId="133E9BB7"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682 (30.3%)</w:t>
            </w:r>
          </w:p>
        </w:tc>
        <w:tc>
          <w:tcPr>
            <w:tcW w:w="1260" w:type="dxa"/>
          </w:tcPr>
          <w:p w14:paraId="63E872A0" w14:textId="77777777" w:rsidR="007520D9" w:rsidRPr="00021165" w:rsidRDefault="007520D9" w:rsidP="00B95B54">
            <w:pPr>
              <w:jc w:val="center"/>
              <w:rPr>
                <w:rFonts w:ascii="Arial" w:hAnsi="Arial" w:cs="Arial"/>
                <w:sz w:val="16"/>
                <w:szCs w:val="16"/>
              </w:rPr>
            </w:pPr>
          </w:p>
        </w:tc>
      </w:tr>
      <w:tr w:rsidR="007520D9" w:rsidRPr="00021165" w14:paraId="37EEB5BE" w14:textId="77777777" w:rsidTr="00B95B54">
        <w:trPr>
          <w:trHeight w:val="19"/>
        </w:trPr>
        <w:tc>
          <w:tcPr>
            <w:tcW w:w="3371" w:type="dxa"/>
          </w:tcPr>
          <w:p w14:paraId="0E83D0E2"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High school or equivalent</w:t>
            </w:r>
          </w:p>
        </w:tc>
        <w:tc>
          <w:tcPr>
            <w:tcW w:w="2479" w:type="dxa"/>
            <w:tcBorders>
              <w:right w:val="single" w:sz="4" w:space="0" w:color="auto"/>
            </w:tcBorders>
          </w:tcPr>
          <w:p w14:paraId="71F12851"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465 (21.5%)</w:t>
            </w:r>
          </w:p>
        </w:tc>
        <w:tc>
          <w:tcPr>
            <w:tcW w:w="2610" w:type="dxa"/>
            <w:tcBorders>
              <w:left w:val="single" w:sz="4" w:space="0" w:color="auto"/>
            </w:tcBorders>
          </w:tcPr>
          <w:p w14:paraId="4BA4B0CC"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617 (27.4)</w:t>
            </w:r>
          </w:p>
        </w:tc>
        <w:tc>
          <w:tcPr>
            <w:tcW w:w="1260" w:type="dxa"/>
          </w:tcPr>
          <w:p w14:paraId="081F683E" w14:textId="77777777" w:rsidR="007520D9" w:rsidRPr="00021165" w:rsidRDefault="007520D9" w:rsidP="00B95B54">
            <w:pPr>
              <w:jc w:val="center"/>
              <w:rPr>
                <w:rFonts w:ascii="Arial" w:hAnsi="Arial" w:cs="Arial"/>
                <w:sz w:val="16"/>
                <w:szCs w:val="16"/>
              </w:rPr>
            </w:pPr>
          </w:p>
        </w:tc>
      </w:tr>
      <w:tr w:rsidR="007520D9" w:rsidRPr="00021165" w14:paraId="34228C4F" w14:textId="77777777" w:rsidTr="00B95B54">
        <w:trPr>
          <w:trHeight w:val="19"/>
        </w:trPr>
        <w:tc>
          <w:tcPr>
            <w:tcW w:w="3371" w:type="dxa"/>
          </w:tcPr>
          <w:p w14:paraId="5BBEFBBC"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Some college or AA degree</w:t>
            </w:r>
          </w:p>
        </w:tc>
        <w:tc>
          <w:tcPr>
            <w:tcW w:w="2479" w:type="dxa"/>
            <w:tcBorders>
              <w:right w:val="single" w:sz="4" w:space="0" w:color="auto"/>
            </w:tcBorders>
          </w:tcPr>
          <w:p w14:paraId="48CC409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744 (34.3%)</w:t>
            </w:r>
          </w:p>
        </w:tc>
        <w:tc>
          <w:tcPr>
            <w:tcW w:w="2610" w:type="dxa"/>
            <w:tcBorders>
              <w:left w:val="single" w:sz="4" w:space="0" w:color="auto"/>
            </w:tcBorders>
          </w:tcPr>
          <w:p w14:paraId="5ED71D9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593 (26.3%)</w:t>
            </w:r>
          </w:p>
        </w:tc>
        <w:tc>
          <w:tcPr>
            <w:tcW w:w="1260" w:type="dxa"/>
          </w:tcPr>
          <w:p w14:paraId="7D97659F" w14:textId="77777777" w:rsidR="007520D9" w:rsidRPr="00021165" w:rsidRDefault="007520D9" w:rsidP="00B95B54">
            <w:pPr>
              <w:jc w:val="center"/>
              <w:rPr>
                <w:rFonts w:ascii="Arial" w:hAnsi="Arial" w:cs="Arial"/>
                <w:sz w:val="16"/>
                <w:szCs w:val="16"/>
              </w:rPr>
            </w:pPr>
          </w:p>
        </w:tc>
      </w:tr>
      <w:tr w:rsidR="007520D9" w:rsidRPr="00021165" w14:paraId="4FA1C5BE" w14:textId="77777777" w:rsidTr="00B95B54">
        <w:trPr>
          <w:trHeight w:val="19"/>
        </w:trPr>
        <w:tc>
          <w:tcPr>
            <w:tcW w:w="3371" w:type="dxa"/>
          </w:tcPr>
          <w:p w14:paraId="2C6D7CCE"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College graduate or above</w:t>
            </w:r>
          </w:p>
        </w:tc>
        <w:tc>
          <w:tcPr>
            <w:tcW w:w="2479" w:type="dxa"/>
            <w:tcBorders>
              <w:right w:val="single" w:sz="4" w:space="0" w:color="auto"/>
            </w:tcBorders>
          </w:tcPr>
          <w:p w14:paraId="7F59B6F6"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468 (21.6%)</w:t>
            </w:r>
          </w:p>
        </w:tc>
        <w:tc>
          <w:tcPr>
            <w:tcW w:w="2610" w:type="dxa"/>
            <w:tcBorders>
              <w:left w:val="single" w:sz="4" w:space="0" w:color="auto"/>
            </w:tcBorders>
          </w:tcPr>
          <w:p w14:paraId="2FCCEA30"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360 (16.0%)</w:t>
            </w:r>
          </w:p>
        </w:tc>
        <w:tc>
          <w:tcPr>
            <w:tcW w:w="1260" w:type="dxa"/>
          </w:tcPr>
          <w:p w14:paraId="6340FFCA" w14:textId="77777777" w:rsidR="007520D9" w:rsidRPr="00021165" w:rsidRDefault="007520D9" w:rsidP="00B95B54">
            <w:pPr>
              <w:jc w:val="center"/>
              <w:rPr>
                <w:rFonts w:ascii="Arial" w:hAnsi="Arial" w:cs="Arial"/>
                <w:sz w:val="16"/>
                <w:szCs w:val="16"/>
              </w:rPr>
            </w:pPr>
          </w:p>
        </w:tc>
      </w:tr>
      <w:tr w:rsidR="007520D9" w:rsidRPr="00021165" w14:paraId="2742E861" w14:textId="77777777" w:rsidTr="00B95B54">
        <w:trPr>
          <w:trHeight w:val="19"/>
        </w:trPr>
        <w:tc>
          <w:tcPr>
            <w:tcW w:w="3371" w:type="dxa"/>
          </w:tcPr>
          <w:p w14:paraId="0C2BF04E" w14:textId="77777777" w:rsidR="007520D9" w:rsidRPr="00021165" w:rsidRDefault="007520D9" w:rsidP="00B95B54">
            <w:pPr>
              <w:rPr>
                <w:rFonts w:ascii="Arial" w:hAnsi="Arial" w:cs="Arial"/>
                <w:sz w:val="16"/>
                <w:szCs w:val="16"/>
              </w:rPr>
            </w:pPr>
            <w:r w:rsidRPr="00021165">
              <w:rPr>
                <w:rFonts w:ascii="Arial" w:hAnsi="Arial" w:cs="Arial"/>
                <w:sz w:val="16"/>
                <w:szCs w:val="16"/>
              </w:rPr>
              <w:t>Race/ethnicity (n, %)</w:t>
            </w:r>
          </w:p>
        </w:tc>
        <w:tc>
          <w:tcPr>
            <w:tcW w:w="2479" w:type="dxa"/>
            <w:tcBorders>
              <w:right w:val="single" w:sz="4" w:space="0" w:color="auto"/>
            </w:tcBorders>
          </w:tcPr>
          <w:p w14:paraId="0CAE917E"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2010483F" w14:textId="77777777" w:rsidR="007520D9" w:rsidRPr="00021165" w:rsidRDefault="007520D9" w:rsidP="00B95B54">
            <w:pPr>
              <w:jc w:val="center"/>
              <w:rPr>
                <w:rFonts w:ascii="Arial" w:hAnsi="Arial" w:cs="Arial"/>
                <w:sz w:val="16"/>
                <w:szCs w:val="16"/>
              </w:rPr>
            </w:pPr>
          </w:p>
        </w:tc>
        <w:tc>
          <w:tcPr>
            <w:tcW w:w="1260" w:type="dxa"/>
          </w:tcPr>
          <w:p w14:paraId="2BB0589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549D6681" w14:textId="77777777" w:rsidTr="00B95B54">
        <w:trPr>
          <w:trHeight w:val="19"/>
        </w:trPr>
        <w:tc>
          <w:tcPr>
            <w:tcW w:w="3371" w:type="dxa"/>
          </w:tcPr>
          <w:p w14:paraId="4CD99712" w14:textId="77777777" w:rsidR="007520D9" w:rsidRPr="00021165" w:rsidRDefault="007520D9" w:rsidP="00B95B54">
            <w:pPr>
              <w:ind w:firstLine="333"/>
              <w:rPr>
                <w:rFonts w:ascii="Arial" w:hAnsi="Arial" w:cs="Arial"/>
                <w:sz w:val="16"/>
                <w:szCs w:val="16"/>
              </w:rPr>
            </w:pPr>
            <w:r w:rsidRPr="00021165">
              <w:rPr>
                <w:rFonts w:ascii="Arial" w:hAnsi="Arial" w:cs="Arial"/>
                <w:sz w:val="16"/>
                <w:szCs w:val="16"/>
              </w:rPr>
              <w:t>Non-Hispanic white</w:t>
            </w:r>
          </w:p>
        </w:tc>
        <w:tc>
          <w:tcPr>
            <w:tcW w:w="2479" w:type="dxa"/>
            <w:tcBorders>
              <w:right w:val="single" w:sz="4" w:space="0" w:color="auto"/>
            </w:tcBorders>
          </w:tcPr>
          <w:p w14:paraId="52857277" w14:textId="38A048B3" w:rsidR="007520D9" w:rsidRPr="00021165" w:rsidRDefault="007520D9" w:rsidP="00B95B54">
            <w:pPr>
              <w:jc w:val="center"/>
              <w:rPr>
                <w:rFonts w:ascii="Arial" w:hAnsi="Arial" w:cs="Arial"/>
                <w:sz w:val="16"/>
                <w:szCs w:val="16"/>
              </w:rPr>
            </w:pPr>
            <w:r w:rsidRPr="00021165">
              <w:rPr>
                <w:rFonts w:ascii="Arial" w:hAnsi="Arial" w:cs="Arial"/>
                <w:sz w:val="16"/>
                <w:szCs w:val="16"/>
              </w:rPr>
              <w:t>1007 (46.5%</w:t>
            </w:r>
            <w:r w:rsidR="00C23873" w:rsidRPr="00021165">
              <w:rPr>
                <w:rFonts w:ascii="Arial" w:hAnsi="Arial" w:cs="Arial"/>
                <w:sz w:val="16"/>
                <w:szCs w:val="16"/>
              </w:rPr>
              <w:t>)</w:t>
            </w:r>
          </w:p>
        </w:tc>
        <w:tc>
          <w:tcPr>
            <w:tcW w:w="2610" w:type="dxa"/>
            <w:tcBorders>
              <w:left w:val="single" w:sz="4" w:space="0" w:color="auto"/>
            </w:tcBorders>
          </w:tcPr>
          <w:p w14:paraId="648532C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1309 (58.1%)</w:t>
            </w:r>
          </w:p>
        </w:tc>
        <w:tc>
          <w:tcPr>
            <w:tcW w:w="1260" w:type="dxa"/>
          </w:tcPr>
          <w:p w14:paraId="64F98CDA" w14:textId="77777777" w:rsidR="007520D9" w:rsidRPr="00021165" w:rsidRDefault="007520D9" w:rsidP="00B95B54">
            <w:pPr>
              <w:jc w:val="center"/>
              <w:rPr>
                <w:rFonts w:ascii="Arial" w:hAnsi="Arial" w:cs="Arial"/>
                <w:sz w:val="16"/>
                <w:szCs w:val="16"/>
              </w:rPr>
            </w:pPr>
          </w:p>
        </w:tc>
      </w:tr>
      <w:tr w:rsidR="007520D9" w:rsidRPr="00021165" w14:paraId="289B5A61" w14:textId="77777777" w:rsidTr="00B95B54">
        <w:trPr>
          <w:trHeight w:val="19"/>
        </w:trPr>
        <w:tc>
          <w:tcPr>
            <w:tcW w:w="3371" w:type="dxa"/>
          </w:tcPr>
          <w:p w14:paraId="35723E80"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Non-Hispanic black</w:t>
            </w:r>
          </w:p>
        </w:tc>
        <w:tc>
          <w:tcPr>
            <w:tcW w:w="2479" w:type="dxa"/>
            <w:tcBorders>
              <w:right w:val="single" w:sz="4" w:space="0" w:color="auto"/>
            </w:tcBorders>
          </w:tcPr>
          <w:p w14:paraId="7AD493F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445 (20.5%)</w:t>
            </w:r>
          </w:p>
        </w:tc>
        <w:tc>
          <w:tcPr>
            <w:tcW w:w="2610" w:type="dxa"/>
            <w:tcBorders>
              <w:left w:val="single" w:sz="4" w:space="0" w:color="auto"/>
            </w:tcBorders>
          </w:tcPr>
          <w:p w14:paraId="483D079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396 (17.6%)</w:t>
            </w:r>
          </w:p>
        </w:tc>
        <w:tc>
          <w:tcPr>
            <w:tcW w:w="1260" w:type="dxa"/>
          </w:tcPr>
          <w:p w14:paraId="6858900E" w14:textId="77777777" w:rsidR="007520D9" w:rsidRPr="00021165" w:rsidRDefault="007520D9" w:rsidP="00B95B54">
            <w:pPr>
              <w:jc w:val="center"/>
              <w:rPr>
                <w:rFonts w:ascii="Arial" w:hAnsi="Arial" w:cs="Arial"/>
                <w:sz w:val="16"/>
                <w:szCs w:val="16"/>
              </w:rPr>
            </w:pPr>
          </w:p>
        </w:tc>
      </w:tr>
      <w:tr w:rsidR="007520D9" w:rsidRPr="00021165" w14:paraId="05E997EA" w14:textId="77777777" w:rsidTr="00B95B54">
        <w:trPr>
          <w:trHeight w:val="19"/>
        </w:trPr>
        <w:tc>
          <w:tcPr>
            <w:tcW w:w="3371" w:type="dxa"/>
          </w:tcPr>
          <w:p w14:paraId="6AE7074A"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Hispanic</w:t>
            </w:r>
          </w:p>
        </w:tc>
        <w:tc>
          <w:tcPr>
            <w:tcW w:w="2479" w:type="dxa"/>
            <w:tcBorders>
              <w:right w:val="single" w:sz="4" w:space="0" w:color="auto"/>
            </w:tcBorders>
          </w:tcPr>
          <w:p w14:paraId="3C0F89BC"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626 (28.9%)</w:t>
            </w:r>
          </w:p>
        </w:tc>
        <w:tc>
          <w:tcPr>
            <w:tcW w:w="2610" w:type="dxa"/>
            <w:tcBorders>
              <w:left w:val="single" w:sz="4" w:space="0" w:color="auto"/>
            </w:tcBorders>
          </w:tcPr>
          <w:p w14:paraId="3B23C1D8"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488 (21.7%)</w:t>
            </w:r>
          </w:p>
        </w:tc>
        <w:tc>
          <w:tcPr>
            <w:tcW w:w="1260" w:type="dxa"/>
          </w:tcPr>
          <w:p w14:paraId="65D05F6C" w14:textId="77777777" w:rsidR="007520D9" w:rsidRPr="00021165" w:rsidRDefault="007520D9" w:rsidP="00B95B54">
            <w:pPr>
              <w:jc w:val="center"/>
              <w:rPr>
                <w:rFonts w:ascii="Arial" w:hAnsi="Arial" w:cs="Arial"/>
                <w:sz w:val="16"/>
                <w:szCs w:val="16"/>
              </w:rPr>
            </w:pPr>
          </w:p>
        </w:tc>
      </w:tr>
      <w:tr w:rsidR="007520D9" w:rsidRPr="00021165" w14:paraId="7EBE4BB3" w14:textId="77777777" w:rsidTr="00B95B54">
        <w:trPr>
          <w:trHeight w:val="19"/>
        </w:trPr>
        <w:tc>
          <w:tcPr>
            <w:tcW w:w="3371" w:type="dxa"/>
          </w:tcPr>
          <w:p w14:paraId="6D75B223"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Other</w:t>
            </w:r>
          </w:p>
        </w:tc>
        <w:tc>
          <w:tcPr>
            <w:tcW w:w="2479" w:type="dxa"/>
            <w:tcBorders>
              <w:right w:val="single" w:sz="4" w:space="0" w:color="auto"/>
            </w:tcBorders>
          </w:tcPr>
          <w:p w14:paraId="573FE98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88 (4.1%)</w:t>
            </w:r>
          </w:p>
        </w:tc>
        <w:tc>
          <w:tcPr>
            <w:tcW w:w="2610" w:type="dxa"/>
            <w:tcBorders>
              <w:left w:val="single" w:sz="4" w:space="0" w:color="auto"/>
            </w:tcBorders>
          </w:tcPr>
          <w:p w14:paraId="49EE501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59 (2.6%)</w:t>
            </w:r>
          </w:p>
        </w:tc>
        <w:tc>
          <w:tcPr>
            <w:tcW w:w="1260" w:type="dxa"/>
          </w:tcPr>
          <w:p w14:paraId="56831B61" w14:textId="77777777" w:rsidR="007520D9" w:rsidRPr="00021165" w:rsidRDefault="007520D9" w:rsidP="00B95B54">
            <w:pPr>
              <w:jc w:val="center"/>
              <w:rPr>
                <w:rFonts w:ascii="Arial" w:hAnsi="Arial" w:cs="Arial"/>
                <w:sz w:val="16"/>
                <w:szCs w:val="16"/>
              </w:rPr>
            </w:pPr>
          </w:p>
        </w:tc>
      </w:tr>
      <w:tr w:rsidR="007520D9" w:rsidRPr="00021165" w14:paraId="366C6386" w14:textId="77777777" w:rsidTr="00B95B54">
        <w:trPr>
          <w:trHeight w:val="19"/>
        </w:trPr>
        <w:tc>
          <w:tcPr>
            <w:tcW w:w="3371" w:type="dxa"/>
          </w:tcPr>
          <w:p w14:paraId="656B0EB5" w14:textId="77777777" w:rsidR="007520D9" w:rsidRPr="00021165" w:rsidRDefault="007520D9" w:rsidP="00B95B54">
            <w:pPr>
              <w:rPr>
                <w:rFonts w:ascii="Arial" w:hAnsi="Arial" w:cs="Arial"/>
                <w:sz w:val="16"/>
                <w:szCs w:val="16"/>
              </w:rPr>
            </w:pPr>
            <w:r w:rsidRPr="00021165">
              <w:rPr>
                <w:rFonts w:ascii="Arial" w:hAnsi="Arial" w:cs="Arial"/>
                <w:sz w:val="16"/>
                <w:szCs w:val="16"/>
              </w:rPr>
              <w:t>Mean number of live births (SE, range)</w:t>
            </w:r>
          </w:p>
        </w:tc>
        <w:tc>
          <w:tcPr>
            <w:tcW w:w="2479" w:type="dxa"/>
            <w:tcBorders>
              <w:right w:val="single" w:sz="4" w:space="0" w:color="auto"/>
            </w:tcBorders>
          </w:tcPr>
          <w:p w14:paraId="5720192F"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1.77 (0.03, 0-7)</w:t>
            </w:r>
          </w:p>
        </w:tc>
        <w:tc>
          <w:tcPr>
            <w:tcW w:w="2610" w:type="dxa"/>
            <w:tcBorders>
              <w:left w:val="single" w:sz="4" w:space="0" w:color="auto"/>
            </w:tcBorders>
          </w:tcPr>
          <w:p w14:paraId="0572FB57"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2.81 (0.04, 0-7)</w:t>
            </w:r>
          </w:p>
        </w:tc>
        <w:tc>
          <w:tcPr>
            <w:tcW w:w="1260" w:type="dxa"/>
          </w:tcPr>
          <w:p w14:paraId="2720F53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25376CDE" w14:textId="77777777" w:rsidTr="00B95B54">
        <w:trPr>
          <w:trHeight w:val="19"/>
        </w:trPr>
        <w:tc>
          <w:tcPr>
            <w:tcW w:w="3371" w:type="dxa"/>
          </w:tcPr>
          <w:p w14:paraId="7732E105" w14:textId="77777777" w:rsidR="007520D9" w:rsidRPr="00021165" w:rsidRDefault="007520D9" w:rsidP="00B95B54">
            <w:pPr>
              <w:rPr>
                <w:rFonts w:ascii="Arial" w:hAnsi="Arial" w:cs="Arial"/>
                <w:sz w:val="16"/>
                <w:szCs w:val="16"/>
              </w:rPr>
            </w:pPr>
            <w:r w:rsidRPr="00021165">
              <w:rPr>
                <w:rFonts w:ascii="Arial" w:hAnsi="Arial" w:cs="Arial"/>
                <w:sz w:val="16"/>
                <w:szCs w:val="16"/>
              </w:rPr>
              <w:t>Ever-parity (n, %)</w:t>
            </w:r>
          </w:p>
        </w:tc>
        <w:tc>
          <w:tcPr>
            <w:tcW w:w="2479" w:type="dxa"/>
            <w:tcBorders>
              <w:right w:val="single" w:sz="4" w:space="0" w:color="auto"/>
            </w:tcBorders>
          </w:tcPr>
          <w:p w14:paraId="75EF78BF"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7EF82202" w14:textId="77777777" w:rsidR="007520D9" w:rsidRPr="00021165" w:rsidRDefault="007520D9" w:rsidP="00B95B54">
            <w:pPr>
              <w:jc w:val="center"/>
              <w:rPr>
                <w:rFonts w:ascii="Arial" w:hAnsi="Arial" w:cs="Arial"/>
                <w:sz w:val="16"/>
                <w:szCs w:val="16"/>
              </w:rPr>
            </w:pPr>
          </w:p>
        </w:tc>
        <w:tc>
          <w:tcPr>
            <w:tcW w:w="1260" w:type="dxa"/>
          </w:tcPr>
          <w:p w14:paraId="103D92D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29CCCF00" w14:textId="77777777" w:rsidTr="00B95B54">
        <w:trPr>
          <w:trHeight w:val="19"/>
        </w:trPr>
        <w:tc>
          <w:tcPr>
            <w:tcW w:w="3371" w:type="dxa"/>
          </w:tcPr>
          <w:p w14:paraId="5A5858EA" w14:textId="77777777" w:rsidR="007520D9" w:rsidRPr="00021165" w:rsidRDefault="007520D9" w:rsidP="00B95B54">
            <w:pPr>
              <w:ind w:firstLine="333"/>
              <w:rPr>
                <w:rFonts w:ascii="Arial" w:hAnsi="Arial" w:cs="Arial"/>
                <w:sz w:val="16"/>
                <w:szCs w:val="16"/>
              </w:rPr>
            </w:pPr>
            <w:r w:rsidRPr="00021165">
              <w:rPr>
                <w:rFonts w:ascii="Arial" w:hAnsi="Arial" w:cs="Arial"/>
                <w:sz w:val="16"/>
                <w:szCs w:val="16"/>
              </w:rPr>
              <w:t>Nulliparous</w:t>
            </w:r>
          </w:p>
        </w:tc>
        <w:tc>
          <w:tcPr>
            <w:tcW w:w="2479" w:type="dxa"/>
            <w:tcBorders>
              <w:right w:val="single" w:sz="4" w:space="0" w:color="auto"/>
            </w:tcBorders>
          </w:tcPr>
          <w:p w14:paraId="0A57E1CD"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534 (24.7%)</w:t>
            </w:r>
          </w:p>
        </w:tc>
        <w:tc>
          <w:tcPr>
            <w:tcW w:w="2610" w:type="dxa"/>
            <w:tcBorders>
              <w:left w:val="single" w:sz="4" w:space="0" w:color="auto"/>
            </w:tcBorders>
          </w:tcPr>
          <w:p w14:paraId="687E3250"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237 (10.5%)</w:t>
            </w:r>
          </w:p>
        </w:tc>
        <w:tc>
          <w:tcPr>
            <w:tcW w:w="1260" w:type="dxa"/>
          </w:tcPr>
          <w:p w14:paraId="4C5D13C8" w14:textId="77777777" w:rsidR="007520D9" w:rsidRPr="00021165" w:rsidRDefault="007520D9" w:rsidP="00B95B54">
            <w:pPr>
              <w:jc w:val="center"/>
              <w:rPr>
                <w:rFonts w:ascii="Arial" w:hAnsi="Arial" w:cs="Arial"/>
                <w:sz w:val="16"/>
                <w:szCs w:val="16"/>
              </w:rPr>
            </w:pPr>
          </w:p>
        </w:tc>
      </w:tr>
      <w:tr w:rsidR="007520D9" w:rsidRPr="00021165" w14:paraId="6613F5BA" w14:textId="77777777" w:rsidTr="00B95B54">
        <w:trPr>
          <w:trHeight w:val="19"/>
        </w:trPr>
        <w:tc>
          <w:tcPr>
            <w:tcW w:w="3371" w:type="dxa"/>
          </w:tcPr>
          <w:p w14:paraId="312E09B1" w14:textId="77777777" w:rsidR="007520D9" w:rsidRPr="00ED4070" w:rsidRDefault="007520D9" w:rsidP="00B95B54">
            <w:pPr>
              <w:ind w:firstLine="333"/>
              <w:rPr>
                <w:rFonts w:ascii="Arial" w:hAnsi="Arial" w:cs="Arial"/>
                <w:sz w:val="16"/>
                <w:szCs w:val="16"/>
              </w:rPr>
            </w:pPr>
            <w:r w:rsidRPr="00ED4070">
              <w:rPr>
                <w:rFonts w:ascii="Arial" w:hAnsi="Arial" w:cs="Arial"/>
                <w:sz w:val="16"/>
                <w:szCs w:val="16"/>
              </w:rPr>
              <w:t>Parous</w:t>
            </w:r>
          </w:p>
        </w:tc>
        <w:tc>
          <w:tcPr>
            <w:tcW w:w="2479" w:type="dxa"/>
            <w:tcBorders>
              <w:right w:val="single" w:sz="4" w:space="0" w:color="auto"/>
            </w:tcBorders>
          </w:tcPr>
          <w:p w14:paraId="4E36AB35"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1632 (75.3%)</w:t>
            </w:r>
          </w:p>
        </w:tc>
        <w:tc>
          <w:tcPr>
            <w:tcW w:w="2610" w:type="dxa"/>
            <w:tcBorders>
              <w:left w:val="single" w:sz="4" w:space="0" w:color="auto"/>
            </w:tcBorders>
          </w:tcPr>
          <w:p w14:paraId="2252FD47"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2015 (89.5%)</w:t>
            </w:r>
          </w:p>
        </w:tc>
        <w:tc>
          <w:tcPr>
            <w:tcW w:w="1260" w:type="dxa"/>
          </w:tcPr>
          <w:p w14:paraId="64CB4B48" w14:textId="77777777" w:rsidR="007520D9" w:rsidRPr="00ED4070" w:rsidRDefault="007520D9" w:rsidP="00B95B54">
            <w:pPr>
              <w:jc w:val="center"/>
              <w:rPr>
                <w:rFonts w:ascii="Arial" w:hAnsi="Arial" w:cs="Arial"/>
                <w:sz w:val="16"/>
                <w:szCs w:val="16"/>
              </w:rPr>
            </w:pPr>
          </w:p>
        </w:tc>
      </w:tr>
      <w:tr w:rsidR="007520D9" w:rsidRPr="00021165" w14:paraId="34A7B5B1" w14:textId="77777777" w:rsidTr="00B95B54">
        <w:trPr>
          <w:trHeight w:val="19"/>
        </w:trPr>
        <w:tc>
          <w:tcPr>
            <w:tcW w:w="3371" w:type="dxa"/>
          </w:tcPr>
          <w:p w14:paraId="26C6C1FB" w14:textId="77777777" w:rsidR="007520D9" w:rsidRPr="00ED4070" w:rsidRDefault="007520D9" w:rsidP="00B95B54">
            <w:pPr>
              <w:rPr>
                <w:rFonts w:ascii="Arial" w:hAnsi="Arial" w:cs="Arial"/>
                <w:sz w:val="16"/>
                <w:szCs w:val="16"/>
              </w:rPr>
            </w:pPr>
            <w:r w:rsidRPr="00ED4070">
              <w:rPr>
                <w:rFonts w:ascii="Arial" w:hAnsi="Arial" w:cs="Arial"/>
                <w:sz w:val="16"/>
                <w:szCs w:val="16"/>
              </w:rPr>
              <w:t>LM Biological Age</w:t>
            </w:r>
          </w:p>
        </w:tc>
        <w:tc>
          <w:tcPr>
            <w:tcW w:w="2479" w:type="dxa"/>
            <w:tcBorders>
              <w:right w:val="single" w:sz="4" w:space="0" w:color="auto"/>
            </w:tcBorders>
          </w:tcPr>
          <w:p w14:paraId="320C72C1"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30.32 (0.23, 4.7-81.3)</w:t>
            </w:r>
          </w:p>
        </w:tc>
        <w:tc>
          <w:tcPr>
            <w:tcW w:w="2610" w:type="dxa"/>
            <w:tcBorders>
              <w:left w:val="single" w:sz="4" w:space="0" w:color="auto"/>
            </w:tcBorders>
          </w:tcPr>
          <w:p w14:paraId="229B3546"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61.92 (0.27, 26.0-103.6)</w:t>
            </w:r>
          </w:p>
        </w:tc>
        <w:tc>
          <w:tcPr>
            <w:tcW w:w="1260" w:type="dxa"/>
          </w:tcPr>
          <w:p w14:paraId="37578C22"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0.002</w:t>
            </w:r>
            <w:r w:rsidRPr="00ED4070">
              <w:rPr>
                <w:rFonts w:ascii="Arial" w:hAnsi="Arial" w:cs="Arial"/>
                <w:sz w:val="16"/>
                <w:szCs w:val="16"/>
                <w:shd w:val="clear" w:color="auto" w:fill="FFFFFF"/>
                <w:vertAlign w:val="superscript"/>
              </w:rPr>
              <w:t>†</w:t>
            </w:r>
          </w:p>
        </w:tc>
      </w:tr>
      <w:tr w:rsidR="00ED4070" w:rsidRPr="00021165" w14:paraId="043FA784" w14:textId="77777777" w:rsidTr="00B95B54">
        <w:trPr>
          <w:trHeight w:val="19"/>
        </w:trPr>
        <w:tc>
          <w:tcPr>
            <w:tcW w:w="3371" w:type="dxa"/>
          </w:tcPr>
          <w:p w14:paraId="0C414A8C" w14:textId="5AF60DBC" w:rsidR="00ED4070" w:rsidRPr="00ED4070" w:rsidRDefault="00ED4070" w:rsidP="00B95B54">
            <w:pPr>
              <w:rPr>
                <w:rFonts w:ascii="Arial" w:hAnsi="Arial" w:cs="Arial"/>
                <w:sz w:val="16"/>
                <w:szCs w:val="16"/>
              </w:rPr>
            </w:pPr>
            <w:r w:rsidRPr="00ED4070">
              <w:rPr>
                <w:rFonts w:ascii="Arial" w:hAnsi="Arial" w:cs="Arial"/>
                <w:sz w:val="16"/>
                <w:szCs w:val="16"/>
              </w:rPr>
              <w:t>LM Biological Age acceleration</w:t>
            </w:r>
          </w:p>
        </w:tc>
        <w:tc>
          <w:tcPr>
            <w:tcW w:w="2479" w:type="dxa"/>
            <w:tcBorders>
              <w:right w:val="single" w:sz="4" w:space="0" w:color="auto"/>
            </w:tcBorders>
          </w:tcPr>
          <w:p w14:paraId="3FD58253" w14:textId="77777777" w:rsidR="00ED4070" w:rsidRPr="00ED4070" w:rsidRDefault="00ED4070" w:rsidP="00B95B54">
            <w:pPr>
              <w:jc w:val="center"/>
              <w:rPr>
                <w:rFonts w:ascii="Arial" w:hAnsi="Arial" w:cs="Arial"/>
                <w:sz w:val="16"/>
                <w:szCs w:val="16"/>
              </w:rPr>
            </w:pPr>
          </w:p>
        </w:tc>
        <w:tc>
          <w:tcPr>
            <w:tcW w:w="2610" w:type="dxa"/>
            <w:tcBorders>
              <w:left w:val="single" w:sz="4" w:space="0" w:color="auto"/>
            </w:tcBorders>
          </w:tcPr>
          <w:p w14:paraId="7CF57D18" w14:textId="77777777" w:rsidR="00ED4070" w:rsidRPr="00ED4070" w:rsidRDefault="00ED4070" w:rsidP="00B95B54">
            <w:pPr>
              <w:jc w:val="center"/>
              <w:rPr>
                <w:rFonts w:ascii="Arial" w:hAnsi="Arial" w:cs="Arial"/>
                <w:sz w:val="16"/>
                <w:szCs w:val="16"/>
              </w:rPr>
            </w:pPr>
          </w:p>
        </w:tc>
        <w:tc>
          <w:tcPr>
            <w:tcW w:w="1260" w:type="dxa"/>
          </w:tcPr>
          <w:p w14:paraId="70CD04D7" w14:textId="77777777" w:rsidR="00ED4070" w:rsidRPr="00ED4070" w:rsidRDefault="00ED4070" w:rsidP="00B95B54">
            <w:pPr>
              <w:jc w:val="center"/>
              <w:rPr>
                <w:rFonts w:ascii="Arial" w:hAnsi="Arial" w:cs="Arial"/>
                <w:sz w:val="16"/>
                <w:szCs w:val="16"/>
              </w:rPr>
            </w:pPr>
          </w:p>
        </w:tc>
      </w:tr>
      <w:tr w:rsidR="007520D9" w:rsidRPr="00021165" w14:paraId="73D0697F" w14:textId="77777777" w:rsidTr="00B95B54">
        <w:trPr>
          <w:trHeight w:val="19"/>
        </w:trPr>
        <w:tc>
          <w:tcPr>
            <w:tcW w:w="3371" w:type="dxa"/>
          </w:tcPr>
          <w:p w14:paraId="20F209C4"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Homeostatic Dysregulation </w:t>
            </w:r>
          </w:p>
        </w:tc>
        <w:tc>
          <w:tcPr>
            <w:tcW w:w="2479" w:type="dxa"/>
            <w:tcBorders>
              <w:right w:val="single" w:sz="4" w:space="0" w:color="auto"/>
            </w:tcBorders>
          </w:tcPr>
          <w:p w14:paraId="006D5C1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3.10 (0.01, 1.5-4.8)</w:t>
            </w:r>
          </w:p>
        </w:tc>
        <w:tc>
          <w:tcPr>
            <w:tcW w:w="2610" w:type="dxa"/>
            <w:tcBorders>
              <w:left w:val="single" w:sz="4" w:space="0" w:color="auto"/>
            </w:tcBorders>
          </w:tcPr>
          <w:p w14:paraId="7E731840"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3.29 (0.01, 1.5-5.3)</w:t>
            </w:r>
          </w:p>
        </w:tc>
        <w:tc>
          <w:tcPr>
            <w:tcW w:w="1260" w:type="dxa"/>
          </w:tcPr>
          <w:p w14:paraId="2076420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0.696</w:t>
            </w:r>
            <w:r w:rsidRPr="00ED4070">
              <w:rPr>
                <w:rFonts w:ascii="Arial" w:hAnsi="Arial" w:cs="Arial"/>
                <w:sz w:val="16"/>
                <w:szCs w:val="16"/>
                <w:shd w:val="clear" w:color="auto" w:fill="FFFFFF"/>
                <w:vertAlign w:val="superscript"/>
              </w:rPr>
              <w:t>†</w:t>
            </w:r>
          </w:p>
        </w:tc>
      </w:tr>
      <w:tr w:rsidR="00ED4070" w:rsidRPr="00021165" w14:paraId="6A93269F" w14:textId="77777777" w:rsidTr="00B95B54">
        <w:trPr>
          <w:trHeight w:val="19"/>
        </w:trPr>
        <w:tc>
          <w:tcPr>
            <w:tcW w:w="3371" w:type="dxa"/>
          </w:tcPr>
          <w:p w14:paraId="289A9B80" w14:textId="44CAAE67" w:rsidR="00ED4070" w:rsidRPr="00ED4070" w:rsidRDefault="00ED4070" w:rsidP="00B95B54">
            <w:pPr>
              <w:rPr>
                <w:rFonts w:ascii="Arial" w:hAnsi="Arial" w:cs="Arial"/>
                <w:sz w:val="16"/>
                <w:szCs w:val="16"/>
              </w:rPr>
            </w:pPr>
            <w:r w:rsidRPr="00ED4070">
              <w:rPr>
                <w:rFonts w:ascii="Arial" w:hAnsi="Arial" w:cs="Arial"/>
                <w:sz w:val="16"/>
                <w:szCs w:val="16"/>
              </w:rPr>
              <w:t>Homeostatic Dysregulation</w:t>
            </w:r>
          </w:p>
        </w:tc>
        <w:tc>
          <w:tcPr>
            <w:tcW w:w="2479" w:type="dxa"/>
            <w:tcBorders>
              <w:right w:val="single" w:sz="4" w:space="0" w:color="auto"/>
            </w:tcBorders>
          </w:tcPr>
          <w:p w14:paraId="4E4C44FB" w14:textId="77777777" w:rsidR="00ED4070" w:rsidRPr="00ED4070" w:rsidRDefault="00ED4070" w:rsidP="00B95B54">
            <w:pPr>
              <w:jc w:val="center"/>
              <w:rPr>
                <w:rFonts w:ascii="Arial" w:hAnsi="Arial" w:cs="Arial"/>
                <w:sz w:val="16"/>
                <w:szCs w:val="16"/>
              </w:rPr>
            </w:pPr>
          </w:p>
        </w:tc>
        <w:tc>
          <w:tcPr>
            <w:tcW w:w="2610" w:type="dxa"/>
            <w:tcBorders>
              <w:left w:val="single" w:sz="4" w:space="0" w:color="auto"/>
            </w:tcBorders>
          </w:tcPr>
          <w:p w14:paraId="5EFF35F6" w14:textId="77777777" w:rsidR="00ED4070" w:rsidRPr="00ED4070" w:rsidRDefault="00ED4070" w:rsidP="00B95B54">
            <w:pPr>
              <w:jc w:val="center"/>
              <w:rPr>
                <w:rFonts w:ascii="Arial" w:hAnsi="Arial" w:cs="Arial"/>
                <w:sz w:val="16"/>
                <w:szCs w:val="16"/>
              </w:rPr>
            </w:pPr>
          </w:p>
        </w:tc>
        <w:tc>
          <w:tcPr>
            <w:tcW w:w="1260" w:type="dxa"/>
          </w:tcPr>
          <w:p w14:paraId="7FC603F7" w14:textId="77777777" w:rsidR="00ED4070" w:rsidRPr="00ED4070" w:rsidRDefault="00ED4070" w:rsidP="00B95B54">
            <w:pPr>
              <w:jc w:val="center"/>
              <w:rPr>
                <w:rFonts w:ascii="Arial" w:hAnsi="Arial" w:cs="Arial"/>
                <w:sz w:val="16"/>
                <w:szCs w:val="16"/>
              </w:rPr>
            </w:pPr>
          </w:p>
        </w:tc>
      </w:tr>
      <w:tr w:rsidR="007520D9" w:rsidRPr="00021165" w14:paraId="2D34EE85" w14:textId="77777777" w:rsidTr="00B95B54">
        <w:trPr>
          <w:trHeight w:val="19"/>
        </w:trPr>
        <w:tc>
          <w:tcPr>
            <w:tcW w:w="3371" w:type="dxa"/>
          </w:tcPr>
          <w:p w14:paraId="1D6C349C"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KDM Biological Age </w:t>
            </w:r>
          </w:p>
        </w:tc>
        <w:tc>
          <w:tcPr>
            <w:tcW w:w="2479" w:type="dxa"/>
            <w:tcBorders>
              <w:right w:val="single" w:sz="4" w:space="0" w:color="auto"/>
            </w:tcBorders>
          </w:tcPr>
          <w:p w14:paraId="5B2B07B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31.49 (0.26, 0.6-111.6)</w:t>
            </w:r>
          </w:p>
        </w:tc>
        <w:tc>
          <w:tcPr>
            <w:tcW w:w="2610" w:type="dxa"/>
            <w:tcBorders>
              <w:left w:val="single" w:sz="4" w:space="0" w:color="auto"/>
            </w:tcBorders>
          </w:tcPr>
          <w:p w14:paraId="1CD48094"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60.59 (0.35, 17.1-147.3)</w:t>
            </w:r>
          </w:p>
        </w:tc>
        <w:tc>
          <w:tcPr>
            <w:tcW w:w="1260" w:type="dxa"/>
          </w:tcPr>
          <w:p w14:paraId="1F5579F8"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&lt;0.001</w:t>
            </w:r>
            <w:r w:rsidRPr="00ED4070">
              <w:rPr>
                <w:rFonts w:ascii="Arial" w:hAnsi="Arial" w:cs="Arial"/>
                <w:sz w:val="16"/>
                <w:szCs w:val="16"/>
                <w:shd w:val="clear" w:color="auto" w:fill="FFFFFF"/>
                <w:vertAlign w:val="superscript"/>
              </w:rPr>
              <w:t>†</w:t>
            </w:r>
          </w:p>
        </w:tc>
      </w:tr>
      <w:tr w:rsidR="00ED4070" w:rsidRPr="00021165" w14:paraId="14C2E357" w14:textId="77777777" w:rsidTr="00B95B54">
        <w:trPr>
          <w:trHeight w:val="19"/>
        </w:trPr>
        <w:tc>
          <w:tcPr>
            <w:tcW w:w="3371" w:type="dxa"/>
          </w:tcPr>
          <w:p w14:paraId="31B7050B" w14:textId="0B984656" w:rsidR="00ED4070" w:rsidRPr="00ED4070" w:rsidRDefault="00ED4070" w:rsidP="00B95B54">
            <w:pPr>
              <w:rPr>
                <w:rFonts w:ascii="Arial" w:hAnsi="Arial" w:cs="Arial"/>
                <w:sz w:val="16"/>
                <w:szCs w:val="16"/>
              </w:rPr>
            </w:pPr>
            <w:r w:rsidRPr="00ED4070">
              <w:rPr>
                <w:rFonts w:ascii="Arial" w:hAnsi="Arial" w:cs="Arial"/>
                <w:sz w:val="16"/>
                <w:szCs w:val="16"/>
              </w:rPr>
              <w:t>KDM Biological Age acceleration</w:t>
            </w:r>
          </w:p>
        </w:tc>
        <w:tc>
          <w:tcPr>
            <w:tcW w:w="2479" w:type="dxa"/>
            <w:tcBorders>
              <w:right w:val="single" w:sz="4" w:space="0" w:color="auto"/>
            </w:tcBorders>
          </w:tcPr>
          <w:p w14:paraId="55493496" w14:textId="77777777" w:rsidR="00ED4070" w:rsidRPr="00ED4070" w:rsidRDefault="00ED4070" w:rsidP="00B95B54">
            <w:pPr>
              <w:jc w:val="center"/>
              <w:rPr>
                <w:rFonts w:ascii="Arial" w:hAnsi="Arial" w:cs="Arial"/>
                <w:sz w:val="16"/>
                <w:szCs w:val="16"/>
              </w:rPr>
            </w:pPr>
          </w:p>
        </w:tc>
        <w:tc>
          <w:tcPr>
            <w:tcW w:w="2610" w:type="dxa"/>
            <w:tcBorders>
              <w:left w:val="single" w:sz="4" w:space="0" w:color="auto"/>
            </w:tcBorders>
          </w:tcPr>
          <w:p w14:paraId="7473442B" w14:textId="77777777" w:rsidR="00ED4070" w:rsidRPr="00ED4070" w:rsidRDefault="00ED4070" w:rsidP="00B95B54">
            <w:pPr>
              <w:jc w:val="center"/>
              <w:rPr>
                <w:rFonts w:ascii="Arial" w:hAnsi="Arial" w:cs="Arial"/>
                <w:sz w:val="16"/>
                <w:szCs w:val="16"/>
              </w:rPr>
            </w:pPr>
          </w:p>
        </w:tc>
        <w:tc>
          <w:tcPr>
            <w:tcW w:w="1260" w:type="dxa"/>
          </w:tcPr>
          <w:p w14:paraId="050B121F" w14:textId="77777777" w:rsidR="00ED4070" w:rsidRPr="00ED4070" w:rsidRDefault="00ED4070" w:rsidP="00B95B54">
            <w:pPr>
              <w:jc w:val="center"/>
              <w:rPr>
                <w:rFonts w:ascii="Arial" w:hAnsi="Arial" w:cs="Arial"/>
                <w:sz w:val="16"/>
                <w:szCs w:val="16"/>
              </w:rPr>
            </w:pPr>
          </w:p>
        </w:tc>
      </w:tr>
      <w:tr w:rsidR="007520D9" w:rsidRPr="00021165" w14:paraId="30247A25" w14:textId="77777777" w:rsidTr="00ED4070">
        <w:trPr>
          <w:trHeight w:val="19"/>
        </w:trPr>
        <w:tc>
          <w:tcPr>
            <w:tcW w:w="3371" w:type="dxa"/>
          </w:tcPr>
          <w:p w14:paraId="62AF2C78"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Allostatic Load </w:t>
            </w:r>
          </w:p>
        </w:tc>
        <w:tc>
          <w:tcPr>
            <w:tcW w:w="2479" w:type="dxa"/>
            <w:tcBorders>
              <w:right w:val="single" w:sz="4" w:space="0" w:color="auto"/>
            </w:tcBorders>
          </w:tcPr>
          <w:p w14:paraId="7549F4B9"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0.23 (0.00, 0.0-0.8)</w:t>
            </w:r>
          </w:p>
        </w:tc>
        <w:tc>
          <w:tcPr>
            <w:tcW w:w="2610" w:type="dxa"/>
            <w:tcBorders>
              <w:left w:val="single" w:sz="4" w:space="0" w:color="auto"/>
            </w:tcBorders>
          </w:tcPr>
          <w:p w14:paraId="313E4416"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0.32 (0.00, 0.0-0.9)</w:t>
            </w:r>
          </w:p>
        </w:tc>
        <w:tc>
          <w:tcPr>
            <w:tcW w:w="1260" w:type="dxa"/>
          </w:tcPr>
          <w:p w14:paraId="3CC6C29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0.307</w:t>
            </w:r>
            <w:r w:rsidRPr="00ED4070">
              <w:rPr>
                <w:rFonts w:ascii="Arial" w:hAnsi="Arial" w:cs="Arial"/>
                <w:sz w:val="16"/>
                <w:szCs w:val="16"/>
                <w:shd w:val="clear" w:color="auto" w:fill="FFFFFF"/>
                <w:vertAlign w:val="superscript"/>
              </w:rPr>
              <w:t>†</w:t>
            </w:r>
          </w:p>
        </w:tc>
      </w:tr>
      <w:tr w:rsidR="00ED4070" w:rsidRPr="00021165" w14:paraId="07A4A6C5" w14:textId="77777777" w:rsidTr="00B95B54">
        <w:trPr>
          <w:trHeight w:val="19"/>
        </w:trPr>
        <w:tc>
          <w:tcPr>
            <w:tcW w:w="3371" w:type="dxa"/>
            <w:tcBorders>
              <w:bottom w:val="single" w:sz="4" w:space="0" w:color="auto"/>
            </w:tcBorders>
          </w:tcPr>
          <w:p w14:paraId="10F2C13B" w14:textId="4728CA3A" w:rsidR="00ED4070" w:rsidRPr="00ED4070" w:rsidRDefault="00ED4070" w:rsidP="00B95B54">
            <w:pPr>
              <w:rPr>
                <w:rFonts w:ascii="Arial" w:hAnsi="Arial" w:cs="Arial"/>
                <w:sz w:val="16"/>
                <w:szCs w:val="16"/>
              </w:rPr>
            </w:pPr>
            <w:r w:rsidRPr="00ED4070">
              <w:rPr>
                <w:rFonts w:ascii="Arial" w:hAnsi="Arial" w:cs="Arial"/>
                <w:sz w:val="16"/>
                <w:szCs w:val="16"/>
              </w:rPr>
              <w:t>Allostatic Load acceleration</w:t>
            </w:r>
          </w:p>
        </w:tc>
        <w:tc>
          <w:tcPr>
            <w:tcW w:w="2479" w:type="dxa"/>
            <w:tcBorders>
              <w:bottom w:val="single" w:sz="4" w:space="0" w:color="auto"/>
              <w:right w:val="single" w:sz="4" w:space="0" w:color="auto"/>
            </w:tcBorders>
          </w:tcPr>
          <w:p w14:paraId="4BEBBDF0" w14:textId="77777777" w:rsidR="00ED4070" w:rsidRPr="00ED4070" w:rsidRDefault="00ED4070" w:rsidP="00B95B54">
            <w:pPr>
              <w:jc w:val="center"/>
              <w:rPr>
                <w:rFonts w:ascii="Arial" w:hAnsi="Arial" w:cs="Arial"/>
                <w:sz w:val="16"/>
                <w:szCs w:val="16"/>
              </w:rPr>
            </w:pPr>
          </w:p>
        </w:tc>
        <w:tc>
          <w:tcPr>
            <w:tcW w:w="2610" w:type="dxa"/>
            <w:tcBorders>
              <w:left w:val="single" w:sz="4" w:space="0" w:color="auto"/>
              <w:bottom w:val="single" w:sz="4" w:space="0" w:color="auto"/>
            </w:tcBorders>
          </w:tcPr>
          <w:p w14:paraId="2DE2814C" w14:textId="77777777" w:rsidR="00ED4070" w:rsidRPr="00ED4070" w:rsidRDefault="00ED4070" w:rsidP="00B95B54">
            <w:pPr>
              <w:jc w:val="center"/>
              <w:rPr>
                <w:rFonts w:ascii="Arial" w:hAnsi="Arial" w:cs="Arial"/>
                <w:sz w:val="16"/>
                <w:szCs w:val="16"/>
              </w:rPr>
            </w:pPr>
          </w:p>
        </w:tc>
        <w:tc>
          <w:tcPr>
            <w:tcW w:w="1260" w:type="dxa"/>
            <w:tcBorders>
              <w:bottom w:val="single" w:sz="4" w:space="0" w:color="auto"/>
            </w:tcBorders>
          </w:tcPr>
          <w:p w14:paraId="658703AB" w14:textId="77777777" w:rsidR="00ED4070" w:rsidRPr="00ED4070" w:rsidRDefault="00ED4070" w:rsidP="00B95B54">
            <w:pPr>
              <w:jc w:val="center"/>
              <w:rPr>
                <w:rFonts w:ascii="Arial" w:hAnsi="Arial" w:cs="Arial"/>
                <w:sz w:val="16"/>
                <w:szCs w:val="16"/>
              </w:rPr>
            </w:pPr>
          </w:p>
        </w:tc>
      </w:tr>
    </w:tbl>
    <w:p w14:paraId="026E9C03" w14:textId="77777777" w:rsidR="007520D9" w:rsidRPr="008A3A95" w:rsidRDefault="007520D9" w:rsidP="007520D9">
      <w:pPr>
        <w:shd w:val="clear" w:color="auto" w:fill="FFFFFF"/>
        <w:spacing w:line="240" w:lineRule="auto"/>
        <w:rPr>
          <w:sz w:val="18"/>
          <w:szCs w:val="18"/>
          <w:shd w:val="clear" w:color="auto" w:fill="FFFFFF"/>
        </w:rPr>
      </w:pPr>
      <w:r w:rsidRPr="008A3A95">
        <w:rPr>
          <w:sz w:val="18"/>
          <w:szCs w:val="18"/>
          <w:shd w:val="clear" w:color="auto" w:fill="FFFFFF"/>
          <w:vertAlign w:val="superscript"/>
        </w:rPr>
        <w:t>†</w:t>
      </w:r>
      <w:r w:rsidRPr="008A3A95">
        <w:rPr>
          <w:sz w:val="18"/>
          <w:szCs w:val="18"/>
          <w:shd w:val="clear" w:color="auto" w:fill="FFFFFF"/>
        </w:rPr>
        <w:t xml:space="preserve"> p-values from linear regression models adjusted for the following variables: chronological age, body mass index, federal income-to-poverty ratio, smoking, education, and self-identified race/ethnicity.</w:t>
      </w:r>
    </w:p>
    <w:p w14:paraId="6863C5E7" w14:textId="77777777" w:rsidR="007520D9" w:rsidRDefault="007520D9" w:rsidP="007520D9">
      <w:pPr>
        <w:shd w:val="clear" w:color="auto" w:fill="FFFFFF"/>
        <w:spacing w:line="240" w:lineRule="auto"/>
        <w:rPr>
          <w:b/>
          <w:bCs/>
        </w:rPr>
      </w:pPr>
    </w:p>
    <w:p w14:paraId="56AC0C34" w14:textId="77777777" w:rsidR="007520D9" w:rsidRDefault="007520D9" w:rsidP="007520D9">
      <w:pPr>
        <w:shd w:val="clear" w:color="auto" w:fill="FFFFFF"/>
        <w:spacing w:line="240" w:lineRule="auto"/>
        <w:rPr>
          <w:b/>
          <w:bCs/>
        </w:rPr>
      </w:pPr>
    </w:p>
    <w:p w14:paraId="23781F31" w14:textId="52516D25" w:rsidR="007520D9" w:rsidRDefault="007520D9" w:rsidP="00693C80">
      <w:pPr>
        <w:shd w:val="clear" w:color="auto" w:fill="FFFFFF"/>
        <w:spacing w:line="240" w:lineRule="auto"/>
        <w:rPr>
          <w:b/>
          <w:bCs/>
        </w:rPr>
      </w:pPr>
    </w:p>
    <w:p w14:paraId="18D5162F" w14:textId="41C0D893" w:rsidR="007520D9" w:rsidRDefault="007520D9" w:rsidP="00693C80">
      <w:pPr>
        <w:shd w:val="clear" w:color="auto" w:fill="FFFFFF"/>
        <w:spacing w:line="240" w:lineRule="auto"/>
        <w:rPr>
          <w:b/>
          <w:bCs/>
        </w:rPr>
      </w:pPr>
    </w:p>
    <w:p w14:paraId="1E414E87" w14:textId="4A6E63B0" w:rsidR="007520D9" w:rsidRDefault="007520D9" w:rsidP="00693C80">
      <w:pPr>
        <w:shd w:val="clear" w:color="auto" w:fill="FFFFFF"/>
        <w:spacing w:line="240" w:lineRule="auto"/>
        <w:rPr>
          <w:b/>
          <w:bCs/>
        </w:rPr>
      </w:pPr>
    </w:p>
    <w:p w14:paraId="07F33E31" w14:textId="19A59CD1" w:rsidR="007520D9" w:rsidRDefault="007520D9" w:rsidP="00693C80">
      <w:pPr>
        <w:shd w:val="clear" w:color="auto" w:fill="FFFFFF"/>
        <w:spacing w:line="240" w:lineRule="auto"/>
        <w:rPr>
          <w:b/>
          <w:bCs/>
        </w:rPr>
      </w:pPr>
    </w:p>
    <w:p w14:paraId="017DCE8E" w14:textId="5269BBC8" w:rsidR="007520D9" w:rsidRDefault="007520D9" w:rsidP="00693C80">
      <w:pPr>
        <w:shd w:val="clear" w:color="auto" w:fill="FFFFFF"/>
        <w:spacing w:line="240" w:lineRule="auto"/>
        <w:rPr>
          <w:b/>
          <w:bCs/>
        </w:rPr>
      </w:pPr>
    </w:p>
    <w:p w14:paraId="3D55C937" w14:textId="1F1514F4" w:rsidR="007520D9" w:rsidRDefault="007520D9" w:rsidP="00693C80">
      <w:pPr>
        <w:shd w:val="clear" w:color="auto" w:fill="FFFFFF"/>
        <w:spacing w:line="240" w:lineRule="auto"/>
        <w:rPr>
          <w:b/>
          <w:bCs/>
        </w:rPr>
      </w:pPr>
    </w:p>
    <w:p w14:paraId="06D1A38B" w14:textId="337BC93D" w:rsidR="007520D9" w:rsidRDefault="007520D9" w:rsidP="00693C80">
      <w:pPr>
        <w:shd w:val="clear" w:color="auto" w:fill="FFFFFF"/>
        <w:spacing w:line="240" w:lineRule="auto"/>
        <w:rPr>
          <w:b/>
          <w:bCs/>
        </w:rPr>
      </w:pPr>
    </w:p>
    <w:p w14:paraId="2EE3F66A" w14:textId="7A70FE65" w:rsidR="007520D9" w:rsidRDefault="007520D9" w:rsidP="00693C80">
      <w:pPr>
        <w:shd w:val="clear" w:color="auto" w:fill="FFFFFF"/>
        <w:spacing w:line="240" w:lineRule="auto"/>
        <w:rPr>
          <w:b/>
          <w:bCs/>
        </w:rPr>
      </w:pPr>
    </w:p>
    <w:p w14:paraId="5BDC6A3E" w14:textId="31E4A89D" w:rsidR="007520D9" w:rsidRDefault="007520D9" w:rsidP="00693C80">
      <w:pPr>
        <w:shd w:val="clear" w:color="auto" w:fill="FFFFFF"/>
        <w:spacing w:line="240" w:lineRule="auto"/>
        <w:rPr>
          <w:b/>
          <w:bCs/>
        </w:rPr>
      </w:pPr>
    </w:p>
    <w:p w14:paraId="2C254B94" w14:textId="2DD13D9D" w:rsidR="007520D9" w:rsidRDefault="007520D9" w:rsidP="00693C80">
      <w:pPr>
        <w:shd w:val="clear" w:color="auto" w:fill="FFFFFF"/>
        <w:spacing w:line="240" w:lineRule="auto"/>
        <w:rPr>
          <w:b/>
          <w:bCs/>
        </w:rPr>
      </w:pPr>
    </w:p>
    <w:p w14:paraId="4F358980" w14:textId="53E8C8B1" w:rsidR="007520D9" w:rsidRDefault="007520D9" w:rsidP="00693C80">
      <w:pPr>
        <w:shd w:val="clear" w:color="auto" w:fill="FFFFFF"/>
        <w:spacing w:line="240" w:lineRule="auto"/>
        <w:rPr>
          <w:b/>
          <w:bCs/>
        </w:rPr>
      </w:pPr>
    </w:p>
    <w:p w14:paraId="24681C4C" w14:textId="34B34821" w:rsidR="007520D9" w:rsidRDefault="007520D9" w:rsidP="00693C80">
      <w:pPr>
        <w:shd w:val="clear" w:color="auto" w:fill="FFFFFF"/>
        <w:spacing w:line="240" w:lineRule="auto"/>
        <w:rPr>
          <w:b/>
          <w:bCs/>
        </w:rPr>
      </w:pPr>
    </w:p>
    <w:p w14:paraId="5CE2EE82" w14:textId="08E4C6E0" w:rsidR="000C69A4" w:rsidRDefault="000C69A4" w:rsidP="00693C80">
      <w:pPr>
        <w:shd w:val="clear" w:color="auto" w:fill="FFFFFF"/>
        <w:spacing w:line="240" w:lineRule="auto"/>
        <w:rPr>
          <w:b/>
          <w:bCs/>
        </w:rPr>
      </w:pPr>
    </w:p>
    <w:p w14:paraId="4BAE2417" w14:textId="72AB6057" w:rsidR="000C69A4" w:rsidRDefault="000C69A4" w:rsidP="00693C80">
      <w:pPr>
        <w:shd w:val="clear" w:color="auto" w:fill="FFFFFF"/>
        <w:spacing w:line="240" w:lineRule="auto"/>
        <w:rPr>
          <w:b/>
          <w:bCs/>
        </w:rPr>
      </w:pPr>
    </w:p>
    <w:p w14:paraId="339BEF94" w14:textId="0042D1EB" w:rsidR="000C69A4" w:rsidRDefault="000C69A4" w:rsidP="00693C80">
      <w:pPr>
        <w:shd w:val="clear" w:color="auto" w:fill="FFFFFF"/>
        <w:spacing w:line="240" w:lineRule="auto"/>
        <w:rPr>
          <w:b/>
          <w:bCs/>
        </w:rPr>
      </w:pPr>
    </w:p>
    <w:p w14:paraId="1E7BCCFC" w14:textId="0E73A443" w:rsidR="000C69A4" w:rsidRDefault="000C69A4" w:rsidP="00693C80">
      <w:pPr>
        <w:shd w:val="clear" w:color="auto" w:fill="FFFFFF"/>
        <w:spacing w:line="240" w:lineRule="auto"/>
        <w:rPr>
          <w:b/>
          <w:bCs/>
        </w:rPr>
      </w:pPr>
    </w:p>
    <w:p w14:paraId="05714F7F" w14:textId="77777777" w:rsidR="000C69A4" w:rsidRDefault="000C69A4" w:rsidP="00693C80">
      <w:pPr>
        <w:shd w:val="clear" w:color="auto" w:fill="FFFFFF"/>
        <w:spacing w:line="240" w:lineRule="auto"/>
        <w:rPr>
          <w:b/>
          <w:bCs/>
        </w:rPr>
      </w:pPr>
    </w:p>
    <w:p w14:paraId="605EC9BA" w14:textId="77777777" w:rsidR="007520D9" w:rsidRDefault="007520D9" w:rsidP="00693C80">
      <w:pPr>
        <w:shd w:val="clear" w:color="auto" w:fill="FFFFFF"/>
        <w:spacing w:line="240" w:lineRule="auto"/>
        <w:rPr>
          <w:b/>
          <w:bCs/>
        </w:rPr>
      </w:pPr>
    </w:p>
    <w:p w14:paraId="1D1CFBED" w14:textId="2FF2C34E" w:rsidR="004E19F4" w:rsidRPr="00405935" w:rsidRDefault="004E19F4" w:rsidP="004E19F4">
      <w:pPr>
        <w:shd w:val="clear" w:color="auto" w:fill="FFFFFF"/>
        <w:spacing w:line="240" w:lineRule="auto"/>
      </w:pPr>
      <w:r w:rsidRPr="00405935">
        <w:rPr>
          <w:b/>
          <w:bCs/>
        </w:rPr>
        <w:lastRenderedPageBreak/>
        <w:t xml:space="preserve">Table </w:t>
      </w:r>
      <w:r w:rsidR="000C69A4">
        <w:rPr>
          <w:b/>
          <w:bCs/>
        </w:rPr>
        <w:t>2</w:t>
      </w:r>
      <w:r w:rsidRPr="00405935">
        <w:rPr>
          <w:b/>
          <w:bCs/>
        </w:rPr>
        <w:t xml:space="preserve">. </w:t>
      </w:r>
      <w:r w:rsidRPr="00405935">
        <w:t xml:space="preserve">Multiple linear regression examining the </w:t>
      </w:r>
      <w:r w:rsidRPr="00E21852">
        <w:rPr>
          <w:highlight w:val="yellow"/>
        </w:rPr>
        <w:t>chronic and acute</w:t>
      </w:r>
      <w:r>
        <w:t xml:space="preserve"> </w:t>
      </w:r>
      <w:r w:rsidRPr="00405935">
        <w:t>effects of number of live births on biological age</w:t>
      </w:r>
      <w:r>
        <w:t xml:space="preserve"> </w:t>
      </w:r>
      <w:r w:rsidR="00021165">
        <w:t xml:space="preserve">acceleration </w:t>
      </w:r>
      <w:r>
        <w:t xml:space="preserve">for </w:t>
      </w:r>
      <w:del w:id="530" w:author="Calen Patrick Ryan" w:date="2020-10-19T21:30:00Z">
        <w:r w:rsidDel="00953640">
          <w:delText>premenopausal</w:delText>
        </w:r>
      </w:del>
      <w:ins w:id="531" w:author="Calen Patrick Ryan" w:date="2020-10-19T21:30:00Z">
        <w:r w:rsidR="00953640">
          <w:t>pre-menopausal</w:t>
        </w:r>
      </w:ins>
      <w:r>
        <w:t xml:space="preserve"> women only</w:t>
      </w:r>
      <w:r w:rsidRPr="00405935">
        <w:t xml:space="preserve">, National Health and Nutrition Examination Survey 1999-2010. </w:t>
      </w:r>
      <w:r w:rsidRPr="009C60A8">
        <w:rPr>
          <w:highlight w:val="yellow"/>
        </w:rPr>
        <w:t>Values represent coefficient estimates and 95% confidence intervals.</w:t>
      </w:r>
      <w:r>
        <w:t xml:space="preserve"> </w:t>
      </w: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 at </w:t>
      </w:r>
      <w:r>
        <w:sym w:font="Symbol" w:char="F061"/>
      </w:r>
      <w:r w:rsidR="005B1D17">
        <w:t xml:space="preserve"> </w:t>
      </w:r>
      <w:r>
        <w:t>= (0.05/</w:t>
      </w:r>
      <w:r w:rsidR="007520D9">
        <w:t>4</w:t>
      </w:r>
      <w:r>
        <w:t>) = 0.0</w:t>
      </w:r>
      <w:r w:rsidR="007520D9">
        <w:t>125</w:t>
      </w:r>
      <w:r>
        <w:t>.</w:t>
      </w:r>
    </w:p>
    <w:p w14:paraId="7BF9661F" w14:textId="77777777" w:rsidR="004E19F4" w:rsidRPr="00405935" w:rsidRDefault="004E19F4" w:rsidP="004E19F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794"/>
        <w:gridCol w:w="1981"/>
        <w:gridCol w:w="1620"/>
        <w:gridCol w:w="1747"/>
      </w:tblGrid>
      <w:tr w:rsidR="004E19F4" w:rsidRPr="00906604" w14:paraId="766ADB9E" w14:textId="77777777" w:rsidTr="00875CA4">
        <w:trPr>
          <w:trHeight w:val="23"/>
        </w:trPr>
        <w:tc>
          <w:tcPr>
            <w:tcW w:w="2790" w:type="dxa"/>
            <w:tcBorders>
              <w:bottom w:val="single" w:sz="4" w:space="0" w:color="auto"/>
            </w:tcBorders>
          </w:tcPr>
          <w:p w14:paraId="29CFA7DA" w14:textId="77777777" w:rsidR="004E19F4" w:rsidRPr="00906604" w:rsidRDefault="004E19F4" w:rsidP="00A949FD">
            <w:pPr>
              <w:rPr>
                <w:rFonts w:ascii="Arial" w:hAnsi="Arial" w:cs="Arial"/>
                <w:b/>
                <w:bCs/>
                <w:sz w:val="16"/>
                <w:szCs w:val="16"/>
              </w:rPr>
            </w:pPr>
          </w:p>
        </w:tc>
        <w:tc>
          <w:tcPr>
            <w:tcW w:w="1794" w:type="dxa"/>
            <w:tcBorders>
              <w:bottom w:val="single" w:sz="4" w:space="0" w:color="auto"/>
            </w:tcBorders>
          </w:tcPr>
          <w:p w14:paraId="1E6721F3"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
          <w:p w14:paraId="758E3340"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
          <w:p w14:paraId="6B51257E"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
          <w:p w14:paraId="23184DBC"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AL</w:t>
            </w:r>
          </w:p>
        </w:tc>
      </w:tr>
      <w:tr w:rsidR="004E19F4" w:rsidRPr="00906604" w14:paraId="29F0A62F" w14:textId="77777777" w:rsidTr="00A949FD">
        <w:trPr>
          <w:trHeight w:val="23"/>
        </w:trPr>
        <w:tc>
          <w:tcPr>
            <w:tcW w:w="9932" w:type="dxa"/>
            <w:gridSpan w:val="5"/>
            <w:tcBorders>
              <w:top w:val="single" w:sz="4" w:space="0" w:color="auto"/>
              <w:bottom w:val="single" w:sz="4" w:space="0" w:color="auto"/>
            </w:tcBorders>
          </w:tcPr>
          <w:p w14:paraId="7C7830AF" w14:textId="77777777" w:rsidR="004E19F4" w:rsidRPr="00906604" w:rsidRDefault="004E19F4" w:rsidP="00A949FD">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Pr>
                <w:rFonts w:ascii="Arial" w:hAnsi="Arial" w:cs="Arial"/>
                <w:b/>
                <w:bCs/>
                <w:sz w:val="16"/>
                <w:szCs w:val="16"/>
              </w:rPr>
              <w:t>2,166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4B2A882C" w14:textId="77777777" w:rsidTr="00875CA4">
        <w:trPr>
          <w:trHeight w:val="23"/>
        </w:trPr>
        <w:tc>
          <w:tcPr>
            <w:tcW w:w="2790" w:type="dxa"/>
            <w:tcBorders>
              <w:top w:val="single" w:sz="4" w:space="0" w:color="auto"/>
            </w:tcBorders>
          </w:tcPr>
          <w:p w14:paraId="10240F4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5269CA3D"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24</w:t>
            </w:r>
            <w:r w:rsidRPr="007D623E">
              <w:rPr>
                <w:rFonts w:ascii="Arial" w:hAnsi="Arial" w:cs="Arial"/>
                <w:sz w:val="16"/>
                <w:szCs w:val="16"/>
              </w:rPr>
              <w:t xml:space="preserve"> (-</w:t>
            </w:r>
            <w:r>
              <w:rPr>
                <w:rFonts w:ascii="Arial" w:hAnsi="Arial" w:cs="Arial"/>
                <w:sz w:val="16"/>
                <w:szCs w:val="16"/>
              </w:rPr>
              <w:t>0.70</w:t>
            </w:r>
            <w:r w:rsidRPr="007D623E">
              <w:rPr>
                <w:rFonts w:ascii="Arial" w:hAnsi="Arial" w:cs="Arial"/>
                <w:sz w:val="16"/>
                <w:szCs w:val="16"/>
              </w:rPr>
              <w:t>, 0.2</w:t>
            </w:r>
            <w:r>
              <w:rPr>
                <w:rFonts w:ascii="Arial" w:hAnsi="Arial" w:cs="Arial"/>
                <w:sz w:val="16"/>
                <w:szCs w:val="16"/>
              </w:rPr>
              <w:t>2</w:t>
            </w:r>
            <w:r w:rsidRPr="007D623E">
              <w:rPr>
                <w:rFonts w:ascii="Arial" w:hAnsi="Arial" w:cs="Arial"/>
                <w:sz w:val="16"/>
                <w:szCs w:val="16"/>
              </w:rPr>
              <w:t>)</w:t>
            </w:r>
          </w:p>
        </w:tc>
        <w:tc>
          <w:tcPr>
            <w:tcW w:w="1981" w:type="dxa"/>
            <w:tcBorders>
              <w:top w:val="single" w:sz="4" w:space="0" w:color="auto"/>
            </w:tcBorders>
          </w:tcPr>
          <w:p w14:paraId="3F8064A5" w14:textId="77777777" w:rsidR="004E19F4" w:rsidRPr="007D623E" w:rsidRDefault="004E19F4" w:rsidP="00A949FD">
            <w:pPr>
              <w:rPr>
                <w:rFonts w:ascii="Arial" w:hAnsi="Arial" w:cs="Arial"/>
                <w:sz w:val="16"/>
                <w:szCs w:val="16"/>
              </w:rPr>
            </w:pPr>
            <w:r>
              <w:rPr>
                <w:rFonts w:ascii="Arial" w:hAnsi="Arial" w:cs="Arial"/>
                <w:sz w:val="16"/>
                <w:szCs w:val="16"/>
              </w:rPr>
              <w:t>0.02 (-0.03, 0.06)</w:t>
            </w:r>
          </w:p>
        </w:tc>
        <w:tc>
          <w:tcPr>
            <w:tcW w:w="1620" w:type="dxa"/>
            <w:tcBorders>
              <w:top w:val="single" w:sz="4" w:space="0" w:color="auto"/>
            </w:tcBorders>
          </w:tcPr>
          <w:p w14:paraId="3BA1E9A7" w14:textId="77777777" w:rsidR="004E19F4" w:rsidRPr="00906604" w:rsidRDefault="004E19F4" w:rsidP="00A949FD">
            <w:pPr>
              <w:rPr>
                <w:rFonts w:ascii="Arial" w:hAnsi="Arial" w:cs="Arial"/>
                <w:sz w:val="16"/>
                <w:szCs w:val="16"/>
              </w:rPr>
            </w:pPr>
            <w:r>
              <w:rPr>
                <w:rFonts w:ascii="Arial" w:hAnsi="Arial" w:cs="Arial"/>
                <w:sz w:val="16"/>
                <w:szCs w:val="16"/>
              </w:rPr>
              <w:t>-0.51 (-1.53, 0.51)</w:t>
            </w:r>
          </w:p>
        </w:tc>
        <w:tc>
          <w:tcPr>
            <w:tcW w:w="1747" w:type="dxa"/>
            <w:tcBorders>
              <w:top w:val="single" w:sz="4" w:space="0" w:color="auto"/>
            </w:tcBorders>
          </w:tcPr>
          <w:p w14:paraId="4D8D9218" w14:textId="77777777" w:rsidR="004E19F4" w:rsidRPr="00906604" w:rsidRDefault="004E19F4" w:rsidP="00A949FD">
            <w:pPr>
              <w:rPr>
                <w:rFonts w:ascii="Arial" w:hAnsi="Arial" w:cs="Arial"/>
                <w:sz w:val="16"/>
                <w:szCs w:val="16"/>
              </w:rPr>
            </w:pPr>
            <w:r>
              <w:rPr>
                <w:rFonts w:ascii="Arial" w:hAnsi="Arial" w:cs="Arial"/>
                <w:sz w:val="16"/>
                <w:szCs w:val="16"/>
              </w:rPr>
              <w:t>-0.01 (-0.02, 0.01)</w:t>
            </w:r>
          </w:p>
        </w:tc>
      </w:tr>
      <w:tr w:rsidR="004E19F4" w:rsidRPr="00906604" w14:paraId="3808BA27" w14:textId="77777777" w:rsidTr="00875CA4">
        <w:trPr>
          <w:trHeight w:val="23"/>
        </w:trPr>
        <w:tc>
          <w:tcPr>
            <w:tcW w:w="2790" w:type="dxa"/>
          </w:tcPr>
          <w:p w14:paraId="39B6D794"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Pr>
          <w:p w14:paraId="36790934"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04</w:t>
            </w:r>
            <w:r w:rsidRPr="007D623E">
              <w:rPr>
                <w:rFonts w:ascii="Arial" w:hAnsi="Arial" w:cs="Arial"/>
                <w:sz w:val="16"/>
                <w:szCs w:val="16"/>
              </w:rPr>
              <w:t xml:space="preserve"> (</w:t>
            </w:r>
            <w:r>
              <w:rPr>
                <w:rFonts w:ascii="Arial" w:hAnsi="Arial" w:cs="Arial"/>
                <w:sz w:val="16"/>
                <w:szCs w:val="16"/>
              </w:rPr>
              <w:t>-</w:t>
            </w:r>
            <w:r w:rsidRPr="007D623E">
              <w:rPr>
                <w:rFonts w:ascii="Arial" w:hAnsi="Arial" w:cs="Arial"/>
                <w:sz w:val="16"/>
                <w:szCs w:val="16"/>
              </w:rPr>
              <w:t>0.0</w:t>
            </w:r>
            <w:r>
              <w:rPr>
                <w:rFonts w:ascii="Arial" w:hAnsi="Arial" w:cs="Arial"/>
                <w:sz w:val="16"/>
                <w:szCs w:val="16"/>
              </w:rPr>
              <w:t>6</w:t>
            </w:r>
            <w:r w:rsidRPr="007D623E">
              <w:rPr>
                <w:rFonts w:ascii="Arial" w:hAnsi="Arial" w:cs="Arial"/>
                <w:sz w:val="16"/>
                <w:szCs w:val="16"/>
              </w:rPr>
              <w:t>, 0.1</w:t>
            </w:r>
            <w:r>
              <w:rPr>
                <w:rFonts w:ascii="Arial" w:hAnsi="Arial" w:cs="Arial"/>
                <w:sz w:val="16"/>
                <w:szCs w:val="16"/>
              </w:rPr>
              <w:t>3</w:t>
            </w:r>
            <w:r w:rsidRPr="007D623E">
              <w:rPr>
                <w:rFonts w:ascii="Arial" w:hAnsi="Arial" w:cs="Arial"/>
                <w:sz w:val="16"/>
                <w:szCs w:val="16"/>
              </w:rPr>
              <w:t>)</w:t>
            </w:r>
          </w:p>
        </w:tc>
        <w:tc>
          <w:tcPr>
            <w:tcW w:w="1981" w:type="dxa"/>
          </w:tcPr>
          <w:p w14:paraId="5C62F1D2" w14:textId="77777777" w:rsidR="004E19F4" w:rsidRPr="007D623E" w:rsidRDefault="004E19F4" w:rsidP="00A949FD">
            <w:pPr>
              <w:rPr>
                <w:rFonts w:ascii="Arial" w:hAnsi="Arial" w:cs="Arial"/>
                <w:sz w:val="16"/>
                <w:szCs w:val="16"/>
              </w:rPr>
            </w:pPr>
            <w:r>
              <w:rPr>
                <w:rFonts w:ascii="Arial" w:hAnsi="Arial" w:cs="Arial"/>
                <w:sz w:val="16"/>
                <w:szCs w:val="16"/>
              </w:rPr>
              <w:t>-0.01 (-0.02, 0.004)</w:t>
            </w:r>
          </w:p>
        </w:tc>
        <w:tc>
          <w:tcPr>
            <w:tcW w:w="1620" w:type="dxa"/>
          </w:tcPr>
          <w:p w14:paraId="5AE3EEA3" w14:textId="77777777" w:rsidR="004E19F4" w:rsidRPr="00906604" w:rsidRDefault="004E19F4" w:rsidP="00A949FD">
            <w:pPr>
              <w:rPr>
                <w:rFonts w:ascii="Arial" w:hAnsi="Arial" w:cs="Arial"/>
                <w:sz w:val="16"/>
                <w:szCs w:val="16"/>
              </w:rPr>
            </w:pPr>
            <w:r>
              <w:rPr>
                <w:rFonts w:ascii="Arial" w:hAnsi="Arial" w:cs="Arial"/>
                <w:sz w:val="16"/>
                <w:szCs w:val="16"/>
              </w:rPr>
              <w:t>0.03 (-0.18, 0.24)</w:t>
            </w:r>
          </w:p>
        </w:tc>
        <w:tc>
          <w:tcPr>
            <w:tcW w:w="1747" w:type="dxa"/>
          </w:tcPr>
          <w:p w14:paraId="7546CBE3" w14:textId="77777777" w:rsidR="004E19F4" w:rsidRPr="00906604" w:rsidRDefault="004E19F4" w:rsidP="00A949FD">
            <w:pPr>
              <w:rPr>
                <w:rFonts w:ascii="Arial" w:hAnsi="Arial" w:cs="Arial"/>
                <w:sz w:val="16"/>
                <w:szCs w:val="16"/>
              </w:rPr>
            </w:pPr>
            <w:r>
              <w:rPr>
                <w:rFonts w:ascii="Arial" w:hAnsi="Arial" w:cs="Arial"/>
                <w:sz w:val="16"/>
                <w:szCs w:val="16"/>
              </w:rPr>
              <w:t>0.001 (-0.002, 0.003)</w:t>
            </w:r>
          </w:p>
        </w:tc>
      </w:tr>
      <w:tr w:rsidR="004E19F4" w:rsidRPr="00906604" w14:paraId="6BD1E505" w14:textId="77777777" w:rsidTr="00A949FD">
        <w:trPr>
          <w:trHeight w:val="23"/>
        </w:trPr>
        <w:tc>
          <w:tcPr>
            <w:tcW w:w="9932" w:type="dxa"/>
            <w:gridSpan w:val="5"/>
            <w:tcBorders>
              <w:top w:val="single" w:sz="4" w:space="0" w:color="auto"/>
              <w:bottom w:val="single" w:sz="4" w:space="0" w:color="auto"/>
            </w:tcBorders>
          </w:tcPr>
          <w:p w14:paraId="41DA3938" w14:textId="77777777" w:rsidR="004E19F4" w:rsidRPr="00906604" w:rsidRDefault="004E19F4" w:rsidP="00A949FD">
            <w:pPr>
              <w:rPr>
                <w:rFonts w:ascii="Arial" w:hAnsi="Arial" w:cs="Arial"/>
                <w:sz w:val="16"/>
                <w:szCs w:val="16"/>
              </w:rPr>
            </w:pPr>
            <w:r w:rsidRPr="00906604">
              <w:rPr>
                <w:rFonts w:ascii="Arial" w:hAnsi="Arial" w:cs="Arial"/>
                <w:b/>
                <w:bCs/>
                <w:sz w:val="16"/>
                <w:szCs w:val="16"/>
              </w:rPr>
              <w:t xml:space="preserve">Sensitivity analysis 1 (n = </w:t>
            </w:r>
            <w:r>
              <w:rPr>
                <w:rFonts w:ascii="Arial" w:hAnsi="Arial" w:cs="Arial"/>
                <w:b/>
                <w:bCs/>
                <w:sz w:val="16"/>
                <w:szCs w:val="16"/>
              </w:rPr>
              <w:t>2,686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2E36AC1B" w14:textId="77777777" w:rsidTr="00875CA4">
        <w:trPr>
          <w:trHeight w:val="23"/>
        </w:trPr>
        <w:tc>
          <w:tcPr>
            <w:tcW w:w="2790" w:type="dxa"/>
            <w:tcBorders>
              <w:top w:val="single" w:sz="4" w:space="0" w:color="auto"/>
            </w:tcBorders>
          </w:tcPr>
          <w:p w14:paraId="6E4BDC3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6F4B0283"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03</w:t>
            </w:r>
            <w:r w:rsidRPr="007D623E">
              <w:rPr>
                <w:rFonts w:ascii="Arial" w:hAnsi="Arial" w:cs="Arial"/>
                <w:sz w:val="16"/>
                <w:szCs w:val="16"/>
              </w:rPr>
              <w:t xml:space="preserve"> (-</w:t>
            </w:r>
            <w:r>
              <w:rPr>
                <w:rFonts w:ascii="Arial" w:hAnsi="Arial" w:cs="Arial"/>
                <w:sz w:val="16"/>
                <w:szCs w:val="16"/>
              </w:rPr>
              <w:t>0.46</w:t>
            </w:r>
            <w:r w:rsidRPr="007D623E">
              <w:rPr>
                <w:rFonts w:ascii="Arial" w:hAnsi="Arial" w:cs="Arial"/>
                <w:sz w:val="16"/>
                <w:szCs w:val="16"/>
              </w:rPr>
              <w:t xml:space="preserve">, </w:t>
            </w:r>
            <w:r>
              <w:rPr>
                <w:rFonts w:ascii="Arial" w:hAnsi="Arial" w:cs="Arial"/>
                <w:sz w:val="16"/>
                <w:szCs w:val="16"/>
              </w:rPr>
              <w:t>0.52</w:t>
            </w:r>
            <w:r w:rsidRPr="007D623E">
              <w:rPr>
                <w:rFonts w:ascii="Arial" w:hAnsi="Arial" w:cs="Arial"/>
                <w:sz w:val="16"/>
                <w:szCs w:val="16"/>
              </w:rPr>
              <w:t>)</w:t>
            </w:r>
          </w:p>
        </w:tc>
        <w:tc>
          <w:tcPr>
            <w:tcW w:w="1981" w:type="dxa"/>
            <w:tcBorders>
              <w:top w:val="single" w:sz="4" w:space="0" w:color="auto"/>
            </w:tcBorders>
          </w:tcPr>
          <w:p w14:paraId="2BAC5D24" w14:textId="77777777" w:rsidR="004E19F4" w:rsidRPr="007D623E" w:rsidRDefault="004E19F4" w:rsidP="00A949FD">
            <w:pPr>
              <w:rPr>
                <w:rFonts w:ascii="Arial" w:hAnsi="Arial" w:cs="Arial"/>
                <w:sz w:val="16"/>
                <w:szCs w:val="16"/>
              </w:rPr>
            </w:pPr>
            <w:r>
              <w:rPr>
                <w:rFonts w:ascii="Arial" w:hAnsi="Arial" w:cs="Arial"/>
                <w:sz w:val="16"/>
                <w:szCs w:val="16"/>
              </w:rPr>
              <w:t>0.01 (-0.03, 0.05)</w:t>
            </w:r>
          </w:p>
        </w:tc>
        <w:tc>
          <w:tcPr>
            <w:tcW w:w="1620" w:type="dxa"/>
            <w:tcBorders>
              <w:top w:val="single" w:sz="4" w:space="0" w:color="auto"/>
            </w:tcBorders>
          </w:tcPr>
          <w:p w14:paraId="0E7E0A2B" w14:textId="77777777" w:rsidR="004E19F4" w:rsidRPr="007D623E" w:rsidRDefault="004E19F4" w:rsidP="00A949FD">
            <w:pPr>
              <w:rPr>
                <w:rFonts w:ascii="Arial" w:hAnsi="Arial" w:cs="Arial"/>
                <w:sz w:val="16"/>
                <w:szCs w:val="16"/>
              </w:rPr>
            </w:pPr>
            <w:r>
              <w:rPr>
                <w:rFonts w:ascii="Arial" w:hAnsi="Arial" w:cs="Arial"/>
                <w:sz w:val="16"/>
                <w:szCs w:val="16"/>
              </w:rPr>
              <w:t>-0.24 (-1.15, 0.67)</w:t>
            </w:r>
          </w:p>
        </w:tc>
        <w:tc>
          <w:tcPr>
            <w:tcW w:w="1747" w:type="dxa"/>
            <w:tcBorders>
              <w:top w:val="single" w:sz="4" w:space="0" w:color="auto"/>
            </w:tcBorders>
          </w:tcPr>
          <w:p w14:paraId="1458D02B" w14:textId="77777777" w:rsidR="004E19F4" w:rsidRPr="00906604" w:rsidRDefault="004E19F4" w:rsidP="00A949FD">
            <w:pPr>
              <w:rPr>
                <w:rFonts w:ascii="Arial" w:hAnsi="Arial" w:cs="Arial"/>
                <w:sz w:val="16"/>
                <w:szCs w:val="16"/>
              </w:rPr>
            </w:pPr>
            <w:r w:rsidRPr="00906604">
              <w:rPr>
                <w:rFonts w:ascii="Arial" w:hAnsi="Arial" w:cs="Arial"/>
                <w:sz w:val="16"/>
                <w:szCs w:val="16"/>
              </w:rPr>
              <w:t>-0.004 (-0.02, 0.01)</w:t>
            </w:r>
          </w:p>
        </w:tc>
      </w:tr>
      <w:tr w:rsidR="004E19F4" w:rsidRPr="00906604" w14:paraId="1F495B7B" w14:textId="77777777" w:rsidTr="00875CA4">
        <w:trPr>
          <w:trHeight w:val="23"/>
        </w:trPr>
        <w:tc>
          <w:tcPr>
            <w:tcW w:w="2790" w:type="dxa"/>
            <w:tcBorders>
              <w:bottom w:val="single" w:sz="4" w:space="0" w:color="auto"/>
            </w:tcBorders>
          </w:tcPr>
          <w:p w14:paraId="02756147"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Borders>
              <w:bottom w:val="single" w:sz="4" w:space="0" w:color="auto"/>
            </w:tcBorders>
          </w:tcPr>
          <w:p w14:paraId="6C218F9F" w14:textId="77777777" w:rsidR="004E19F4" w:rsidRPr="007D623E" w:rsidRDefault="004E19F4" w:rsidP="00A949FD">
            <w:pPr>
              <w:rPr>
                <w:rFonts w:ascii="Arial" w:hAnsi="Arial" w:cs="Arial"/>
                <w:sz w:val="16"/>
                <w:szCs w:val="16"/>
              </w:rPr>
            </w:pPr>
            <w:r>
              <w:rPr>
                <w:rFonts w:ascii="Arial" w:hAnsi="Arial" w:cs="Arial"/>
                <w:sz w:val="16"/>
                <w:szCs w:val="16"/>
              </w:rPr>
              <w:t>0.06 (-0.04, 0.17)</w:t>
            </w:r>
          </w:p>
        </w:tc>
        <w:tc>
          <w:tcPr>
            <w:tcW w:w="1981" w:type="dxa"/>
            <w:tcBorders>
              <w:bottom w:val="single" w:sz="4" w:space="0" w:color="auto"/>
            </w:tcBorders>
          </w:tcPr>
          <w:p w14:paraId="5E8FB4C2" w14:textId="77777777" w:rsidR="004E19F4" w:rsidRPr="007D623E" w:rsidRDefault="004E19F4" w:rsidP="00A949FD">
            <w:pPr>
              <w:rPr>
                <w:rFonts w:ascii="Arial" w:hAnsi="Arial" w:cs="Arial"/>
                <w:sz w:val="16"/>
                <w:szCs w:val="16"/>
              </w:rPr>
            </w:pPr>
            <w:r>
              <w:rPr>
                <w:rFonts w:ascii="Arial" w:hAnsi="Arial" w:cs="Arial"/>
                <w:sz w:val="16"/>
                <w:szCs w:val="16"/>
              </w:rPr>
              <w:t>-0.003 (-0.01, 0.01)</w:t>
            </w:r>
          </w:p>
        </w:tc>
        <w:tc>
          <w:tcPr>
            <w:tcW w:w="1620" w:type="dxa"/>
            <w:tcBorders>
              <w:bottom w:val="single" w:sz="4" w:space="0" w:color="auto"/>
            </w:tcBorders>
          </w:tcPr>
          <w:p w14:paraId="4A1659E8" w14:textId="77777777" w:rsidR="004E19F4" w:rsidRPr="007D623E" w:rsidRDefault="004E19F4" w:rsidP="00A949FD">
            <w:pPr>
              <w:rPr>
                <w:rFonts w:ascii="Arial" w:hAnsi="Arial" w:cs="Arial"/>
                <w:sz w:val="16"/>
                <w:szCs w:val="16"/>
              </w:rPr>
            </w:pPr>
            <w:r>
              <w:rPr>
                <w:rFonts w:ascii="Arial" w:hAnsi="Arial" w:cs="Arial"/>
                <w:sz w:val="16"/>
                <w:szCs w:val="16"/>
              </w:rPr>
              <w:t>0.05 (-0.13, 0.24)</w:t>
            </w:r>
          </w:p>
        </w:tc>
        <w:tc>
          <w:tcPr>
            <w:tcW w:w="1747" w:type="dxa"/>
            <w:tcBorders>
              <w:bottom w:val="single" w:sz="4" w:space="0" w:color="auto"/>
            </w:tcBorders>
          </w:tcPr>
          <w:p w14:paraId="5683F48B" w14:textId="77777777" w:rsidR="004E19F4" w:rsidRPr="00906604" w:rsidRDefault="004E19F4" w:rsidP="00A949FD">
            <w:pPr>
              <w:rPr>
                <w:rFonts w:ascii="Arial" w:hAnsi="Arial" w:cs="Arial"/>
                <w:sz w:val="16"/>
                <w:szCs w:val="16"/>
              </w:rPr>
            </w:pPr>
            <w:r w:rsidRPr="00906604">
              <w:rPr>
                <w:rFonts w:ascii="Arial" w:hAnsi="Arial" w:cs="Arial"/>
                <w:sz w:val="16"/>
                <w:szCs w:val="16"/>
              </w:rPr>
              <w:t>0.002 (-0.001, 0.01)</w:t>
            </w:r>
          </w:p>
        </w:tc>
      </w:tr>
      <w:tr w:rsidR="004E19F4" w:rsidRPr="00906604" w14:paraId="31E8270F" w14:textId="77777777" w:rsidTr="00A949FD">
        <w:trPr>
          <w:trHeight w:val="23"/>
        </w:trPr>
        <w:tc>
          <w:tcPr>
            <w:tcW w:w="9932" w:type="dxa"/>
            <w:gridSpan w:val="5"/>
            <w:tcBorders>
              <w:top w:val="single" w:sz="4" w:space="0" w:color="auto"/>
              <w:bottom w:val="single" w:sz="4" w:space="0" w:color="auto"/>
            </w:tcBorders>
          </w:tcPr>
          <w:p w14:paraId="5C472F23" w14:textId="77777777" w:rsidR="004E19F4" w:rsidRPr="00187343" w:rsidRDefault="004E19F4" w:rsidP="00A949FD">
            <w:pPr>
              <w:rPr>
                <w:rFonts w:ascii="Arial" w:hAnsi="Arial" w:cs="Arial"/>
                <w:sz w:val="16"/>
                <w:szCs w:val="16"/>
              </w:rPr>
            </w:pPr>
            <w:r w:rsidRPr="00187343">
              <w:rPr>
                <w:rFonts w:ascii="Arial" w:hAnsi="Arial" w:cs="Arial"/>
                <w:b/>
                <w:bCs/>
                <w:sz w:val="16"/>
                <w:szCs w:val="16"/>
              </w:rPr>
              <w:t>Sensitivity analysis 2 (n = 1,617)</w:t>
            </w:r>
            <w:r w:rsidRPr="00187343">
              <w:rPr>
                <w:rFonts w:ascii="Arial" w:hAnsi="Arial" w:cs="Arial"/>
                <w:sz w:val="16"/>
                <w:szCs w:val="16"/>
                <w:shd w:val="clear" w:color="auto" w:fill="FFFFFF"/>
                <w:vertAlign w:val="superscript"/>
              </w:rPr>
              <w:t xml:space="preserve"> †</w:t>
            </w:r>
          </w:p>
        </w:tc>
      </w:tr>
      <w:tr w:rsidR="004E19F4" w:rsidRPr="00906604" w14:paraId="1ECE7FB8" w14:textId="77777777" w:rsidTr="00875CA4">
        <w:trPr>
          <w:trHeight w:val="23"/>
        </w:trPr>
        <w:tc>
          <w:tcPr>
            <w:tcW w:w="2790" w:type="dxa"/>
            <w:tcBorders>
              <w:top w:val="single" w:sz="4" w:space="0" w:color="auto"/>
            </w:tcBorders>
          </w:tcPr>
          <w:p w14:paraId="322F4005"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w:t>
            </w:r>
          </w:p>
        </w:tc>
        <w:tc>
          <w:tcPr>
            <w:tcW w:w="1794" w:type="dxa"/>
            <w:tcBorders>
              <w:top w:val="single" w:sz="4" w:space="0" w:color="auto"/>
            </w:tcBorders>
          </w:tcPr>
          <w:p w14:paraId="59B7C3ED" w14:textId="77777777" w:rsidR="004E19F4" w:rsidRPr="00187343" w:rsidRDefault="004E19F4" w:rsidP="00A949FD">
            <w:pPr>
              <w:rPr>
                <w:rFonts w:ascii="Arial" w:hAnsi="Arial" w:cs="Arial"/>
                <w:sz w:val="16"/>
                <w:szCs w:val="16"/>
              </w:rPr>
            </w:pPr>
            <w:r w:rsidRPr="00187343">
              <w:rPr>
                <w:rFonts w:ascii="Arial" w:hAnsi="Arial" w:cs="Arial"/>
                <w:sz w:val="16"/>
                <w:szCs w:val="16"/>
              </w:rPr>
              <w:t>-0.04 (-1.6</w:t>
            </w:r>
            <w:r>
              <w:rPr>
                <w:rFonts w:ascii="Arial" w:hAnsi="Arial" w:cs="Arial"/>
                <w:sz w:val="16"/>
                <w:szCs w:val="16"/>
              </w:rPr>
              <w:t>6, 1.57)</w:t>
            </w:r>
          </w:p>
        </w:tc>
        <w:tc>
          <w:tcPr>
            <w:tcW w:w="1981" w:type="dxa"/>
            <w:tcBorders>
              <w:top w:val="single" w:sz="4" w:space="0" w:color="auto"/>
            </w:tcBorders>
          </w:tcPr>
          <w:p w14:paraId="79E43934" w14:textId="77777777" w:rsidR="004E19F4" w:rsidRPr="00187343" w:rsidRDefault="004E19F4" w:rsidP="00A949FD">
            <w:pPr>
              <w:rPr>
                <w:rFonts w:ascii="Arial" w:hAnsi="Arial" w:cs="Arial"/>
                <w:sz w:val="16"/>
                <w:szCs w:val="16"/>
              </w:rPr>
            </w:pPr>
            <w:r>
              <w:rPr>
                <w:rFonts w:ascii="Arial" w:hAnsi="Arial" w:cs="Arial"/>
                <w:sz w:val="16"/>
                <w:szCs w:val="16"/>
              </w:rPr>
              <w:t>0.08 (-0.06, 0.22)</w:t>
            </w:r>
          </w:p>
        </w:tc>
        <w:tc>
          <w:tcPr>
            <w:tcW w:w="1620" w:type="dxa"/>
            <w:tcBorders>
              <w:top w:val="single" w:sz="4" w:space="0" w:color="auto"/>
            </w:tcBorders>
          </w:tcPr>
          <w:p w14:paraId="4373857D" w14:textId="77777777" w:rsidR="004E19F4" w:rsidRPr="00187343" w:rsidRDefault="004E19F4" w:rsidP="00A949FD">
            <w:pPr>
              <w:rPr>
                <w:rFonts w:ascii="Arial" w:hAnsi="Arial" w:cs="Arial"/>
                <w:sz w:val="16"/>
                <w:szCs w:val="16"/>
              </w:rPr>
            </w:pPr>
            <w:r>
              <w:rPr>
                <w:rFonts w:ascii="Arial" w:hAnsi="Arial" w:cs="Arial"/>
                <w:sz w:val="16"/>
                <w:szCs w:val="16"/>
              </w:rPr>
              <w:t>-1.34 (-4.24, 1.56)</w:t>
            </w:r>
          </w:p>
        </w:tc>
        <w:tc>
          <w:tcPr>
            <w:tcW w:w="1747" w:type="dxa"/>
            <w:tcBorders>
              <w:top w:val="single" w:sz="4" w:space="0" w:color="auto"/>
            </w:tcBorders>
          </w:tcPr>
          <w:p w14:paraId="41D4E127" w14:textId="77777777" w:rsidR="004E19F4" w:rsidRPr="00187343" w:rsidRDefault="004E19F4" w:rsidP="00A949FD">
            <w:pPr>
              <w:rPr>
                <w:rFonts w:ascii="Arial" w:hAnsi="Arial" w:cs="Arial"/>
                <w:sz w:val="16"/>
                <w:szCs w:val="16"/>
              </w:rPr>
            </w:pPr>
            <w:r>
              <w:rPr>
                <w:rFonts w:ascii="Arial" w:hAnsi="Arial" w:cs="Arial"/>
                <w:sz w:val="16"/>
                <w:szCs w:val="16"/>
              </w:rPr>
              <w:t>-0.04 (-0.08, 0.01)</w:t>
            </w:r>
          </w:p>
        </w:tc>
      </w:tr>
      <w:tr w:rsidR="004E19F4" w:rsidRPr="00906604" w14:paraId="634AE1E2" w14:textId="77777777" w:rsidTr="00875CA4">
        <w:trPr>
          <w:trHeight w:val="23"/>
        </w:trPr>
        <w:tc>
          <w:tcPr>
            <w:tcW w:w="2790" w:type="dxa"/>
          </w:tcPr>
          <w:p w14:paraId="7306748E"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w:t>
            </w:r>
          </w:p>
        </w:tc>
        <w:tc>
          <w:tcPr>
            <w:tcW w:w="1794" w:type="dxa"/>
          </w:tcPr>
          <w:p w14:paraId="59B26D10" w14:textId="77777777" w:rsidR="004E19F4" w:rsidRPr="00187343" w:rsidRDefault="004E19F4" w:rsidP="00A949FD">
            <w:pPr>
              <w:rPr>
                <w:rFonts w:ascii="Arial" w:hAnsi="Arial" w:cs="Arial"/>
                <w:sz w:val="16"/>
                <w:szCs w:val="16"/>
              </w:rPr>
            </w:pPr>
            <w:r>
              <w:rPr>
                <w:rFonts w:ascii="Arial" w:hAnsi="Arial" w:cs="Arial"/>
                <w:sz w:val="16"/>
                <w:szCs w:val="16"/>
              </w:rPr>
              <w:t>0.01 (-0.26, 0.29)</w:t>
            </w:r>
          </w:p>
        </w:tc>
        <w:tc>
          <w:tcPr>
            <w:tcW w:w="1981" w:type="dxa"/>
          </w:tcPr>
          <w:p w14:paraId="2D0ED3DC" w14:textId="77777777" w:rsidR="004E19F4" w:rsidRPr="00187343" w:rsidRDefault="004E19F4" w:rsidP="00A949FD">
            <w:pPr>
              <w:rPr>
                <w:rFonts w:ascii="Arial" w:hAnsi="Arial" w:cs="Arial"/>
                <w:sz w:val="16"/>
                <w:szCs w:val="16"/>
              </w:rPr>
            </w:pPr>
            <w:r>
              <w:rPr>
                <w:rFonts w:ascii="Arial" w:hAnsi="Arial" w:cs="Arial"/>
                <w:sz w:val="16"/>
                <w:szCs w:val="16"/>
              </w:rPr>
              <w:t>-0.02 (-0.04, 0.001)</w:t>
            </w:r>
          </w:p>
        </w:tc>
        <w:tc>
          <w:tcPr>
            <w:tcW w:w="1620" w:type="dxa"/>
          </w:tcPr>
          <w:p w14:paraId="2CE2589E" w14:textId="77777777" w:rsidR="004E19F4" w:rsidRPr="00187343" w:rsidRDefault="004E19F4" w:rsidP="00A949FD">
            <w:pPr>
              <w:rPr>
                <w:rFonts w:ascii="Arial" w:hAnsi="Arial" w:cs="Arial"/>
                <w:sz w:val="16"/>
                <w:szCs w:val="16"/>
              </w:rPr>
            </w:pPr>
            <w:r>
              <w:rPr>
                <w:rFonts w:ascii="Arial" w:hAnsi="Arial" w:cs="Arial"/>
                <w:sz w:val="16"/>
                <w:szCs w:val="16"/>
              </w:rPr>
              <w:t>0.10 (-0.40, 0.60)</w:t>
            </w:r>
          </w:p>
        </w:tc>
        <w:tc>
          <w:tcPr>
            <w:tcW w:w="1747" w:type="dxa"/>
          </w:tcPr>
          <w:p w14:paraId="026E79FF" w14:textId="77777777" w:rsidR="004E19F4" w:rsidRPr="00187343" w:rsidRDefault="004E19F4" w:rsidP="00A949FD">
            <w:pPr>
              <w:rPr>
                <w:rFonts w:ascii="Arial" w:hAnsi="Arial" w:cs="Arial"/>
                <w:sz w:val="16"/>
                <w:szCs w:val="16"/>
              </w:rPr>
            </w:pPr>
            <w:r>
              <w:rPr>
                <w:rFonts w:ascii="Arial" w:hAnsi="Arial" w:cs="Arial"/>
                <w:sz w:val="16"/>
                <w:szCs w:val="16"/>
              </w:rPr>
              <w:t>0.005 (-0.002, 0.01)</w:t>
            </w:r>
          </w:p>
        </w:tc>
      </w:tr>
      <w:tr w:rsidR="004E19F4" w:rsidRPr="00906604" w14:paraId="765D8513" w14:textId="77777777" w:rsidTr="00875CA4">
        <w:trPr>
          <w:trHeight w:val="23"/>
        </w:trPr>
        <w:tc>
          <w:tcPr>
            <w:tcW w:w="2790" w:type="dxa"/>
          </w:tcPr>
          <w:p w14:paraId="4AC8886D"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 xml:space="preserve">Years since last birth </w:t>
            </w:r>
          </w:p>
        </w:tc>
        <w:tc>
          <w:tcPr>
            <w:tcW w:w="1794" w:type="dxa"/>
          </w:tcPr>
          <w:p w14:paraId="0A26889B" w14:textId="77777777" w:rsidR="004E19F4" w:rsidRPr="00187343" w:rsidRDefault="004E19F4" w:rsidP="00A949FD">
            <w:pPr>
              <w:rPr>
                <w:rFonts w:ascii="Arial" w:hAnsi="Arial" w:cs="Arial"/>
                <w:sz w:val="16"/>
                <w:szCs w:val="16"/>
              </w:rPr>
            </w:pPr>
            <w:r>
              <w:rPr>
                <w:rFonts w:ascii="Arial" w:hAnsi="Arial" w:cs="Arial"/>
                <w:sz w:val="16"/>
                <w:szCs w:val="16"/>
              </w:rPr>
              <w:t>0.02 (-0.14, 0.19)</w:t>
            </w:r>
          </w:p>
        </w:tc>
        <w:tc>
          <w:tcPr>
            <w:tcW w:w="1981" w:type="dxa"/>
          </w:tcPr>
          <w:p w14:paraId="03534EF8" w14:textId="77777777" w:rsidR="004E19F4" w:rsidRPr="00187343" w:rsidRDefault="004E19F4" w:rsidP="00A949FD">
            <w:pPr>
              <w:rPr>
                <w:rFonts w:ascii="Arial" w:hAnsi="Arial" w:cs="Arial"/>
                <w:sz w:val="16"/>
                <w:szCs w:val="16"/>
              </w:rPr>
            </w:pPr>
            <w:r>
              <w:rPr>
                <w:rFonts w:ascii="Arial" w:hAnsi="Arial" w:cs="Arial"/>
                <w:sz w:val="16"/>
                <w:szCs w:val="16"/>
              </w:rPr>
              <w:t xml:space="preserve">-0.01 (0.02, 0.01) </w:t>
            </w:r>
          </w:p>
        </w:tc>
        <w:tc>
          <w:tcPr>
            <w:tcW w:w="1620" w:type="dxa"/>
          </w:tcPr>
          <w:p w14:paraId="2E093D76" w14:textId="77777777" w:rsidR="004E19F4" w:rsidRPr="00187343" w:rsidRDefault="004E19F4" w:rsidP="00A949FD">
            <w:pPr>
              <w:rPr>
                <w:rFonts w:ascii="Arial" w:hAnsi="Arial" w:cs="Arial"/>
                <w:sz w:val="16"/>
                <w:szCs w:val="16"/>
              </w:rPr>
            </w:pPr>
            <w:r>
              <w:rPr>
                <w:rFonts w:ascii="Arial" w:hAnsi="Arial" w:cs="Arial"/>
                <w:sz w:val="16"/>
                <w:szCs w:val="16"/>
              </w:rPr>
              <w:t>-0.004 (-0.36, 0.36)</w:t>
            </w:r>
          </w:p>
        </w:tc>
        <w:tc>
          <w:tcPr>
            <w:tcW w:w="1747" w:type="dxa"/>
          </w:tcPr>
          <w:p w14:paraId="3387A8A5" w14:textId="77777777" w:rsidR="004E19F4" w:rsidRPr="00187343" w:rsidRDefault="004E19F4" w:rsidP="00A949FD">
            <w:pPr>
              <w:rPr>
                <w:rFonts w:ascii="Arial" w:hAnsi="Arial" w:cs="Arial"/>
                <w:sz w:val="16"/>
                <w:szCs w:val="16"/>
              </w:rPr>
            </w:pPr>
            <w:r>
              <w:rPr>
                <w:rFonts w:ascii="Arial" w:hAnsi="Arial" w:cs="Arial"/>
                <w:sz w:val="16"/>
                <w:szCs w:val="16"/>
              </w:rPr>
              <w:t>-0.002 (-0.01, 0.003)</w:t>
            </w:r>
          </w:p>
        </w:tc>
      </w:tr>
      <w:tr w:rsidR="004E19F4" w:rsidRPr="00906604" w14:paraId="6315E170" w14:textId="77777777" w:rsidTr="00875CA4">
        <w:trPr>
          <w:trHeight w:val="23"/>
        </w:trPr>
        <w:tc>
          <w:tcPr>
            <w:tcW w:w="2790" w:type="dxa"/>
          </w:tcPr>
          <w:p w14:paraId="7CC72083"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 x years since last live birth</w:t>
            </w:r>
          </w:p>
        </w:tc>
        <w:tc>
          <w:tcPr>
            <w:tcW w:w="1794" w:type="dxa"/>
          </w:tcPr>
          <w:p w14:paraId="7E37301B" w14:textId="77777777" w:rsidR="004E19F4" w:rsidRPr="00187343" w:rsidRDefault="004E19F4" w:rsidP="00A949FD">
            <w:pPr>
              <w:rPr>
                <w:rFonts w:ascii="Arial" w:hAnsi="Arial" w:cs="Arial"/>
                <w:sz w:val="16"/>
                <w:szCs w:val="16"/>
              </w:rPr>
            </w:pPr>
            <w:r>
              <w:rPr>
                <w:rFonts w:ascii="Arial" w:hAnsi="Arial" w:cs="Arial"/>
                <w:sz w:val="16"/>
                <w:szCs w:val="16"/>
              </w:rPr>
              <w:t>0.03 (-0.10, 0.17)</w:t>
            </w:r>
          </w:p>
        </w:tc>
        <w:tc>
          <w:tcPr>
            <w:tcW w:w="1981" w:type="dxa"/>
          </w:tcPr>
          <w:p w14:paraId="263D7904" w14:textId="77777777" w:rsidR="004E19F4" w:rsidRPr="00187343" w:rsidRDefault="004E19F4" w:rsidP="00A949FD">
            <w:pPr>
              <w:rPr>
                <w:rFonts w:ascii="Arial" w:hAnsi="Arial" w:cs="Arial"/>
                <w:sz w:val="16"/>
                <w:szCs w:val="16"/>
              </w:rPr>
            </w:pPr>
            <w:r>
              <w:rPr>
                <w:rFonts w:ascii="Arial" w:hAnsi="Arial" w:cs="Arial"/>
                <w:sz w:val="16"/>
                <w:szCs w:val="16"/>
              </w:rPr>
              <w:t>-0.001 (-0.01, 0.01)</w:t>
            </w:r>
          </w:p>
        </w:tc>
        <w:tc>
          <w:tcPr>
            <w:tcW w:w="1620" w:type="dxa"/>
          </w:tcPr>
          <w:p w14:paraId="1F585603" w14:textId="77777777" w:rsidR="004E19F4" w:rsidRPr="00187343" w:rsidRDefault="004E19F4" w:rsidP="00A949FD">
            <w:pPr>
              <w:rPr>
                <w:rFonts w:ascii="Arial" w:hAnsi="Arial" w:cs="Arial"/>
                <w:sz w:val="16"/>
                <w:szCs w:val="16"/>
              </w:rPr>
            </w:pPr>
            <w:r>
              <w:rPr>
                <w:rFonts w:ascii="Arial" w:hAnsi="Arial" w:cs="Arial"/>
                <w:sz w:val="16"/>
                <w:szCs w:val="16"/>
              </w:rPr>
              <w:t>0.02 (-0.27, 0.32)</w:t>
            </w:r>
          </w:p>
        </w:tc>
        <w:tc>
          <w:tcPr>
            <w:tcW w:w="1747" w:type="dxa"/>
          </w:tcPr>
          <w:p w14:paraId="1AE8767A" w14:textId="77777777" w:rsidR="004E19F4" w:rsidRPr="00187343" w:rsidRDefault="004E19F4" w:rsidP="00A949FD">
            <w:pPr>
              <w:rPr>
                <w:rFonts w:ascii="Arial" w:hAnsi="Arial" w:cs="Arial"/>
                <w:sz w:val="16"/>
                <w:szCs w:val="16"/>
              </w:rPr>
            </w:pPr>
            <w:r>
              <w:rPr>
                <w:rFonts w:ascii="Arial" w:hAnsi="Arial" w:cs="Arial"/>
                <w:sz w:val="16"/>
                <w:szCs w:val="16"/>
              </w:rPr>
              <w:t>0.002 (-0.003, 0.006)</w:t>
            </w:r>
          </w:p>
        </w:tc>
      </w:tr>
      <w:tr w:rsidR="004E19F4" w:rsidRPr="00906604" w14:paraId="5B2B9CEC" w14:textId="77777777" w:rsidTr="00875CA4">
        <w:trPr>
          <w:trHeight w:val="23"/>
        </w:trPr>
        <w:tc>
          <w:tcPr>
            <w:tcW w:w="2790" w:type="dxa"/>
            <w:tcBorders>
              <w:bottom w:val="single" w:sz="4" w:space="0" w:color="auto"/>
            </w:tcBorders>
          </w:tcPr>
          <w:p w14:paraId="59766B97"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 x years since last live birth</w:t>
            </w:r>
          </w:p>
        </w:tc>
        <w:tc>
          <w:tcPr>
            <w:tcW w:w="1794" w:type="dxa"/>
            <w:tcBorders>
              <w:bottom w:val="single" w:sz="4" w:space="0" w:color="auto"/>
            </w:tcBorders>
          </w:tcPr>
          <w:p w14:paraId="2F0A5AE5" w14:textId="77777777" w:rsidR="004E19F4" w:rsidRPr="00187343" w:rsidRDefault="004E19F4" w:rsidP="00A949FD">
            <w:pPr>
              <w:rPr>
                <w:rFonts w:ascii="Arial" w:hAnsi="Arial" w:cs="Arial"/>
                <w:sz w:val="16"/>
                <w:szCs w:val="16"/>
              </w:rPr>
            </w:pPr>
            <w:r>
              <w:rPr>
                <w:rFonts w:ascii="Arial" w:hAnsi="Arial" w:cs="Arial"/>
                <w:sz w:val="16"/>
                <w:szCs w:val="16"/>
              </w:rPr>
              <w:t>-0.01 (-0.03, 0.02)</w:t>
            </w:r>
          </w:p>
        </w:tc>
        <w:tc>
          <w:tcPr>
            <w:tcW w:w="1981" w:type="dxa"/>
            <w:tcBorders>
              <w:bottom w:val="single" w:sz="4" w:space="0" w:color="auto"/>
            </w:tcBorders>
          </w:tcPr>
          <w:p w14:paraId="3B4DD144" w14:textId="77777777" w:rsidR="004E19F4" w:rsidRPr="00187343" w:rsidRDefault="004E19F4" w:rsidP="00A949FD">
            <w:pPr>
              <w:rPr>
                <w:rFonts w:ascii="Arial" w:hAnsi="Arial" w:cs="Arial"/>
                <w:sz w:val="16"/>
                <w:szCs w:val="16"/>
              </w:rPr>
            </w:pPr>
            <w:r>
              <w:rPr>
                <w:rFonts w:ascii="Arial" w:hAnsi="Arial" w:cs="Arial"/>
                <w:sz w:val="16"/>
                <w:szCs w:val="16"/>
              </w:rPr>
              <w:t>0.001 (-0.002, 0.003)</w:t>
            </w:r>
          </w:p>
        </w:tc>
        <w:tc>
          <w:tcPr>
            <w:tcW w:w="1620" w:type="dxa"/>
            <w:tcBorders>
              <w:bottom w:val="single" w:sz="4" w:space="0" w:color="auto"/>
            </w:tcBorders>
          </w:tcPr>
          <w:p w14:paraId="336201E2" w14:textId="77777777" w:rsidR="004E19F4" w:rsidRPr="00187343" w:rsidRDefault="004E19F4" w:rsidP="00A949FD">
            <w:pPr>
              <w:rPr>
                <w:rFonts w:ascii="Arial" w:hAnsi="Arial" w:cs="Arial"/>
                <w:sz w:val="16"/>
                <w:szCs w:val="16"/>
              </w:rPr>
            </w:pPr>
            <w:r>
              <w:rPr>
                <w:rFonts w:ascii="Arial" w:hAnsi="Arial" w:cs="Arial"/>
                <w:sz w:val="16"/>
                <w:szCs w:val="16"/>
              </w:rPr>
              <w:t>0.006 (-0.05, 0.06)</w:t>
            </w:r>
          </w:p>
        </w:tc>
        <w:tc>
          <w:tcPr>
            <w:tcW w:w="1747" w:type="dxa"/>
            <w:tcBorders>
              <w:bottom w:val="single" w:sz="4" w:space="0" w:color="auto"/>
            </w:tcBorders>
          </w:tcPr>
          <w:p w14:paraId="51EF0F52" w14:textId="77777777" w:rsidR="004E19F4" w:rsidRPr="00187343" w:rsidRDefault="004E19F4" w:rsidP="00A949FD">
            <w:pPr>
              <w:rPr>
                <w:rFonts w:ascii="Arial" w:hAnsi="Arial" w:cs="Arial"/>
                <w:sz w:val="16"/>
                <w:szCs w:val="16"/>
              </w:rPr>
            </w:pPr>
            <w:r>
              <w:rPr>
                <w:rFonts w:ascii="Arial" w:hAnsi="Arial" w:cs="Arial"/>
                <w:sz w:val="16"/>
                <w:szCs w:val="16"/>
              </w:rPr>
              <w:t>-0.0002 (-0.0009, 0.0006)</w:t>
            </w:r>
          </w:p>
        </w:tc>
      </w:tr>
      <w:tr w:rsidR="004E19F4" w:rsidRPr="00906604" w14:paraId="6DEE7AD0" w14:textId="77777777" w:rsidTr="00875CA4">
        <w:trPr>
          <w:trHeight w:val="23"/>
        </w:trPr>
        <w:tc>
          <w:tcPr>
            <w:tcW w:w="9932" w:type="dxa"/>
            <w:gridSpan w:val="5"/>
            <w:tcBorders>
              <w:top w:val="single" w:sz="4" w:space="0" w:color="auto"/>
              <w:bottom w:val="single" w:sz="4" w:space="0" w:color="auto"/>
            </w:tcBorders>
          </w:tcPr>
          <w:p w14:paraId="4B509845" w14:textId="16443A0E" w:rsidR="004E19F4" w:rsidRDefault="004E19F4" w:rsidP="004E19F4">
            <w:pPr>
              <w:rPr>
                <w:sz w:val="16"/>
                <w:szCs w:val="16"/>
              </w:rPr>
            </w:pPr>
            <w:r w:rsidRPr="00906604">
              <w:rPr>
                <w:rFonts w:ascii="Arial" w:hAnsi="Arial" w:cs="Arial"/>
                <w:b/>
                <w:bCs/>
                <w:sz w:val="16"/>
                <w:szCs w:val="16"/>
              </w:rPr>
              <w:t>Sensitivity analysis 3 (n = 107)</w:t>
            </w:r>
            <w:r w:rsidRPr="00906604">
              <w:rPr>
                <w:rFonts w:ascii="Arial" w:hAnsi="Arial" w:cs="Arial"/>
                <w:sz w:val="16"/>
                <w:szCs w:val="16"/>
                <w:shd w:val="clear" w:color="auto" w:fill="FFFFFF"/>
                <w:vertAlign w:val="superscript"/>
              </w:rPr>
              <w:t xml:space="preserve"> †</w:t>
            </w:r>
          </w:p>
        </w:tc>
      </w:tr>
      <w:tr w:rsidR="004E19F4" w:rsidRPr="00906604" w14:paraId="31E5DF16" w14:textId="77777777" w:rsidTr="00875CA4">
        <w:trPr>
          <w:trHeight w:val="23"/>
        </w:trPr>
        <w:tc>
          <w:tcPr>
            <w:tcW w:w="2790" w:type="dxa"/>
            <w:tcBorders>
              <w:top w:val="single" w:sz="4" w:space="0" w:color="auto"/>
            </w:tcBorders>
          </w:tcPr>
          <w:p w14:paraId="4531F814" w14:textId="18662EEA" w:rsidR="004E19F4" w:rsidRPr="00187343" w:rsidRDefault="004E19F4" w:rsidP="004E19F4">
            <w:pPr>
              <w:ind w:left="160"/>
              <w:rPr>
                <w:sz w:val="16"/>
                <w:szCs w:val="16"/>
              </w:rPr>
            </w:pPr>
            <w:r w:rsidRPr="00906604">
              <w:rPr>
                <w:rFonts w:ascii="Arial" w:hAnsi="Arial" w:cs="Arial"/>
                <w:sz w:val="16"/>
                <w:szCs w:val="16"/>
              </w:rPr>
              <w:t>Live births (linear)</w:t>
            </w:r>
          </w:p>
        </w:tc>
        <w:tc>
          <w:tcPr>
            <w:tcW w:w="1794" w:type="dxa"/>
            <w:tcBorders>
              <w:top w:val="single" w:sz="4" w:space="0" w:color="auto"/>
            </w:tcBorders>
          </w:tcPr>
          <w:p w14:paraId="290702A4" w14:textId="23228187" w:rsidR="004E19F4" w:rsidRDefault="004E19F4" w:rsidP="004E19F4">
            <w:pPr>
              <w:rPr>
                <w:sz w:val="16"/>
                <w:szCs w:val="16"/>
              </w:rPr>
            </w:pPr>
            <w:r w:rsidRPr="00906604">
              <w:rPr>
                <w:rFonts w:ascii="Arial" w:hAnsi="Arial" w:cs="Arial"/>
                <w:sz w:val="16"/>
                <w:szCs w:val="16"/>
              </w:rPr>
              <w:t>-6.63 (-13.19, -0.07) *</w:t>
            </w:r>
          </w:p>
        </w:tc>
        <w:tc>
          <w:tcPr>
            <w:tcW w:w="1981" w:type="dxa"/>
            <w:tcBorders>
              <w:top w:val="single" w:sz="4" w:space="0" w:color="auto"/>
            </w:tcBorders>
          </w:tcPr>
          <w:p w14:paraId="0CFD0C39" w14:textId="7DCFEC8F" w:rsidR="004E19F4" w:rsidRDefault="004E19F4" w:rsidP="004E19F4">
            <w:pPr>
              <w:rPr>
                <w:sz w:val="16"/>
                <w:szCs w:val="16"/>
              </w:rPr>
            </w:pPr>
            <w:r w:rsidRPr="00906604">
              <w:rPr>
                <w:rFonts w:ascii="Arial" w:hAnsi="Arial" w:cs="Arial"/>
                <w:sz w:val="16"/>
                <w:szCs w:val="16"/>
              </w:rPr>
              <w:t>0.25 (-0.39, 0.90)</w:t>
            </w:r>
          </w:p>
        </w:tc>
        <w:tc>
          <w:tcPr>
            <w:tcW w:w="1620" w:type="dxa"/>
            <w:tcBorders>
              <w:top w:val="single" w:sz="4" w:space="0" w:color="auto"/>
            </w:tcBorders>
          </w:tcPr>
          <w:p w14:paraId="62CA947D" w14:textId="2CB325F5" w:rsidR="004E19F4" w:rsidRDefault="004E19F4" w:rsidP="004E19F4">
            <w:pPr>
              <w:rPr>
                <w:sz w:val="16"/>
                <w:szCs w:val="16"/>
              </w:rPr>
            </w:pPr>
            <w:r w:rsidRPr="00906604">
              <w:rPr>
                <w:rFonts w:ascii="Arial" w:hAnsi="Arial" w:cs="Arial"/>
                <w:sz w:val="16"/>
                <w:szCs w:val="16"/>
              </w:rPr>
              <w:t>-2.70 (-14.83, 9.43)</w:t>
            </w:r>
          </w:p>
        </w:tc>
        <w:tc>
          <w:tcPr>
            <w:tcW w:w="1747" w:type="dxa"/>
            <w:tcBorders>
              <w:top w:val="single" w:sz="4" w:space="0" w:color="auto"/>
            </w:tcBorders>
          </w:tcPr>
          <w:p w14:paraId="10AF5894" w14:textId="6FC3F328" w:rsidR="004E19F4" w:rsidRDefault="004E19F4" w:rsidP="004E19F4">
            <w:pPr>
              <w:rPr>
                <w:sz w:val="16"/>
                <w:szCs w:val="16"/>
              </w:rPr>
            </w:pPr>
            <w:r w:rsidRPr="00906604">
              <w:rPr>
                <w:rFonts w:ascii="Arial" w:hAnsi="Arial" w:cs="Arial"/>
                <w:sz w:val="16"/>
                <w:szCs w:val="16"/>
              </w:rPr>
              <w:t>-0.06 (-0.21, 0.08)</w:t>
            </w:r>
          </w:p>
        </w:tc>
      </w:tr>
      <w:tr w:rsidR="004E19F4" w:rsidRPr="00906604" w14:paraId="73DD3A0E" w14:textId="77777777" w:rsidTr="00875CA4">
        <w:trPr>
          <w:trHeight w:val="23"/>
        </w:trPr>
        <w:tc>
          <w:tcPr>
            <w:tcW w:w="2790" w:type="dxa"/>
          </w:tcPr>
          <w:p w14:paraId="11502B5A" w14:textId="4B54267D" w:rsidR="004E19F4" w:rsidRPr="00187343" w:rsidRDefault="004E19F4" w:rsidP="004E19F4">
            <w:pPr>
              <w:ind w:left="160"/>
              <w:rPr>
                <w:sz w:val="16"/>
                <w:szCs w:val="16"/>
              </w:rPr>
            </w:pPr>
            <w:r w:rsidRPr="00906604">
              <w:rPr>
                <w:rFonts w:ascii="Arial" w:hAnsi="Arial" w:cs="Arial"/>
                <w:sz w:val="16"/>
                <w:szCs w:val="16"/>
              </w:rPr>
              <w:t>Live births (quadratic)</w:t>
            </w:r>
          </w:p>
        </w:tc>
        <w:tc>
          <w:tcPr>
            <w:tcW w:w="1794" w:type="dxa"/>
          </w:tcPr>
          <w:p w14:paraId="4B9BD17E" w14:textId="7655650B" w:rsidR="004E19F4" w:rsidRDefault="004E19F4" w:rsidP="004E19F4">
            <w:pPr>
              <w:rPr>
                <w:sz w:val="16"/>
                <w:szCs w:val="16"/>
              </w:rPr>
            </w:pPr>
            <w:r w:rsidRPr="00906604">
              <w:rPr>
                <w:rFonts w:ascii="Arial" w:hAnsi="Arial" w:cs="Arial"/>
                <w:sz w:val="16"/>
                <w:szCs w:val="16"/>
              </w:rPr>
              <w:t>1.15 (0.14, 2.17) *</w:t>
            </w:r>
          </w:p>
        </w:tc>
        <w:tc>
          <w:tcPr>
            <w:tcW w:w="1981" w:type="dxa"/>
          </w:tcPr>
          <w:p w14:paraId="33C0B8A6" w14:textId="45125CD1" w:rsidR="004E19F4" w:rsidRDefault="004E19F4" w:rsidP="004E19F4">
            <w:pPr>
              <w:rPr>
                <w:sz w:val="16"/>
                <w:szCs w:val="16"/>
              </w:rPr>
            </w:pPr>
            <w:r w:rsidRPr="00906604">
              <w:rPr>
                <w:rFonts w:ascii="Arial" w:hAnsi="Arial" w:cs="Arial"/>
                <w:sz w:val="16"/>
                <w:szCs w:val="16"/>
              </w:rPr>
              <w:t>-0.02 (-0.12, 0.08)</w:t>
            </w:r>
          </w:p>
        </w:tc>
        <w:tc>
          <w:tcPr>
            <w:tcW w:w="1620" w:type="dxa"/>
          </w:tcPr>
          <w:p w14:paraId="03788509" w14:textId="6C7FA7A6" w:rsidR="004E19F4" w:rsidRDefault="004E19F4" w:rsidP="004E19F4">
            <w:pPr>
              <w:rPr>
                <w:sz w:val="16"/>
                <w:szCs w:val="16"/>
              </w:rPr>
            </w:pPr>
            <w:r w:rsidRPr="00906604">
              <w:rPr>
                <w:rFonts w:ascii="Arial" w:hAnsi="Arial" w:cs="Arial"/>
                <w:sz w:val="16"/>
                <w:szCs w:val="16"/>
              </w:rPr>
              <w:t>0.66 (-1.49, 2.82)</w:t>
            </w:r>
          </w:p>
        </w:tc>
        <w:tc>
          <w:tcPr>
            <w:tcW w:w="1747" w:type="dxa"/>
          </w:tcPr>
          <w:p w14:paraId="41945DBF" w14:textId="784F7074" w:rsidR="004E19F4" w:rsidRDefault="004E19F4" w:rsidP="004E19F4">
            <w:pPr>
              <w:rPr>
                <w:sz w:val="16"/>
                <w:szCs w:val="16"/>
              </w:rPr>
            </w:pPr>
            <w:r w:rsidRPr="00906604">
              <w:rPr>
                <w:rFonts w:ascii="Arial" w:hAnsi="Arial" w:cs="Arial"/>
                <w:sz w:val="16"/>
                <w:szCs w:val="16"/>
              </w:rPr>
              <w:t>0.02 (-0.01, 0.04)</w:t>
            </w:r>
          </w:p>
        </w:tc>
      </w:tr>
      <w:tr w:rsidR="004E19F4" w:rsidRPr="00906604" w14:paraId="002A49E7" w14:textId="77777777" w:rsidTr="00875CA4">
        <w:trPr>
          <w:trHeight w:val="23"/>
        </w:trPr>
        <w:tc>
          <w:tcPr>
            <w:tcW w:w="2790" w:type="dxa"/>
          </w:tcPr>
          <w:p w14:paraId="012AA672" w14:textId="1A9A1ABD" w:rsidR="004E19F4" w:rsidRPr="00187343" w:rsidRDefault="004E19F4" w:rsidP="004E19F4">
            <w:pPr>
              <w:ind w:left="160"/>
              <w:rPr>
                <w:sz w:val="16"/>
                <w:szCs w:val="16"/>
              </w:rPr>
            </w:pPr>
            <w:r w:rsidRPr="00906604">
              <w:rPr>
                <w:rFonts w:ascii="Arial" w:hAnsi="Arial" w:cs="Arial"/>
                <w:sz w:val="16"/>
                <w:szCs w:val="16"/>
              </w:rPr>
              <w:t>Months since last live birth</w:t>
            </w:r>
          </w:p>
        </w:tc>
        <w:tc>
          <w:tcPr>
            <w:tcW w:w="1794" w:type="dxa"/>
          </w:tcPr>
          <w:p w14:paraId="5C402473" w14:textId="25007D3C" w:rsidR="004E19F4" w:rsidRDefault="004E19F4" w:rsidP="004E19F4">
            <w:pPr>
              <w:rPr>
                <w:sz w:val="16"/>
                <w:szCs w:val="16"/>
              </w:rPr>
            </w:pPr>
            <w:r w:rsidRPr="00906604">
              <w:rPr>
                <w:rFonts w:ascii="Arial" w:hAnsi="Arial" w:cs="Arial"/>
                <w:sz w:val="16"/>
                <w:szCs w:val="16"/>
              </w:rPr>
              <w:t>-1.07 (-1.81, -0.34) *</w:t>
            </w:r>
          </w:p>
        </w:tc>
        <w:tc>
          <w:tcPr>
            <w:tcW w:w="1981" w:type="dxa"/>
          </w:tcPr>
          <w:p w14:paraId="23C34318" w14:textId="1ED11F98" w:rsidR="004E19F4" w:rsidRDefault="004E19F4" w:rsidP="004E19F4">
            <w:pPr>
              <w:rPr>
                <w:sz w:val="16"/>
                <w:szCs w:val="16"/>
              </w:rPr>
            </w:pPr>
            <w:r w:rsidRPr="00906604">
              <w:rPr>
                <w:rFonts w:ascii="Arial" w:hAnsi="Arial" w:cs="Arial"/>
                <w:sz w:val="16"/>
                <w:szCs w:val="16"/>
              </w:rPr>
              <w:t>0.05 (-0.04, 0.14)</w:t>
            </w:r>
          </w:p>
        </w:tc>
        <w:tc>
          <w:tcPr>
            <w:tcW w:w="1620" w:type="dxa"/>
          </w:tcPr>
          <w:p w14:paraId="14F1C391" w14:textId="57B5D7EB" w:rsidR="004E19F4" w:rsidRDefault="004E19F4" w:rsidP="004E19F4">
            <w:pPr>
              <w:rPr>
                <w:sz w:val="16"/>
                <w:szCs w:val="16"/>
              </w:rPr>
            </w:pPr>
            <w:r w:rsidRPr="00906604">
              <w:rPr>
                <w:rFonts w:ascii="Arial" w:hAnsi="Arial" w:cs="Arial"/>
                <w:sz w:val="16"/>
                <w:szCs w:val="16"/>
              </w:rPr>
              <w:t>-0.71 (-2.06, 0.65)</w:t>
            </w:r>
          </w:p>
        </w:tc>
        <w:tc>
          <w:tcPr>
            <w:tcW w:w="1747" w:type="dxa"/>
          </w:tcPr>
          <w:p w14:paraId="19E84EF8" w14:textId="76293A12" w:rsidR="004E19F4" w:rsidRDefault="004E19F4" w:rsidP="004E19F4">
            <w:pPr>
              <w:rPr>
                <w:sz w:val="16"/>
                <w:szCs w:val="16"/>
              </w:rPr>
            </w:pPr>
            <w:r w:rsidRPr="00906604">
              <w:rPr>
                <w:rFonts w:ascii="Arial" w:hAnsi="Arial" w:cs="Arial"/>
                <w:sz w:val="16"/>
                <w:szCs w:val="16"/>
              </w:rPr>
              <w:t>-0.01 (-0.02, 0.01)</w:t>
            </w:r>
          </w:p>
        </w:tc>
      </w:tr>
      <w:tr w:rsidR="004E19F4" w:rsidRPr="00906604" w14:paraId="79D0E549" w14:textId="77777777" w:rsidTr="00875CA4">
        <w:trPr>
          <w:trHeight w:val="23"/>
        </w:trPr>
        <w:tc>
          <w:tcPr>
            <w:tcW w:w="2790" w:type="dxa"/>
          </w:tcPr>
          <w:p w14:paraId="5F689668" w14:textId="26A5AD5E" w:rsidR="004E19F4" w:rsidRPr="00187343" w:rsidRDefault="004E19F4" w:rsidP="004E19F4">
            <w:pPr>
              <w:ind w:left="160"/>
              <w:rPr>
                <w:sz w:val="16"/>
                <w:szCs w:val="16"/>
              </w:rPr>
            </w:pPr>
            <w:r w:rsidRPr="00906604">
              <w:rPr>
                <w:rFonts w:ascii="Arial" w:hAnsi="Arial" w:cs="Arial"/>
                <w:sz w:val="16"/>
                <w:szCs w:val="16"/>
              </w:rPr>
              <w:t>Live births (linear) x months since last live birth</w:t>
            </w:r>
          </w:p>
        </w:tc>
        <w:tc>
          <w:tcPr>
            <w:tcW w:w="1794" w:type="dxa"/>
          </w:tcPr>
          <w:p w14:paraId="4A5EF377" w14:textId="3CF8A71F" w:rsidR="004E19F4" w:rsidRDefault="004E19F4" w:rsidP="004E19F4">
            <w:pPr>
              <w:rPr>
                <w:sz w:val="16"/>
                <w:szCs w:val="16"/>
              </w:rPr>
            </w:pPr>
            <w:r w:rsidRPr="00906604">
              <w:rPr>
                <w:rFonts w:ascii="Arial" w:hAnsi="Arial" w:cs="Arial"/>
                <w:sz w:val="16"/>
                <w:szCs w:val="16"/>
              </w:rPr>
              <w:t>0.60 (0.14, 1.05) *</w:t>
            </w:r>
          </w:p>
        </w:tc>
        <w:tc>
          <w:tcPr>
            <w:tcW w:w="1981" w:type="dxa"/>
          </w:tcPr>
          <w:p w14:paraId="37AEF459" w14:textId="2A301E0A" w:rsidR="004E19F4" w:rsidRDefault="004E19F4" w:rsidP="004E19F4">
            <w:pPr>
              <w:rPr>
                <w:sz w:val="16"/>
                <w:szCs w:val="16"/>
              </w:rPr>
            </w:pPr>
            <w:r w:rsidRPr="00906604">
              <w:rPr>
                <w:rFonts w:ascii="Arial" w:hAnsi="Arial" w:cs="Arial"/>
                <w:sz w:val="16"/>
                <w:szCs w:val="16"/>
              </w:rPr>
              <w:t>-0.04 (-0.10, 0.02)</w:t>
            </w:r>
          </w:p>
        </w:tc>
        <w:tc>
          <w:tcPr>
            <w:tcW w:w="1620" w:type="dxa"/>
          </w:tcPr>
          <w:p w14:paraId="4DE0C52F" w14:textId="12FD2DF1" w:rsidR="004E19F4" w:rsidRDefault="004E19F4" w:rsidP="004E19F4">
            <w:pPr>
              <w:rPr>
                <w:sz w:val="16"/>
                <w:szCs w:val="16"/>
              </w:rPr>
            </w:pPr>
            <w:r w:rsidRPr="00906604">
              <w:rPr>
                <w:rFonts w:ascii="Arial" w:hAnsi="Arial" w:cs="Arial"/>
                <w:sz w:val="16"/>
                <w:szCs w:val="16"/>
              </w:rPr>
              <w:t>0.23 (-0.72, 1.17)</w:t>
            </w:r>
          </w:p>
        </w:tc>
        <w:tc>
          <w:tcPr>
            <w:tcW w:w="1747" w:type="dxa"/>
          </w:tcPr>
          <w:p w14:paraId="42F98786" w14:textId="15D834E5" w:rsidR="004E19F4" w:rsidRDefault="004E19F4" w:rsidP="004E19F4">
            <w:pPr>
              <w:rPr>
                <w:sz w:val="16"/>
                <w:szCs w:val="16"/>
              </w:rPr>
            </w:pPr>
            <w:r w:rsidRPr="00906604">
              <w:rPr>
                <w:rFonts w:ascii="Arial" w:hAnsi="Arial" w:cs="Arial"/>
                <w:sz w:val="16"/>
                <w:szCs w:val="16"/>
              </w:rPr>
              <w:t>-0.001 (-0.01, 0.01)</w:t>
            </w:r>
          </w:p>
        </w:tc>
      </w:tr>
      <w:tr w:rsidR="004E19F4" w:rsidRPr="00906604" w14:paraId="4EA81271" w14:textId="77777777" w:rsidTr="00875CA4">
        <w:trPr>
          <w:trHeight w:val="23"/>
        </w:trPr>
        <w:tc>
          <w:tcPr>
            <w:tcW w:w="2790" w:type="dxa"/>
            <w:tcBorders>
              <w:bottom w:val="single" w:sz="4" w:space="0" w:color="auto"/>
            </w:tcBorders>
          </w:tcPr>
          <w:p w14:paraId="1078A954" w14:textId="20D84F25" w:rsidR="004E19F4" w:rsidRPr="00906604" w:rsidRDefault="004E19F4" w:rsidP="004E19F4">
            <w:pPr>
              <w:ind w:left="160"/>
              <w:rPr>
                <w:sz w:val="16"/>
                <w:szCs w:val="16"/>
              </w:rPr>
            </w:pPr>
            <w:r w:rsidRPr="00906604">
              <w:rPr>
                <w:rFonts w:ascii="Arial" w:hAnsi="Arial" w:cs="Arial"/>
                <w:sz w:val="16"/>
                <w:szCs w:val="16"/>
              </w:rPr>
              <w:t>Live births (quadratic) x months since last live birth</w:t>
            </w:r>
          </w:p>
        </w:tc>
        <w:tc>
          <w:tcPr>
            <w:tcW w:w="1794" w:type="dxa"/>
            <w:tcBorders>
              <w:bottom w:val="single" w:sz="4" w:space="0" w:color="auto"/>
            </w:tcBorders>
          </w:tcPr>
          <w:p w14:paraId="0004BAD6" w14:textId="25610CF8" w:rsidR="004E19F4" w:rsidRPr="00906604" w:rsidRDefault="004E19F4" w:rsidP="004E19F4">
            <w:pPr>
              <w:rPr>
                <w:sz w:val="16"/>
                <w:szCs w:val="16"/>
              </w:rPr>
            </w:pPr>
            <w:r w:rsidRPr="00906604">
              <w:rPr>
                <w:rFonts w:ascii="Arial" w:hAnsi="Arial" w:cs="Arial"/>
                <w:sz w:val="16"/>
                <w:szCs w:val="16"/>
              </w:rPr>
              <w:t>-0.09 (-0.15, -0.02) *</w:t>
            </w:r>
          </w:p>
        </w:tc>
        <w:tc>
          <w:tcPr>
            <w:tcW w:w="1981" w:type="dxa"/>
            <w:tcBorders>
              <w:bottom w:val="single" w:sz="4" w:space="0" w:color="auto"/>
            </w:tcBorders>
          </w:tcPr>
          <w:p w14:paraId="50804383" w14:textId="173B475C" w:rsidR="004E19F4" w:rsidRPr="00906604" w:rsidRDefault="004E19F4" w:rsidP="004E19F4">
            <w:pPr>
              <w:rPr>
                <w:sz w:val="16"/>
                <w:szCs w:val="16"/>
              </w:rPr>
            </w:pPr>
            <w:r w:rsidRPr="00906604">
              <w:rPr>
                <w:rFonts w:ascii="Arial" w:hAnsi="Arial" w:cs="Arial"/>
                <w:sz w:val="16"/>
                <w:szCs w:val="16"/>
              </w:rPr>
              <w:t>0.01 (-0.003, 0.014)</w:t>
            </w:r>
          </w:p>
        </w:tc>
        <w:tc>
          <w:tcPr>
            <w:tcW w:w="1620" w:type="dxa"/>
            <w:tcBorders>
              <w:bottom w:val="single" w:sz="4" w:space="0" w:color="auto"/>
            </w:tcBorders>
          </w:tcPr>
          <w:p w14:paraId="63AAD307" w14:textId="582D4FEA" w:rsidR="004E19F4" w:rsidRPr="00906604" w:rsidRDefault="004E19F4" w:rsidP="004E19F4">
            <w:pPr>
              <w:rPr>
                <w:sz w:val="16"/>
                <w:szCs w:val="16"/>
              </w:rPr>
            </w:pPr>
            <w:r w:rsidRPr="00906604">
              <w:rPr>
                <w:rFonts w:ascii="Arial" w:hAnsi="Arial" w:cs="Arial"/>
                <w:sz w:val="16"/>
                <w:szCs w:val="16"/>
              </w:rPr>
              <w:t>-0.03 (-0.18, 0.11)</w:t>
            </w:r>
          </w:p>
        </w:tc>
        <w:tc>
          <w:tcPr>
            <w:tcW w:w="1747" w:type="dxa"/>
            <w:tcBorders>
              <w:bottom w:val="single" w:sz="4" w:space="0" w:color="auto"/>
            </w:tcBorders>
          </w:tcPr>
          <w:p w14:paraId="2B6EA476" w14:textId="5D5FA663" w:rsidR="004E19F4" w:rsidRPr="00906604" w:rsidRDefault="004E19F4" w:rsidP="004E19F4">
            <w:pPr>
              <w:rPr>
                <w:sz w:val="16"/>
                <w:szCs w:val="16"/>
              </w:rPr>
            </w:pPr>
            <w:r w:rsidRPr="00906604">
              <w:rPr>
                <w:rFonts w:ascii="Arial" w:hAnsi="Arial" w:cs="Arial"/>
                <w:sz w:val="16"/>
                <w:szCs w:val="16"/>
              </w:rPr>
              <w:t>0.0003 (-0.001, 0.002)</w:t>
            </w:r>
          </w:p>
        </w:tc>
      </w:tr>
    </w:tbl>
    <w:p w14:paraId="70EA760B"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6DBF8731" w14:textId="67C0F16C"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p w14:paraId="32ED4508" w14:textId="77777777" w:rsidR="00D534A0" w:rsidRDefault="00D534A0" w:rsidP="004E19F4">
      <w:pPr>
        <w:shd w:val="clear" w:color="auto" w:fill="FFFFFF"/>
        <w:spacing w:line="240" w:lineRule="auto"/>
        <w:rPr>
          <w:b/>
          <w:bCs/>
        </w:rPr>
      </w:pPr>
    </w:p>
    <w:p w14:paraId="140E901C" w14:textId="210F1F53" w:rsidR="004E19F4" w:rsidRPr="00021165" w:rsidRDefault="004E19F4" w:rsidP="004E19F4">
      <w:pPr>
        <w:shd w:val="clear" w:color="auto" w:fill="FFFFFF"/>
        <w:spacing w:line="240" w:lineRule="auto"/>
      </w:pPr>
      <w:r w:rsidRPr="00405935">
        <w:rPr>
          <w:b/>
          <w:bCs/>
        </w:rPr>
        <w:t xml:space="preserve">Table </w:t>
      </w:r>
      <w:r w:rsidR="000C69A4">
        <w:rPr>
          <w:b/>
          <w:bCs/>
        </w:rPr>
        <w:t>3</w:t>
      </w:r>
      <w:r w:rsidRPr="00405935">
        <w:rPr>
          <w:b/>
          <w:bCs/>
        </w:rPr>
        <w:t xml:space="preserve">. </w:t>
      </w:r>
      <w:r w:rsidRPr="00405935">
        <w:t xml:space="preserve">Multiple linear regression examining the </w:t>
      </w:r>
      <w:ins w:id="532" w:author="Calen Patrick Ryan" w:date="2020-10-19T21:43:00Z">
        <w:r w:rsidR="005D094E">
          <w:rPr>
            <w:highlight w:val="yellow"/>
          </w:rPr>
          <w:t>durable</w:t>
        </w:r>
      </w:ins>
      <w:del w:id="533" w:author="Calen Patrick Ryan" w:date="2020-10-19T21:43:00Z">
        <w:r w:rsidRPr="00E21852" w:rsidDel="005D094E">
          <w:rPr>
            <w:highlight w:val="yellow"/>
          </w:rPr>
          <w:delText>chronic</w:delText>
        </w:r>
      </w:del>
      <w:r w:rsidRPr="00E21852">
        <w:rPr>
          <w:highlight w:val="yellow"/>
        </w:rPr>
        <w:t xml:space="preserve"> and </w:t>
      </w:r>
      <w:ins w:id="534" w:author="Calen Patrick Ryan" w:date="2020-10-19T21:43:00Z">
        <w:r w:rsidR="005D094E">
          <w:rPr>
            <w:highlight w:val="yellow"/>
          </w:rPr>
          <w:t>transient</w:t>
        </w:r>
      </w:ins>
      <w:del w:id="535" w:author="Calen Patrick Ryan" w:date="2020-10-19T21:43:00Z">
        <w:r w:rsidRPr="00E21852" w:rsidDel="005D094E">
          <w:rPr>
            <w:highlight w:val="yellow"/>
          </w:rPr>
          <w:delText>acute</w:delText>
        </w:r>
      </w:del>
      <w:r>
        <w:t xml:space="preserve"> </w:t>
      </w:r>
      <w:r w:rsidRPr="00405935">
        <w:t>effects of number of live births on biological age</w:t>
      </w:r>
      <w:r w:rsidR="00021165">
        <w:t xml:space="preserve"> acceleration</w:t>
      </w:r>
      <w:r>
        <w:t xml:space="preserve"> for </w:t>
      </w:r>
      <w:del w:id="536" w:author="Calen Patrick Ryan" w:date="2020-10-19T21:30:00Z">
        <w:r w:rsidDel="00953640">
          <w:delText>postmenopausal</w:delText>
        </w:r>
      </w:del>
      <w:ins w:id="537" w:author="Calen Patrick Ryan" w:date="2020-10-19T21:30:00Z">
        <w:r w:rsidR="00953640">
          <w:t>post-menopausal</w:t>
        </w:r>
      </w:ins>
      <w:r>
        <w:t xml:space="preserve"> women only</w:t>
      </w:r>
      <w:r w:rsidRPr="00405935">
        <w:t xml:space="preserve">, National Health and Nutrition Examination Survey 1999-2010. </w:t>
      </w:r>
      <w:r w:rsidRPr="009C60A8">
        <w:rPr>
          <w:highlight w:val="yellow"/>
        </w:rPr>
        <w:t xml:space="preserve">Values represent coefficient estimates and 95% </w:t>
      </w:r>
      <w:r w:rsidRPr="00021165">
        <w:rPr>
          <w:highlight w:val="yellow"/>
        </w:rPr>
        <w:t>confidence intervals.</w:t>
      </w:r>
      <w:r w:rsidRPr="00021165">
        <w:t xml:space="preserve"> </w:t>
      </w:r>
      <w:r w:rsidRPr="00021165">
        <w:rPr>
          <w:i/>
        </w:rPr>
        <w:t>Notes:</w:t>
      </w:r>
      <w:r w:rsidRPr="00021165">
        <w:t xml:space="preserve"> * </w:t>
      </w:r>
      <w:r w:rsidRPr="00021165">
        <w:rPr>
          <w:i/>
        </w:rPr>
        <w:t>p</w:t>
      </w:r>
      <w:r w:rsidRPr="00021165">
        <w:t xml:space="preserve"> &lt; 0.05,  ** </w:t>
      </w:r>
      <w:r w:rsidRPr="00021165">
        <w:rPr>
          <w:i/>
        </w:rPr>
        <w:t>p</w:t>
      </w:r>
      <w:r w:rsidRPr="00021165">
        <w:t xml:space="preserve"> &lt; 0.01, *** </w:t>
      </w:r>
      <w:r w:rsidRPr="00021165">
        <w:rPr>
          <w:i/>
        </w:rPr>
        <w:t>p</w:t>
      </w:r>
      <w:r w:rsidRPr="00021165">
        <w:t xml:space="preserve"> &lt; 0.001; values in </w:t>
      </w:r>
      <w:r w:rsidRPr="00021165">
        <w:rPr>
          <w:b/>
          <w:bCs/>
        </w:rPr>
        <w:t>bold</w:t>
      </w:r>
      <w:r w:rsidRPr="00021165">
        <w:t xml:space="preserve"> represent effects significant after multiple comparison correction at </w:t>
      </w:r>
      <w:r w:rsidRPr="00021165">
        <w:sym w:font="Symbol" w:char="F061"/>
      </w:r>
      <w:r w:rsidR="005B1D17" w:rsidRPr="00021165">
        <w:t xml:space="preserve"> </w:t>
      </w:r>
      <w:r w:rsidRPr="00021165">
        <w:t>= (0.05/</w:t>
      </w:r>
      <w:r w:rsidR="007520D9" w:rsidRPr="00021165">
        <w:t>4</w:t>
      </w:r>
      <w:r w:rsidRPr="00021165">
        <w:t>) = 0.0</w:t>
      </w:r>
      <w:r w:rsidR="007520D9" w:rsidRPr="00021165">
        <w:t>125</w:t>
      </w:r>
      <w:r w:rsidRPr="00021165">
        <w:t>.</w:t>
      </w:r>
    </w:p>
    <w:p w14:paraId="0DBB404B" w14:textId="77777777" w:rsidR="004E19F4" w:rsidRPr="00021165" w:rsidRDefault="004E19F4" w:rsidP="004E19F4">
      <w:pPr>
        <w:spacing w:line="240" w:lineRule="auto"/>
      </w:pPr>
      <w:r w:rsidRPr="0002116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710"/>
        <w:gridCol w:w="1980"/>
        <w:gridCol w:w="1710"/>
        <w:gridCol w:w="1832"/>
      </w:tblGrid>
      <w:tr w:rsidR="004E19F4" w:rsidRPr="00021165" w14:paraId="366A01A1" w14:textId="77777777" w:rsidTr="00A949FD">
        <w:trPr>
          <w:trHeight w:val="23"/>
        </w:trPr>
        <w:tc>
          <w:tcPr>
            <w:tcW w:w="2700" w:type="dxa"/>
            <w:tcBorders>
              <w:bottom w:val="single" w:sz="4" w:space="0" w:color="auto"/>
            </w:tcBorders>
          </w:tcPr>
          <w:p w14:paraId="639E2C1D" w14:textId="77777777" w:rsidR="004E19F4" w:rsidRPr="00021165" w:rsidRDefault="004E19F4" w:rsidP="00A949FD">
            <w:pPr>
              <w:rPr>
                <w:rFonts w:ascii="Arial" w:hAnsi="Arial" w:cs="Arial"/>
                <w:b/>
                <w:bCs/>
                <w:sz w:val="16"/>
                <w:szCs w:val="16"/>
              </w:rPr>
            </w:pPr>
          </w:p>
        </w:tc>
        <w:tc>
          <w:tcPr>
            <w:tcW w:w="1710" w:type="dxa"/>
            <w:tcBorders>
              <w:bottom w:val="single" w:sz="4" w:space="0" w:color="auto"/>
            </w:tcBorders>
          </w:tcPr>
          <w:p w14:paraId="460F32D5"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LM</w:t>
            </w:r>
          </w:p>
        </w:tc>
        <w:tc>
          <w:tcPr>
            <w:tcW w:w="1980" w:type="dxa"/>
            <w:tcBorders>
              <w:bottom w:val="single" w:sz="4" w:space="0" w:color="auto"/>
            </w:tcBorders>
          </w:tcPr>
          <w:p w14:paraId="501DF2E4"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HD (log)</w:t>
            </w:r>
          </w:p>
        </w:tc>
        <w:tc>
          <w:tcPr>
            <w:tcW w:w="1710" w:type="dxa"/>
            <w:tcBorders>
              <w:bottom w:val="single" w:sz="4" w:space="0" w:color="auto"/>
            </w:tcBorders>
          </w:tcPr>
          <w:p w14:paraId="27FBE2AE"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KDM</w:t>
            </w:r>
          </w:p>
        </w:tc>
        <w:tc>
          <w:tcPr>
            <w:tcW w:w="1832" w:type="dxa"/>
            <w:tcBorders>
              <w:bottom w:val="single" w:sz="4" w:space="0" w:color="auto"/>
            </w:tcBorders>
          </w:tcPr>
          <w:p w14:paraId="0533FC7D"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AL</w:t>
            </w:r>
          </w:p>
        </w:tc>
      </w:tr>
      <w:tr w:rsidR="004E19F4" w:rsidRPr="00021165" w14:paraId="30625A44" w14:textId="77777777" w:rsidTr="00A949FD">
        <w:trPr>
          <w:trHeight w:val="23"/>
        </w:trPr>
        <w:tc>
          <w:tcPr>
            <w:tcW w:w="9932" w:type="dxa"/>
            <w:gridSpan w:val="5"/>
            <w:tcBorders>
              <w:top w:val="single" w:sz="4" w:space="0" w:color="auto"/>
              <w:bottom w:val="single" w:sz="4" w:space="0" w:color="auto"/>
            </w:tcBorders>
          </w:tcPr>
          <w:p w14:paraId="1BCD5C80"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Primary model (</w:t>
            </w:r>
            <w:r w:rsidRPr="00021165">
              <w:rPr>
                <w:rFonts w:ascii="Arial" w:hAnsi="Arial" w:cs="Arial"/>
                <w:b/>
                <w:bCs/>
                <w:i/>
                <w:iCs/>
                <w:sz w:val="16"/>
                <w:szCs w:val="16"/>
              </w:rPr>
              <w:t>n</w:t>
            </w:r>
            <w:r w:rsidRPr="00021165">
              <w:rPr>
                <w:rFonts w:ascii="Arial" w:hAnsi="Arial" w:cs="Arial"/>
                <w:b/>
                <w:bCs/>
                <w:sz w:val="16"/>
                <w:szCs w:val="16"/>
              </w:rPr>
              <w:t xml:space="preserve"> = 2,252)</w:t>
            </w:r>
            <w:r w:rsidRPr="00021165">
              <w:rPr>
                <w:rFonts w:ascii="Arial" w:hAnsi="Arial" w:cs="Arial"/>
                <w:sz w:val="16"/>
                <w:szCs w:val="16"/>
                <w:shd w:val="clear" w:color="auto" w:fill="FFFFFF"/>
                <w:vertAlign w:val="superscript"/>
              </w:rPr>
              <w:t xml:space="preserve"> †</w:t>
            </w:r>
          </w:p>
        </w:tc>
      </w:tr>
      <w:tr w:rsidR="004E19F4" w:rsidRPr="00021165" w14:paraId="58F4DEFD" w14:textId="77777777" w:rsidTr="00A949FD">
        <w:trPr>
          <w:trHeight w:val="23"/>
        </w:trPr>
        <w:tc>
          <w:tcPr>
            <w:tcW w:w="2700" w:type="dxa"/>
            <w:tcBorders>
              <w:top w:val="single" w:sz="4" w:space="0" w:color="auto"/>
            </w:tcBorders>
          </w:tcPr>
          <w:p w14:paraId="482DAC48"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1B372E3C"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-0.68 (-1.11, -0.25)**</w:t>
            </w:r>
          </w:p>
        </w:tc>
        <w:tc>
          <w:tcPr>
            <w:tcW w:w="1980" w:type="dxa"/>
            <w:tcBorders>
              <w:top w:val="single" w:sz="4" w:space="0" w:color="auto"/>
            </w:tcBorders>
          </w:tcPr>
          <w:p w14:paraId="2EF572B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-0.07 (-0.11, -0.04)***</w:t>
            </w:r>
          </w:p>
        </w:tc>
        <w:tc>
          <w:tcPr>
            <w:tcW w:w="1710" w:type="dxa"/>
            <w:tcBorders>
              <w:top w:val="single" w:sz="4" w:space="0" w:color="auto"/>
            </w:tcBorders>
          </w:tcPr>
          <w:p w14:paraId="193F8651" w14:textId="77777777" w:rsidR="004E19F4" w:rsidRPr="00021165" w:rsidRDefault="004E19F4" w:rsidP="00A949FD">
            <w:pPr>
              <w:rPr>
                <w:rFonts w:ascii="Arial" w:hAnsi="Arial" w:cs="Arial"/>
                <w:sz w:val="16"/>
                <w:szCs w:val="16"/>
              </w:rPr>
            </w:pPr>
            <w:r w:rsidRPr="00021165">
              <w:rPr>
                <w:rFonts w:ascii="Arial" w:hAnsi="Arial" w:cs="Arial"/>
                <w:sz w:val="16"/>
                <w:szCs w:val="16"/>
              </w:rPr>
              <w:t>-1.07 (-2.12, -0.02)*</w:t>
            </w:r>
          </w:p>
        </w:tc>
        <w:tc>
          <w:tcPr>
            <w:tcW w:w="1832" w:type="dxa"/>
            <w:tcBorders>
              <w:top w:val="single" w:sz="4" w:space="0" w:color="auto"/>
            </w:tcBorders>
          </w:tcPr>
          <w:p w14:paraId="35109A1B"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-0.02 (-0.03, -0.01)**</w:t>
            </w:r>
          </w:p>
        </w:tc>
      </w:tr>
      <w:tr w:rsidR="004E19F4" w:rsidRPr="00021165" w14:paraId="3A228698" w14:textId="77777777" w:rsidTr="00A949FD">
        <w:trPr>
          <w:trHeight w:val="23"/>
        </w:trPr>
        <w:tc>
          <w:tcPr>
            <w:tcW w:w="2700" w:type="dxa"/>
          </w:tcPr>
          <w:p w14:paraId="451B804D"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Pr>
          <w:p w14:paraId="4B15F57F"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0.10 (0.03, 0.17)**</w:t>
            </w:r>
          </w:p>
        </w:tc>
        <w:tc>
          <w:tcPr>
            <w:tcW w:w="1980" w:type="dxa"/>
          </w:tcPr>
          <w:p w14:paraId="2477D5B7"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0.010 (0.004, 0.02)**</w:t>
            </w:r>
          </w:p>
        </w:tc>
        <w:tc>
          <w:tcPr>
            <w:tcW w:w="1710" w:type="dxa"/>
          </w:tcPr>
          <w:p w14:paraId="244E9963" w14:textId="77777777" w:rsidR="004E19F4" w:rsidRPr="00021165" w:rsidRDefault="004E19F4" w:rsidP="00A949FD">
            <w:pPr>
              <w:rPr>
                <w:rFonts w:ascii="Arial" w:hAnsi="Arial" w:cs="Arial"/>
                <w:sz w:val="16"/>
                <w:szCs w:val="16"/>
              </w:rPr>
            </w:pPr>
            <w:r w:rsidRPr="00021165">
              <w:rPr>
                <w:rFonts w:ascii="Arial" w:hAnsi="Arial" w:cs="Arial"/>
                <w:sz w:val="16"/>
                <w:szCs w:val="16"/>
              </w:rPr>
              <w:t>0.16 (-0.01, 0.33)</w:t>
            </w:r>
          </w:p>
        </w:tc>
        <w:tc>
          <w:tcPr>
            <w:tcW w:w="1832" w:type="dxa"/>
          </w:tcPr>
          <w:p w14:paraId="765F1E83"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0.002 (0.001, 0.004)*</w:t>
            </w:r>
          </w:p>
        </w:tc>
      </w:tr>
      <w:tr w:rsidR="004E19F4" w:rsidRPr="00021165" w14:paraId="5C434BE1" w14:textId="77777777" w:rsidTr="00A949FD">
        <w:trPr>
          <w:trHeight w:val="23"/>
        </w:trPr>
        <w:tc>
          <w:tcPr>
            <w:tcW w:w="9932" w:type="dxa"/>
            <w:gridSpan w:val="5"/>
            <w:tcBorders>
              <w:top w:val="single" w:sz="4" w:space="0" w:color="auto"/>
              <w:bottom w:val="single" w:sz="4" w:space="0" w:color="auto"/>
            </w:tcBorders>
          </w:tcPr>
          <w:p w14:paraId="59924A90" w14:textId="77777777" w:rsidR="004E19F4" w:rsidRPr="00021165" w:rsidRDefault="004E19F4" w:rsidP="00A949FD">
            <w:pPr>
              <w:rPr>
                <w:rFonts w:ascii="Arial" w:hAnsi="Arial" w:cs="Arial"/>
                <w:sz w:val="16"/>
                <w:szCs w:val="16"/>
              </w:rPr>
            </w:pPr>
            <w:r w:rsidRPr="00021165">
              <w:rPr>
                <w:rFonts w:ascii="Arial" w:hAnsi="Arial" w:cs="Arial"/>
                <w:b/>
                <w:bCs/>
                <w:sz w:val="16"/>
                <w:szCs w:val="16"/>
              </w:rPr>
              <w:t>Sensitivity analysis 1 (n = 2,498)</w:t>
            </w:r>
            <w:r w:rsidRPr="00021165">
              <w:rPr>
                <w:rFonts w:ascii="Arial" w:hAnsi="Arial" w:cs="Arial"/>
                <w:sz w:val="16"/>
                <w:szCs w:val="16"/>
                <w:shd w:val="clear" w:color="auto" w:fill="FFFFFF"/>
                <w:vertAlign w:val="superscript"/>
              </w:rPr>
              <w:t xml:space="preserve"> ††</w:t>
            </w:r>
          </w:p>
        </w:tc>
      </w:tr>
      <w:tr w:rsidR="004E19F4" w:rsidRPr="00021165" w14:paraId="1E702D25" w14:textId="77777777" w:rsidTr="00A949FD">
        <w:trPr>
          <w:trHeight w:val="23"/>
        </w:trPr>
        <w:tc>
          <w:tcPr>
            <w:tcW w:w="2700" w:type="dxa"/>
            <w:tcBorders>
              <w:top w:val="single" w:sz="4" w:space="0" w:color="auto"/>
            </w:tcBorders>
          </w:tcPr>
          <w:p w14:paraId="1CC2E137"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7B46B2B9"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-0.80 (-1.30, -0.30)**</w:t>
            </w:r>
          </w:p>
        </w:tc>
        <w:tc>
          <w:tcPr>
            <w:tcW w:w="1980" w:type="dxa"/>
            <w:tcBorders>
              <w:top w:val="single" w:sz="4" w:space="0" w:color="auto"/>
            </w:tcBorders>
          </w:tcPr>
          <w:p w14:paraId="624368C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-0.08 (-0.12, -0.04)***</w:t>
            </w:r>
          </w:p>
        </w:tc>
        <w:tc>
          <w:tcPr>
            <w:tcW w:w="1710" w:type="dxa"/>
            <w:tcBorders>
              <w:top w:val="single" w:sz="4" w:space="0" w:color="auto"/>
            </w:tcBorders>
          </w:tcPr>
          <w:p w14:paraId="4F187B94" w14:textId="77777777" w:rsidR="004E19F4" w:rsidRPr="00021165" w:rsidRDefault="004E19F4" w:rsidP="00A949FD">
            <w:pPr>
              <w:rPr>
                <w:rFonts w:ascii="Arial" w:hAnsi="Arial" w:cs="Arial"/>
                <w:sz w:val="16"/>
                <w:szCs w:val="16"/>
              </w:rPr>
            </w:pPr>
            <w:r w:rsidRPr="00021165">
              <w:rPr>
                <w:rFonts w:ascii="Arial" w:hAnsi="Arial" w:cs="Arial"/>
                <w:sz w:val="16"/>
                <w:szCs w:val="16"/>
              </w:rPr>
              <w:t>-1.10 (-2.10, -0.10)*</w:t>
            </w:r>
          </w:p>
        </w:tc>
        <w:tc>
          <w:tcPr>
            <w:tcW w:w="1832" w:type="dxa"/>
            <w:tcBorders>
              <w:top w:val="single" w:sz="4" w:space="0" w:color="auto"/>
            </w:tcBorders>
          </w:tcPr>
          <w:p w14:paraId="7949C74F"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-0.02 (-0.03, -0.01)**</w:t>
            </w:r>
          </w:p>
        </w:tc>
      </w:tr>
      <w:tr w:rsidR="004E19F4" w:rsidRPr="00021165" w14:paraId="462A4BC5" w14:textId="77777777" w:rsidTr="00A949FD">
        <w:trPr>
          <w:trHeight w:val="23"/>
        </w:trPr>
        <w:tc>
          <w:tcPr>
            <w:tcW w:w="2700" w:type="dxa"/>
            <w:tcBorders>
              <w:bottom w:val="single" w:sz="4" w:space="0" w:color="auto"/>
            </w:tcBorders>
          </w:tcPr>
          <w:p w14:paraId="50809944"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Borders>
              <w:bottom w:val="single" w:sz="4" w:space="0" w:color="auto"/>
            </w:tcBorders>
          </w:tcPr>
          <w:p w14:paraId="7084A1B6"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0.17 (0.09, 0.25)***</w:t>
            </w:r>
          </w:p>
        </w:tc>
        <w:tc>
          <w:tcPr>
            <w:tcW w:w="1980" w:type="dxa"/>
            <w:tcBorders>
              <w:bottom w:val="single" w:sz="4" w:space="0" w:color="auto"/>
            </w:tcBorders>
          </w:tcPr>
          <w:p w14:paraId="2B3CC56B"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0.013 (0.007, 0.02)***</w:t>
            </w:r>
          </w:p>
        </w:tc>
        <w:tc>
          <w:tcPr>
            <w:tcW w:w="1710" w:type="dxa"/>
            <w:tcBorders>
              <w:bottom w:val="single" w:sz="4" w:space="0" w:color="auto"/>
            </w:tcBorders>
          </w:tcPr>
          <w:p w14:paraId="556E6EEA"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0.23 (0.08, 0.39)**</w:t>
            </w:r>
          </w:p>
        </w:tc>
        <w:tc>
          <w:tcPr>
            <w:tcW w:w="1832" w:type="dxa"/>
            <w:tcBorders>
              <w:bottom w:val="single" w:sz="4" w:space="0" w:color="auto"/>
            </w:tcBorders>
          </w:tcPr>
          <w:p w14:paraId="08A1E712"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0.004 (0.002, 0.01)***</w:t>
            </w:r>
          </w:p>
        </w:tc>
      </w:tr>
      <w:tr w:rsidR="004E19F4" w:rsidRPr="00021165" w14:paraId="099928AC" w14:textId="77777777" w:rsidTr="00A949FD">
        <w:trPr>
          <w:trHeight w:val="23"/>
        </w:trPr>
        <w:tc>
          <w:tcPr>
            <w:tcW w:w="9932" w:type="dxa"/>
            <w:gridSpan w:val="5"/>
            <w:tcBorders>
              <w:top w:val="single" w:sz="4" w:space="0" w:color="auto"/>
              <w:bottom w:val="single" w:sz="4" w:space="0" w:color="auto"/>
            </w:tcBorders>
          </w:tcPr>
          <w:p w14:paraId="5FA9A12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Sensitivity analysis 2 (n = 1.970)</w:t>
            </w:r>
            <w:r w:rsidRPr="00021165">
              <w:rPr>
                <w:rFonts w:ascii="Arial" w:hAnsi="Arial" w:cs="Arial"/>
                <w:sz w:val="16"/>
                <w:szCs w:val="16"/>
                <w:shd w:val="clear" w:color="auto" w:fill="FFFFFF"/>
                <w:vertAlign w:val="superscript"/>
              </w:rPr>
              <w:t xml:space="preserve"> †</w:t>
            </w:r>
          </w:p>
        </w:tc>
      </w:tr>
      <w:tr w:rsidR="004E19F4" w:rsidRPr="00021165" w14:paraId="40004218" w14:textId="77777777" w:rsidTr="00A949FD">
        <w:trPr>
          <w:trHeight w:val="23"/>
        </w:trPr>
        <w:tc>
          <w:tcPr>
            <w:tcW w:w="2700" w:type="dxa"/>
            <w:tcBorders>
              <w:top w:val="single" w:sz="4" w:space="0" w:color="auto"/>
            </w:tcBorders>
          </w:tcPr>
          <w:p w14:paraId="53BA027C"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21FE2B23" w14:textId="77777777" w:rsidR="004E19F4" w:rsidRPr="00021165" w:rsidRDefault="004E19F4" w:rsidP="00A949FD">
            <w:pPr>
              <w:rPr>
                <w:rFonts w:ascii="Arial" w:hAnsi="Arial" w:cs="Arial"/>
                <w:sz w:val="16"/>
                <w:szCs w:val="16"/>
              </w:rPr>
            </w:pPr>
            <w:r w:rsidRPr="00021165">
              <w:rPr>
                <w:rFonts w:ascii="Arial" w:hAnsi="Arial" w:cs="Arial"/>
                <w:sz w:val="16"/>
                <w:szCs w:val="16"/>
              </w:rPr>
              <w:t>-0.27 (-2.76, 2.22)</w:t>
            </w:r>
          </w:p>
        </w:tc>
        <w:tc>
          <w:tcPr>
            <w:tcW w:w="1980" w:type="dxa"/>
            <w:tcBorders>
              <w:top w:val="single" w:sz="4" w:space="0" w:color="auto"/>
            </w:tcBorders>
          </w:tcPr>
          <w:p w14:paraId="2EC99A42" w14:textId="77777777" w:rsidR="004E19F4" w:rsidRPr="00021165" w:rsidRDefault="004E19F4" w:rsidP="00A949FD">
            <w:pPr>
              <w:rPr>
                <w:rFonts w:ascii="Arial" w:hAnsi="Arial" w:cs="Arial"/>
                <w:sz w:val="16"/>
                <w:szCs w:val="16"/>
              </w:rPr>
            </w:pPr>
            <w:r w:rsidRPr="00021165">
              <w:rPr>
                <w:rFonts w:ascii="Arial" w:hAnsi="Arial" w:cs="Arial"/>
                <w:sz w:val="16"/>
                <w:szCs w:val="16"/>
              </w:rPr>
              <w:t>-0.21 (-0.45, 0.04)</w:t>
            </w:r>
          </w:p>
        </w:tc>
        <w:tc>
          <w:tcPr>
            <w:tcW w:w="1710" w:type="dxa"/>
            <w:tcBorders>
              <w:top w:val="single" w:sz="4" w:space="0" w:color="auto"/>
            </w:tcBorders>
          </w:tcPr>
          <w:p w14:paraId="072FA6D4" w14:textId="77777777" w:rsidR="004E19F4" w:rsidRPr="00021165" w:rsidRDefault="004E19F4" w:rsidP="00A949FD">
            <w:pPr>
              <w:rPr>
                <w:rFonts w:ascii="Arial" w:hAnsi="Arial" w:cs="Arial"/>
                <w:sz w:val="16"/>
                <w:szCs w:val="16"/>
              </w:rPr>
            </w:pPr>
            <w:r w:rsidRPr="00021165">
              <w:rPr>
                <w:rFonts w:ascii="Arial" w:hAnsi="Arial" w:cs="Arial"/>
                <w:sz w:val="16"/>
                <w:szCs w:val="16"/>
              </w:rPr>
              <w:t>-2.75 (-8.56, 3.06)</w:t>
            </w:r>
          </w:p>
        </w:tc>
        <w:tc>
          <w:tcPr>
            <w:tcW w:w="1832" w:type="dxa"/>
            <w:tcBorders>
              <w:top w:val="single" w:sz="4" w:space="0" w:color="auto"/>
            </w:tcBorders>
          </w:tcPr>
          <w:p w14:paraId="4A1FC61E" w14:textId="77777777" w:rsidR="004E19F4" w:rsidRPr="00021165" w:rsidRDefault="004E19F4" w:rsidP="00A949FD">
            <w:pPr>
              <w:rPr>
                <w:rFonts w:ascii="Arial" w:hAnsi="Arial" w:cs="Arial"/>
                <w:sz w:val="16"/>
                <w:szCs w:val="16"/>
              </w:rPr>
            </w:pPr>
            <w:r w:rsidRPr="00021165">
              <w:rPr>
                <w:rFonts w:ascii="Arial" w:hAnsi="Arial" w:cs="Arial"/>
                <w:sz w:val="16"/>
                <w:szCs w:val="16"/>
              </w:rPr>
              <w:t>-0.02 (-0.10, 0.05)</w:t>
            </w:r>
          </w:p>
        </w:tc>
      </w:tr>
      <w:tr w:rsidR="004E19F4" w:rsidRPr="00021165" w14:paraId="327DF721" w14:textId="77777777" w:rsidTr="00A949FD">
        <w:trPr>
          <w:trHeight w:val="23"/>
        </w:trPr>
        <w:tc>
          <w:tcPr>
            <w:tcW w:w="2700" w:type="dxa"/>
          </w:tcPr>
          <w:p w14:paraId="64F45A59"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Pr>
          <w:p w14:paraId="0D3AFB0D" w14:textId="77777777" w:rsidR="004E19F4" w:rsidRPr="00021165" w:rsidRDefault="004E19F4" w:rsidP="00A949FD">
            <w:pPr>
              <w:rPr>
                <w:rFonts w:ascii="Arial" w:hAnsi="Arial" w:cs="Arial"/>
                <w:sz w:val="16"/>
                <w:szCs w:val="16"/>
              </w:rPr>
            </w:pPr>
            <w:r w:rsidRPr="00021165">
              <w:rPr>
                <w:rFonts w:ascii="Arial" w:hAnsi="Arial" w:cs="Arial"/>
                <w:sz w:val="16"/>
                <w:szCs w:val="16"/>
              </w:rPr>
              <w:t>0.06 (-0.33, 0.46)</w:t>
            </w:r>
          </w:p>
        </w:tc>
        <w:tc>
          <w:tcPr>
            <w:tcW w:w="1980" w:type="dxa"/>
          </w:tcPr>
          <w:p w14:paraId="2ABDD8B9" w14:textId="77777777" w:rsidR="004E19F4" w:rsidRPr="00021165" w:rsidRDefault="004E19F4" w:rsidP="00A949FD">
            <w:pPr>
              <w:rPr>
                <w:rFonts w:ascii="Arial" w:hAnsi="Arial" w:cs="Arial"/>
                <w:sz w:val="16"/>
                <w:szCs w:val="16"/>
              </w:rPr>
            </w:pPr>
            <w:r w:rsidRPr="00021165">
              <w:rPr>
                <w:rFonts w:ascii="Arial" w:hAnsi="Arial" w:cs="Arial"/>
                <w:sz w:val="16"/>
                <w:szCs w:val="16"/>
              </w:rPr>
              <w:t>0.03 (-0.01, 0.06)</w:t>
            </w:r>
          </w:p>
        </w:tc>
        <w:tc>
          <w:tcPr>
            <w:tcW w:w="1710" w:type="dxa"/>
          </w:tcPr>
          <w:p w14:paraId="502FF11F" w14:textId="77777777" w:rsidR="004E19F4" w:rsidRPr="00021165" w:rsidRDefault="004E19F4" w:rsidP="00A949FD">
            <w:pPr>
              <w:rPr>
                <w:rFonts w:ascii="Arial" w:hAnsi="Arial" w:cs="Arial"/>
                <w:sz w:val="16"/>
                <w:szCs w:val="16"/>
              </w:rPr>
            </w:pPr>
            <w:r w:rsidRPr="00021165">
              <w:rPr>
                <w:rFonts w:ascii="Arial" w:hAnsi="Arial" w:cs="Arial"/>
                <w:sz w:val="16"/>
                <w:szCs w:val="16"/>
              </w:rPr>
              <w:t>0.50 (-0.33, 1.32)</w:t>
            </w:r>
          </w:p>
        </w:tc>
        <w:tc>
          <w:tcPr>
            <w:tcW w:w="1832" w:type="dxa"/>
          </w:tcPr>
          <w:p w14:paraId="5A4209C7" w14:textId="77777777" w:rsidR="004E19F4" w:rsidRPr="00021165" w:rsidRDefault="004E19F4" w:rsidP="00A949FD">
            <w:pPr>
              <w:rPr>
                <w:rFonts w:ascii="Arial" w:hAnsi="Arial" w:cs="Arial"/>
                <w:sz w:val="16"/>
                <w:szCs w:val="16"/>
              </w:rPr>
            </w:pPr>
            <w:r w:rsidRPr="00021165">
              <w:rPr>
                <w:rFonts w:ascii="Arial" w:hAnsi="Arial" w:cs="Arial"/>
                <w:sz w:val="16"/>
                <w:szCs w:val="16"/>
              </w:rPr>
              <w:t>-0.005 (-0.005, 0.015)</w:t>
            </w:r>
          </w:p>
        </w:tc>
      </w:tr>
      <w:tr w:rsidR="004E19F4" w:rsidRPr="00021165" w14:paraId="43314113" w14:textId="77777777" w:rsidTr="00A949FD">
        <w:trPr>
          <w:trHeight w:val="23"/>
        </w:trPr>
        <w:tc>
          <w:tcPr>
            <w:tcW w:w="2700" w:type="dxa"/>
          </w:tcPr>
          <w:p w14:paraId="257E6CAE"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 xml:space="preserve">Years since last birth </w:t>
            </w:r>
          </w:p>
        </w:tc>
        <w:tc>
          <w:tcPr>
            <w:tcW w:w="1710" w:type="dxa"/>
          </w:tcPr>
          <w:p w14:paraId="7E1C11D2" w14:textId="77777777" w:rsidR="004E19F4" w:rsidRPr="00021165" w:rsidRDefault="004E19F4" w:rsidP="00A949FD">
            <w:pPr>
              <w:rPr>
                <w:rFonts w:ascii="Arial" w:hAnsi="Arial" w:cs="Arial"/>
                <w:sz w:val="16"/>
                <w:szCs w:val="16"/>
              </w:rPr>
            </w:pPr>
            <w:r w:rsidRPr="00021165">
              <w:rPr>
                <w:rFonts w:ascii="Arial" w:hAnsi="Arial" w:cs="Arial"/>
                <w:sz w:val="16"/>
                <w:szCs w:val="16"/>
              </w:rPr>
              <w:t>-0.01 (-0.11, 0.08)</w:t>
            </w:r>
          </w:p>
        </w:tc>
        <w:tc>
          <w:tcPr>
            <w:tcW w:w="1980" w:type="dxa"/>
          </w:tcPr>
          <w:p w14:paraId="15E4917D" w14:textId="77777777" w:rsidR="004E19F4" w:rsidRPr="00021165" w:rsidRDefault="004E19F4" w:rsidP="00A949FD">
            <w:pPr>
              <w:rPr>
                <w:rFonts w:ascii="Arial" w:hAnsi="Arial" w:cs="Arial"/>
                <w:sz w:val="16"/>
                <w:szCs w:val="16"/>
              </w:rPr>
            </w:pPr>
            <w:r w:rsidRPr="00021165">
              <w:rPr>
                <w:rFonts w:ascii="Arial" w:hAnsi="Arial" w:cs="Arial"/>
                <w:sz w:val="16"/>
                <w:szCs w:val="16"/>
              </w:rPr>
              <w:t>-0.002 (-0.01, 0.01)</w:t>
            </w:r>
          </w:p>
        </w:tc>
        <w:tc>
          <w:tcPr>
            <w:tcW w:w="1710" w:type="dxa"/>
          </w:tcPr>
          <w:p w14:paraId="7CAE26F9" w14:textId="77777777" w:rsidR="004E19F4" w:rsidRPr="00021165" w:rsidRDefault="004E19F4" w:rsidP="00A949FD">
            <w:pPr>
              <w:rPr>
                <w:rFonts w:ascii="Arial" w:hAnsi="Arial" w:cs="Arial"/>
                <w:sz w:val="16"/>
                <w:szCs w:val="16"/>
              </w:rPr>
            </w:pPr>
            <w:r w:rsidRPr="00021165">
              <w:rPr>
                <w:rFonts w:ascii="Arial" w:hAnsi="Arial" w:cs="Arial"/>
                <w:sz w:val="16"/>
                <w:szCs w:val="16"/>
              </w:rPr>
              <w:t>-0.02 (-0.32, 0.27)</w:t>
            </w:r>
          </w:p>
        </w:tc>
        <w:tc>
          <w:tcPr>
            <w:tcW w:w="1832" w:type="dxa"/>
          </w:tcPr>
          <w:p w14:paraId="401A11FF" w14:textId="77777777" w:rsidR="004E19F4" w:rsidRPr="00021165" w:rsidRDefault="004E19F4" w:rsidP="00A949FD">
            <w:pPr>
              <w:rPr>
                <w:rFonts w:ascii="Arial" w:hAnsi="Arial" w:cs="Arial"/>
                <w:sz w:val="16"/>
                <w:szCs w:val="16"/>
              </w:rPr>
            </w:pPr>
            <w:r w:rsidRPr="00021165">
              <w:rPr>
                <w:rFonts w:ascii="Arial" w:hAnsi="Arial" w:cs="Arial"/>
                <w:sz w:val="16"/>
                <w:szCs w:val="16"/>
              </w:rPr>
              <w:t>0.001 (-0.003, 0.004)</w:t>
            </w:r>
          </w:p>
        </w:tc>
      </w:tr>
      <w:tr w:rsidR="004E19F4" w:rsidRPr="00021165" w14:paraId="79DB3092" w14:textId="77777777" w:rsidTr="00A949FD">
        <w:trPr>
          <w:trHeight w:val="23"/>
        </w:trPr>
        <w:tc>
          <w:tcPr>
            <w:tcW w:w="2700" w:type="dxa"/>
          </w:tcPr>
          <w:p w14:paraId="539A3CC9"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 x years since last live birth</w:t>
            </w:r>
          </w:p>
        </w:tc>
        <w:tc>
          <w:tcPr>
            <w:tcW w:w="1710" w:type="dxa"/>
          </w:tcPr>
          <w:p w14:paraId="5F1ABE6A" w14:textId="77777777" w:rsidR="004E19F4" w:rsidRPr="00021165" w:rsidRDefault="004E19F4" w:rsidP="00A949FD">
            <w:pPr>
              <w:rPr>
                <w:rFonts w:ascii="Arial" w:hAnsi="Arial" w:cs="Arial"/>
                <w:sz w:val="16"/>
                <w:szCs w:val="16"/>
              </w:rPr>
            </w:pPr>
            <w:r w:rsidRPr="00021165">
              <w:rPr>
                <w:rFonts w:ascii="Arial" w:hAnsi="Arial" w:cs="Arial"/>
                <w:sz w:val="16"/>
                <w:szCs w:val="16"/>
              </w:rPr>
              <w:t>0.005 (-0.07, 0.08)</w:t>
            </w:r>
          </w:p>
        </w:tc>
        <w:tc>
          <w:tcPr>
            <w:tcW w:w="1980" w:type="dxa"/>
          </w:tcPr>
          <w:p w14:paraId="2007C8B8" w14:textId="77777777" w:rsidR="004E19F4" w:rsidRPr="00021165" w:rsidRDefault="004E19F4" w:rsidP="00A949FD">
            <w:pPr>
              <w:rPr>
                <w:rFonts w:ascii="Arial" w:hAnsi="Arial" w:cs="Arial"/>
                <w:sz w:val="16"/>
                <w:szCs w:val="16"/>
              </w:rPr>
            </w:pPr>
            <w:r w:rsidRPr="00021165">
              <w:rPr>
                <w:rFonts w:ascii="Arial" w:hAnsi="Arial" w:cs="Arial"/>
                <w:sz w:val="16"/>
                <w:szCs w:val="16"/>
              </w:rPr>
              <w:t>0.004 (-0.002, 0.01)</w:t>
            </w:r>
          </w:p>
        </w:tc>
        <w:tc>
          <w:tcPr>
            <w:tcW w:w="1710" w:type="dxa"/>
          </w:tcPr>
          <w:p w14:paraId="65ABF702" w14:textId="77777777" w:rsidR="004E19F4" w:rsidRPr="00021165" w:rsidRDefault="004E19F4" w:rsidP="00A949FD">
            <w:pPr>
              <w:rPr>
                <w:rFonts w:ascii="Arial" w:hAnsi="Arial" w:cs="Arial"/>
                <w:sz w:val="16"/>
                <w:szCs w:val="16"/>
              </w:rPr>
            </w:pPr>
            <w:r w:rsidRPr="00021165">
              <w:rPr>
                <w:rFonts w:ascii="Arial" w:hAnsi="Arial" w:cs="Arial"/>
                <w:sz w:val="16"/>
                <w:szCs w:val="16"/>
              </w:rPr>
              <w:t>0.07 (-0.10, 0.24)</w:t>
            </w:r>
          </w:p>
        </w:tc>
        <w:tc>
          <w:tcPr>
            <w:tcW w:w="1832" w:type="dxa"/>
          </w:tcPr>
          <w:p w14:paraId="11300276" w14:textId="77777777" w:rsidR="004E19F4" w:rsidRPr="00021165" w:rsidRDefault="004E19F4" w:rsidP="00A949FD">
            <w:pPr>
              <w:rPr>
                <w:rFonts w:ascii="Arial" w:hAnsi="Arial" w:cs="Arial"/>
                <w:sz w:val="16"/>
                <w:szCs w:val="16"/>
              </w:rPr>
            </w:pPr>
            <w:r w:rsidRPr="00021165">
              <w:rPr>
                <w:rFonts w:ascii="Arial" w:hAnsi="Arial" w:cs="Arial"/>
                <w:sz w:val="16"/>
                <w:szCs w:val="16"/>
              </w:rPr>
              <w:t>0.0003 (-0.002, 0.002)</w:t>
            </w:r>
          </w:p>
        </w:tc>
      </w:tr>
      <w:tr w:rsidR="004E19F4" w:rsidRPr="00021165" w14:paraId="1F67CA54" w14:textId="77777777" w:rsidTr="00A949FD">
        <w:trPr>
          <w:trHeight w:val="23"/>
        </w:trPr>
        <w:tc>
          <w:tcPr>
            <w:tcW w:w="2700" w:type="dxa"/>
            <w:tcBorders>
              <w:bottom w:val="single" w:sz="4" w:space="0" w:color="auto"/>
            </w:tcBorders>
          </w:tcPr>
          <w:p w14:paraId="68E34AB8"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 x years since last live birth</w:t>
            </w:r>
          </w:p>
        </w:tc>
        <w:tc>
          <w:tcPr>
            <w:tcW w:w="1710" w:type="dxa"/>
            <w:tcBorders>
              <w:bottom w:val="single" w:sz="4" w:space="0" w:color="auto"/>
            </w:tcBorders>
          </w:tcPr>
          <w:p w14:paraId="72B67472" w14:textId="77777777" w:rsidR="004E19F4" w:rsidRPr="00021165" w:rsidRDefault="004E19F4" w:rsidP="00A949FD">
            <w:pPr>
              <w:rPr>
                <w:rFonts w:ascii="Arial" w:hAnsi="Arial" w:cs="Arial"/>
                <w:sz w:val="16"/>
                <w:szCs w:val="16"/>
              </w:rPr>
            </w:pPr>
            <w:r w:rsidRPr="00021165">
              <w:rPr>
                <w:rFonts w:ascii="Arial" w:hAnsi="Arial" w:cs="Arial"/>
                <w:sz w:val="16"/>
                <w:szCs w:val="16"/>
              </w:rPr>
              <w:t>-0.001 (-0.01, 0.01)</w:t>
            </w:r>
          </w:p>
        </w:tc>
        <w:tc>
          <w:tcPr>
            <w:tcW w:w="1980" w:type="dxa"/>
            <w:tcBorders>
              <w:bottom w:val="single" w:sz="4" w:space="0" w:color="auto"/>
            </w:tcBorders>
          </w:tcPr>
          <w:p w14:paraId="5C9E2010" w14:textId="77777777" w:rsidR="004E19F4" w:rsidRPr="00021165" w:rsidRDefault="004E19F4" w:rsidP="00A949FD">
            <w:pPr>
              <w:rPr>
                <w:rFonts w:ascii="Arial" w:hAnsi="Arial" w:cs="Arial"/>
                <w:sz w:val="16"/>
                <w:szCs w:val="16"/>
              </w:rPr>
            </w:pPr>
            <w:r w:rsidRPr="00021165">
              <w:rPr>
                <w:rFonts w:ascii="Arial" w:hAnsi="Arial" w:cs="Arial"/>
                <w:sz w:val="16"/>
                <w:szCs w:val="16"/>
              </w:rPr>
              <w:t>-0.001 (-0.002, 0.000)</w:t>
            </w:r>
          </w:p>
        </w:tc>
        <w:tc>
          <w:tcPr>
            <w:tcW w:w="1710" w:type="dxa"/>
            <w:tcBorders>
              <w:bottom w:val="single" w:sz="4" w:space="0" w:color="auto"/>
            </w:tcBorders>
          </w:tcPr>
          <w:p w14:paraId="39410052" w14:textId="77777777" w:rsidR="004E19F4" w:rsidRPr="00021165" w:rsidRDefault="004E19F4" w:rsidP="00A949FD">
            <w:pPr>
              <w:rPr>
                <w:rFonts w:ascii="Arial" w:hAnsi="Arial" w:cs="Arial"/>
                <w:sz w:val="16"/>
                <w:szCs w:val="16"/>
              </w:rPr>
            </w:pPr>
            <w:r w:rsidRPr="00021165">
              <w:rPr>
                <w:rFonts w:ascii="Arial" w:hAnsi="Arial" w:cs="Arial"/>
                <w:sz w:val="16"/>
                <w:szCs w:val="16"/>
              </w:rPr>
              <w:t>-0.01 (-0.04, 0.01)</w:t>
            </w:r>
          </w:p>
        </w:tc>
        <w:tc>
          <w:tcPr>
            <w:tcW w:w="1832" w:type="dxa"/>
            <w:tcBorders>
              <w:bottom w:val="single" w:sz="4" w:space="0" w:color="auto"/>
            </w:tcBorders>
          </w:tcPr>
          <w:p w14:paraId="0DB622F5" w14:textId="77777777" w:rsidR="004E19F4" w:rsidRPr="00021165" w:rsidRDefault="004E19F4" w:rsidP="00A949FD">
            <w:pPr>
              <w:rPr>
                <w:rFonts w:ascii="Arial" w:hAnsi="Arial" w:cs="Arial"/>
                <w:sz w:val="16"/>
                <w:szCs w:val="16"/>
              </w:rPr>
            </w:pPr>
            <w:r w:rsidRPr="00021165">
              <w:rPr>
                <w:rFonts w:ascii="Arial" w:hAnsi="Arial" w:cs="Arial"/>
                <w:sz w:val="16"/>
                <w:szCs w:val="16"/>
              </w:rPr>
              <w:t>-0.0001 (-0.0004, 0.0002)</w:t>
            </w:r>
          </w:p>
        </w:tc>
      </w:tr>
    </w:tbl>
    <w:p w14:paraId="6BC9AA44" w14:textId="77777777" w:rsidR="004E19F4" w:rsidRPr="00021165" w:rsidRDefault="004E19F4" w:rsidP="004E19F4">
      <w:pPr>
        <w:shd w:val="clear" w:color="auto" w:fill="FFFFFF"/>
        <w:spacing w:line="240" w:lineRule="auto"/>
        <w:rPr>
          <w:sz w:val="16"/>
          <w:szCs w:val="16"/>
          <w:shd w:val="clear" w:color="auto" w:fill="FFFFFF"/>
        </w:rPr>
      </w:pPr>
      <w:r w:rsidRPr="00021165">
        <w:rPr>
          <w:sz w:val="16"/>
          <w:szCs w:val="16"/>
          <w:shd w:val="clear" w:color="auto" w:fill="FFFFFF"/>
          <w:vertAlign w:val="superscript"/>
        </w:rPr>
        <w:t>†</w:t>
      </w:r>
      <w:r w:rsidRPr="00021165">
        <w:rPr>
          <w:sz w:val="16"/>
          <w:szCs w:val="16"/>
          <w:shd w:val="clear" w:color="auto" w:fill="FFFFFF"/>
        </w:rPr>
        <w:t xml:space="preserve"> Models were adjusted for the following variables: chronological age, body mass index, federal income-to-poverty ratio, smoking, education, and self-identified race/ethnicity.</w:t>
      </w:r>
    </w:p>
    <w:p w14:paraId="3295E3EC" w14:textId="77777777" w:rsidR="004E19F4" w:rsidRPr="00021165" w:rsidRDefault="004E19F4" w:rsidP="004E19F4">
      <w:pPr>
        <w:shd w:val="clear" w:color="auto" w:fill="FFFFFF"/>
        <w:spacing w:line="240" w:lineRule="auto"/>
        <w:rPr>
          <w:sz w:val="16"/>
          <w:szCs w:val="16"/>
          <w:shd w:val="clear" w:color="auto" w:fill="FFFFFF"/>
        </w:rPr>
      </w:pPr>
      <w:r w:rsidRPr="00021165">
        <w:rPr>
          <w:sz w:val="16"/>
          <w:szCs w:val="16"/>
          <w:shd w:val="clear" w:color="auto" w:fill="FFFFFF"/>
          <w:vertAlign w:val="superscript"/>
        </w:rPr>
        <w:t xml:space="preserve">†† </w:t>
      </w:r>
      <w:r w:rsidRPr="00021165">
        <w:rPr>
          <w:sz w:val="16"/>
          <w:szCs w:val="16"/>
          <w:shd w:val="clear" w:color="auto" w:fill="FFFFFF"/>
        </w:rPr>
        <w:t xml:space="preserve">Model was adjusted for chronological age only. </w:t>
      </w:r>
    </w:p>
    <w:p w14:paraId="3B5599E5" w14:textId="77777777" w:rsidR="004E19F4" w:rsidRDefault="004E19F4" w:rsidP="004E19F4">
      <w:pPr>
        <w:shd w:val="clear" w:color="auto" w:fill="FFFFFF"/>
        <w:spacing w:line="240" w:lineRule="auto"/>
        <w:rPr>
          <w:b/>
          <w:bCs/>
          <w:sz w:val="16"/>
          <w:szCs w:val="16"/>
        </w:rPr>
      </w:pPr>
    </w:p>
    <w:p w14:paraId="1E238235" w14:textId="77777777" w:rsidR="00693C80" w:rsidRDefault="00693C80" w:rsidP="00693C80">
      <w:pPr>
        <w:shd w:val="clear" w:color="auto" w:fill="FFFFFF"/>
        <w:spacing w:line="240" w:lineRule="auto"/>
        <w:rPr>
          <w:b/>
          <w:bCs/>
        </w:rPr>
      </w:pPr>
    </w:p>
    <w:p w14:paraId="3AE073DE" w14:textId="77777777" w:rsidR="00693C80" w:rsidRDefault="00693C80" w:rsidP="00693C80">
      <w:pPr>
        <w:shd w:val="clear" w:color="auto" w:fill="FFFFFF"/>
        <w:spacing w:line="240" w:lineRule="auto"/>
        <w:rPr>
          <w:b/>
          <w:bCs/>
        </w:rPr>
      </w:pPr>
    </w:p>
    <w:p w14:paraId="455B3A54" w14:textId="77777777" w:rsidR="005133A4" w:rsidRPr="00906604" w:rsidRDefault="005133A4" w:rsidP="00906604">
      <w:pPr>
        <w:shd w:val="clear" w:color="auto" w:fill="FFFFFF"/>
        <w:spacing w:line="240" w:lineRule="auto"/>
        <w:rPr>
          <w:b/>
          <w:bCs/>
          <w:sz w:val="16"/>
          <w:szCs w:val="16"/>
        </w:rPr>
      </w:pPr>
    </w:p>
    <w:sectPr w:rsidR="005133A4" w:rsidRPr="00906604">
      <w:pgSz w:w="12240" w:h="15840"/>
      <w:pgMar w:top="1440" w:right="720" w:bottom="1440" w:left="72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Calen Patrick Ryan" w:date="2020-10-19T19:35:00Z" w:initials="CPR">
    <w:p w14:paraId="02B9C632" w14:textId="3A97B66B" w:rsidR="00571564" w:rsidRDefault="00571564">
      <w:pPr>
        <w:pStyle w:val="CommentText"/>
      </w:pPr>
      <w:r>
        <w:rPr>
          <w:rStyle w:val="CommentReference"/>
        </w:rPr>
        <w:annotationRef/>
      </w:r>
      <w:r>
        <w:t>Well stated. Like it!</w:t>
      </w:r>
    </w:p>
  </w:comment>
  <w:comment w:id="40" w:author="Calen Patrick Ryan" w:date="2020-10-19T19:45:00Z" w:initials="CPR">
    <w:p w14:paraId="2E005513" w14:textId="79B08014" w:rsidR="00571564" w:rsidRDefault="00571564">
      <w:pPr>
        <w:pStyle w:val="CommentText"/>
      </w:pPr>
      <w:r>
        <w:rPr>
          <w:rStyle w:val="CommentReference"/>
        </w:rPr>
        <w:annotationRef/>
      </w:r>
      <w:r>
        <w:t>This was in v1, but I think it creates a solid bridge to the next section.</w:t>
      </w:r>
    </w:p>
  </w:comment>
  <w:comment w:id="45" w:author="Talia Shirazi" w:date="2020-09-24T18:43:00Z" w:initials="TS">
    <w:p w14:paraId="284C8C2F" w14:textId="77777777" w:rsidR="00571564" w:rsidRDefault="00571564" w:rsidP="004962D1">
      <w:pPr>
        <w:pStyle w:val="CommentText"/>
      </w:pPr>
      <w:r>
        <w:rPr>
          <w:rStyle w:val="CommentReference"/>
        </w:rPr>
        <w:annotationRef/>
      </w:r>
      <w:r>
        <w:t>Waylon’s dissertation chapter</w:t>
      </w:r>
    </w:p>
  </w:comment>
  <w:comment w:id="47" w:author="Calen Patrick Ryan" w:date="2020-10-19T19:57:00Z" w:initials="CPR">
    <w:p w14:paraId="504CF07A" w14:textId="3C3C480A" w:rsidR="00571564" w:rsidRDefault="00571564">
      <w:pPr>
        <w:pStyle w:val="CommentText"/>
      </w:pPr>
      <w:r>
        <w:rPr>
          <w:rStyle w:val="CommentReference"/>
        </w:rPr>
        <w:annotationRef/>
      </w:r>
      <w:r>
        <w:t xml:space="preserve">Narrowing to HPG feels reductive after we’ve set up all the different systems involved in pregnancy/lactation. Also, setting up cellular measures as inadequate seems odd, since we’ve said they can capture </w:t>
      </w:r>
      <w:proofErr w:type="spellStart"/>
      <w:r>
        <w:t>CoR.</w:t>
      </w:r>
      <w:proofErr w:type="spellEnd"/>
      <w:r>
        <w:t xml:space="preserve"> </w:t>
      </w:r>
    </w:p>
    <w:p w14:paraId="7C5D53B4" w14:textId="77777777" w:rsidR="00571564" w:rsidRDefault="00571564">
      <w:pPr>
        <w:pStyle w:val="CommentText"/>
      </w:pPr>
    </w:p>
    <w:p w14:paraId="3942F7FC" w14:textId="7DD7C3D4" w:rsidR="00571564" w:rsidRDefault="00571564">
      <w:pPr>
        <w:pStyle w:val="CommentText"/>
      </w:pPr>
      <w:r>
        <w:t xml:space="preserve">I think this is a good option – bury the HPG in the sentence at the sentence </w:t>
      </w:r>
      <w:proofErr w:type="gramStart"/>
      <w:r>
        <w:t>above, and</w:t>
      </w:r>
      <w:proofErr w:type="gramEnd"/>
      <w:r>
        <w:t xml:space="preserve"> finish the paragraph by saying we want to ADD a new way (not dismiss cellular stuff). Feel free to reword of course if you want too, but hopefully this makes sense.</w:t>
      </w:r>
    </w:p>
  </w:comment>
  <w:comment w:id="55" w:author="Calen Patrick Ryan" w:date="2020-10-19T19:50:00Z" w:initials="CPR">
    <w:p w14:paraId="2957D870" w14:textId="77777777" w:rsidR="00571564" w:rsidRDefault="00571564" w:rsidP="00263BE3">
      <w:pPr>
        <w:pStyle w:val="CommentText"/>
      </w:pPr>
      <w:r>
        <w:rPr>
          <w:rStyle w:val="CommentReference"/>
        </w:rPr>
        <w:annotationRef/>
      </w:r>
      <w:r>
        <w:t xml:space="preserve">I’d cut this. </w:t>
      </w:r>
    </w:p>
    <w:p w14:paraId="2A170A1E" w14:textId="77777777" w:rsidR="00571564" w:rsidRDefault="00571564" w:rsidP="00263BE3">
      <w:pPr>
        <w:pStyle w:val="CommentText"/>
      </w:pPr>
    </w:p>
    <w:p w14:paraId="6859C99B" w14:textId="50EBFB09" w:rsidR="00571564" w:rsidRDefault="00571564" w:rsidP="00263BE3">
      <w:pPr>
        <w:pStyle w:val="CommentText"/>
      </w:pPr>
      <w:r>
        <w:t xml:space="preserve">The first sort of sets it up as limited to the HPG, but we just mentioned metabolic, immunological etc. effects. I think </w:t>
      </w:r>
      <w:proofErr w:type="gramStart"/>
      <w:r>
        <w:t>this backs</w:t>
      </w:r>
      <w:proofErr w:type="gramEnd"/>
      <w:r>
        <w:t xml:space="preserve"> us into a corner and doesn’t advance our argument.</w:t>
      </w:r>
    </w:p>
  </w:comment>
  <w:comment w:id="61" w:author="Calen Patrick Ryan" w:date="2020-10-19T20:01:00Z" w:initials="CPR">
    <w:p w14:paraId="41EE00E4" w14:textId="62A50231" w:rsidR="00571564" w:rsidRDefault="00571564">
      <w:pPr>
        <w:pStyle w:val="CommentText"/>
      </w:pPr>
      <w:r>
        <w:rPr>
          <w:rStyle w:val="CommentReference"/>
        </w:rPr>
        <w:annotationRef/>
      </w:r>
    </w:p>
  </w:comment>
  <w:comment w:id="59" w:author="Calen Patrick Ryan" w:date="2020-10-19T20:01:00Z" w:initials="CPR">
    <w:p w14:paraId="30CFEEF5" w14:textId="004A68D6" w:rsidR="00571564" w:rsidRDefault="00571564">
      <w:pPr>
        <w:pStyle w:val="CommentText"/>
      </w:pPr>
      <w:r>
        <w:rPr>
          <w:rStyle w:val="CommentReference"/>
        </w:rPr>
        <w:annotationRef/>
      </w:r>
      <w:r>
        <w:rPr>
          <w:noProof/>
        </w:rPr>
        <w:t>Fsf</w:t>
      </w:r>
    </w:p>
  </w:comment>
  <w:comment w:id="60" w:author="Calen Patrick Ryan" w:date="2020-10-19T20:01:00Z" w:initials="CPR">
    <w:p w14:paraId="02DED7D8" w14:textId="3A0B3BDB" w:rsidR="00571564" w:rsidRDefault="00571564">
      <w:pPr>
        <w:pStyle w:val="CommentText"/>
      </w:pPr>
      <w:r>
        <w:rPr>
          <w:rStyle w:val="CommentReference"/>
        </w:rPr>
        <w:annotationRef/>
      </w:r>
    </w:p>
  </w:comment>
  <w:comment w:id="62" w:author="Calen Patrick Ryan" w:date="2020-10-19T20:01:00Z" w:initials="CPR">
    <w:p w14:paraId="389A96E5" w14:textId="3D3AF1AF" w:rsidR="00571564" w:rsidRDefault="00571564">
      <w:pPr>
        <w:pStyle w:val="CommentText"/>
      </w:pPr>
      <w:r>
        <w:rPr>
          <w:rStyle w:val="CommentReference"/>
        </w:rPr>
        <w:annotationRef/>
      </w:r>
      <w:r>
        <w:t xml:space="preserve">Feels obvious - </w:t>
      </w:r>
    </w:p>
  </w:comment>
  <w:comment w:id="92" w:author="Talia Shirazi" w:date="2020-10-08T19:47:00Z" w:initials="TS">
    <w:p w14:paraId="7EB9E882" w14:textId="153D0BF7" w:rsidR="00571564" w:rsidRDefault="00571564">
      <w:pPr>
        <w:pStyle w:val="CommentText"/>
      </w:pPr>
      <w:r>
        <w:rPr>
          <w:rStyle w:val="CommentReference"/>
        </w:rPr>
        <w:annotationRef/>
      </w:r>
      <w:proofErr w:type="spellStart"/>
      <w:r>
        <w:t>Tbd</w:t>
      </w:r>
      <w:proofErr w:type="spellEnd"/>
      <w:r>
        <w:t xml:space="preserve"> on whether we can still have pre and </w:t>
      </w:r>
      <w:proofErr w:type="spellStart"/>
      <w:r>
        <w:t>post menopausal</w:t>
      </w:r>
      <w:proofErr w:type="spellEnd"/>
      <w:r>
        <w:t xml:space="preserve"> women on same graph</w:t>
      </w:r>
    </w:p>
  </w:comment>
  <w:comment w:id="93" w:author="Talia Shirazi" w:date="2020-10-15T13:44:00Z" w:initials="TS">
    <w:p w14:paraId="2BFD7285" w14:textId="40DB22FF" w:rsidR="00571564" w:rsidRDefault="00571564">
      <w:pPr>
        <w:pStyle w:val="CommentText"/>
      </w:pPr>
      <w:r>
        <w:rPr>
          <w:rStyle w:val="CommentReference"/>
        </w:rPr>
        <w:annotationRef/>
      </w:r>
      <w:r>
        <w:t>(I don’t think we will be able to)</w:t>
      </w:r>
    </w:p>
  </w:comment>
  <w:comment w:id="139" w:author="Calen Patrick Ryan" w:date="2020-10-19T21:27:00Z" w:initials="CPR">
    <w:p w14:paraId="2C1ECF52" w14:textId="0CC1A59B" w:rsidR="00571564" w:rsidRDefault="00571564">
      <w:pPr>
        <w:pStyle w:val="CommentText"/>
      </w:pPr>
      <w:r>
        <w:rPr>
          <w:rStyle w:val="CommentReference"/>
        </w:rPr>
        <w:annotationRef/>
      </w:r>
      <w:r>
        <w:t xml:space="preserve">I feel like we should lead with the significant and exciting findings, and then move onto the exceptions. </w:t>
      </w:r>
    </w:p>
  </w:comment>
  <w:comment w:id="233" w:author="Calen Patrick Ryan" w:date="2020-10-20T11:02:00Z" w:initials="CPR">
    <w:p w14:paraId="244EF9D5" w14:textId="299D9C57" w:rsidR="00571564" w:rsidRDefault="00571564" w:rsidP="00571564">
      <w:pPr>
        <w:spacing w:line="480" w:lineRule="auto"/>
        <w:ind w:hanging="480"/>
      </w:pPr>
      <w:r>
        <w:rPr>
          <w:rStyle w:val="CommentReference"/>
        </w:rPr>
        <w:annotationRef/>
      </w:r>
      <w:proofErr w:type="spellStart"/>
      <w:r>
        <w:t>Beral</w:t>
      </w:r>
      <w:proofErr w:type="spellEnd"/>
      <w:r>
        <w:t xml:space="preserve">, V. (1985). Long term effects of childbearing on health. </w:t>
      </w:r>
      <w:r>
        <w:rPr>
          <w:i/>
          <w:iCs/>
        </w:rPr>
        <w:t>Journal of Epidemiology &amp; Community Health</w:t>
      </w:r>
      <w:r>
        <w:t xml:space="preserve">, </w:t>
      </w:r>
      <w:r>
        <w:rPr>
          <w:i/>
          <w:iCs/>
        </w:rPr>
        <w:t>39</w:t>
      </w:r>
      <w:r>
        <w:t xml:space="preserve">(4), 343–346. </w:t>
      </w:r>
      <w:hyperlink r:id="rId1" w:history="1">
        <w:r>
          <w:rPr>
            <w:rStyle w:val="Hyperlink"/>
          </w:rPr>
          <w:t>https://doi.org/10.1136/jech.39.4.343</w:t>
        </w:r>
      </w:hyperlink>
    </w:p>
  </w:comment>
  <w:comment w:id="263" w:author="Calen Patrick Ryan" w:date="2020-10-20T11:04:00Z" w:initials="CPR">
    <w:p w14:paraId="23D2B394" w14:textId="77777777" w:rsidR="00116E7E" w:rsidRDefault="00116E7E" w:rsidP="00116E7E">
      <w:pPr>
        <w:spacing w:line="480" w:lineRule="auto"/>
        <w:ind w:hanging="480"/>
      </w:pPr>
      <w:r>
        <w:rPr>
          <w:rStyle w:val="CommentReference"/>
        </w:rPr>
        <w:annotationRef/>
      </w:r>
      <w:r>
        <w:t xml:space="preserve">Grundy, E. (2009). Women’s fertility and mortality in late </w:t>
      </w:r>
      <w:proofErr w:type="spellStart"/>
      <w:r>
        <w:t>mid life</w:t>
      </w:r>
      <w:proofErr w:type="spellEnd"/>
      <w:r>
        <w:t xml:space="preserve">: A comparison of three contemporary populations. </w:t>
      </w:r>
      <w:r>
        <w:rPr>
          <w:i/>
          <w:iCs/>
        </w:rPr>
        <w:t>American Journal of Human Biology</w:t>
      </w:r>
      <w:r>
        <w:t xml:space="preserve">, </w:t>
      </w:r>
      <w:r>
        <w:rPr>
          <w:i/>
          <w:iCs/>
        </w:rPr>
        <w:t>21</w:t>
      </w:r>
      <w:r>
        <w:t xml:space="preserve">(4), 541–547. </w:t>
      </w:r>
      <w:hyperlink r:id="rId2" w:history="1">
        <w:r>
          <w:rPr>
            <w:rStyle w:val="Hyperlink"/>
          </w:rPr>
          <w:t>https://doi.org/10.1002/ajhb.20953</w:t>
        </w:r>
      </w:hyperlink>
    </w:p>
    <w:p w14:paraId="653FE8D7" w14:textId="77777777" w:rsidR="00116E7E" w:rsidRDefault="00116E7E" w:rsidP="00116E7E">
      <w:pPr>
        <w:spacing w:line="480" w:lineRule="auto"/>
        <w:ind w:hanging="480"/>
      </w:pPr>
      <w:r>
        <w:t xml:space="preserve">Grundy, E., &amp; Tomassini, C. (2005). Fertility history and health in later life: A record linkage study in England and Wales. </w:t>
      </w:r>
      <w:r>
        <w:rPr>
          <w:i/>
          <w:iCs/>
        </w:rPr>
        <w:t>Social Science &amp; Medicine</w:t>
      </w:r>
      <w:r>
        <w:t xml:space="preserve">, </w:t>
      </w:r>
      <w:r>
        <w:rPr>
          <w:i/>
          <w:iCs/>
        </w:rPr>
        <w:t>61</w:t>
      </w:r>
      <w:r>
        <w:t xml:space="preserve">(1), 217–228. </w:t>
      </w:r>
      <w:hyperlink r:id="rId3" w:history="1">
        <w:r>
          <w:rPr>
            <w:rStyle w:val="Hyperlink"/>
          </w:rPr>
          <w:t>https://doi.org/10.1016/j.socscimed.2004.11.046</w:t>
        </w:r>
      </w:hyperlink>
    </w:p>
    <w:p w14:paraId="40AA251B" w14:textId="5A5E5A9E" w:rsidR="00116E7E" w:rsidRDefault="00116E7E">
      <w:pPr>
        <w:pStyle w:val="CommentText"/>
      </w:pPr>
    </w:p>
  </w:comment>
  <w:comment w:id="316" w:author="Calen Patrick Ryan" w:date="2020-10-20T11:08:00Z" w:initials="CPR">
    <w:p w14:paraId="2DA905C1" w14:textId="77777777" w:rsidR="00116E7E" w:rsidRDefault="00116E7E" w:rsidP="00116E7E">
      <w:pPr>
        <w:spacing w:line="480" w:lineRule="auto"/>
        <w:ind w:hanging="480"/>
      </w:pPr>
      <w:r>
        <w:rPr>
          <w:rStyle w:val="CommentReference"/>
        </w:rPr>
        <w:annotationRef/>
      </w:r>
      <w:r>
        <w:t xml:space="preserve">Simons, L. A., Simons, J., Friedlander, Y., &amp; McCallum, J. (2012). Childbearing history and late-life mortality: The Dubbo study of Australian elderly. </w:t>
      </w:r>
      <w:r>
        <w:rPr>
          <w:i/>
          <w:iCs/>
        </w:rPr>
        <w:t>Age and Ageing</w:t>
      </w:r>
      <w:r>
        <w:t xml:space="preserve">, </w:t>
      </w:r>
      <w:r>
        <w:rPr>
          <w:i/>
          <w:iCs/>
        </w:rPr>
        <w:t>41</w:t>
      </w:r>
      <w:r>
        <w:t xml:space="preserve">(4), 523–528. </w:t>
      </w:r>
      <w:hyperlink r:id="rId4" w:history="1">
        <w:r>
          <w:rPr>
            <w:rStyle w:val="Hyperlink"/>
          </w:rPr>
          <w:t>https://doi.org/10.1093/ageing/afs016</w:t>
        </w:r>
      </w:hyperlink>
    </w:p>
    <w:p w14:paraId="4E131993" w14:textId="4DC8EFA6" w:rsidR="00116E7E" w:rsidRDefault="00116E7E">
      <w:pPr>
        <w:pStyle w:val="CommentText"/>
      </w:pPr>
    </w:p>
  </w:comment>
  <w:comment w:id="350" w:author="Calen Patrick Ryan" w:date="2020-10-20T11:09:00Z" w:initials="CPR">
    <w:p w14:paraId="0E316675" w14:textId="77777777" w:rsidR="00116E7E" w:rsidRDefault="00116E7E" w:rsidP="00116E7E">
      <w:pPr>
        <w:spacing w:line="480" w:lineRule="auto"/>
        <w:ind w:hanging="480"/>
      </w:pPr>
      <w:r>
        <w:rPr>
          <w:rStyle w:val="CommentReference"/>
        </w:rPr>
        <w:annotationRef/>
      </w:r>
      <w:r>
        <w:t xml:space="preserve">Gagnon, A., Smith, K. R., Tremblay, M., </w:t>
      </w:r>
      <w:proofErr w:type="spellStart"/>
      <w:r>
        <w:t>Vézina</w:t>
      </w:r>
      <w:proofErr w:type="spellEnd"/>
      <w:r>
        <w:t xml:space="preserve">, H., </w:t>
      </w:r>
      <w:proofErr w:type="spellStart"/>
      <w:r>
        <w:t>Paré</w:t>
      </w:r>
      <w:proofErr w:type="spellEnd"/>
      <w:r>
        <w:t xml:space="preserve">, P.-P., &amp; Desjardins, B. (2009). Is there a trade-off between fertility and longevity? A comparative study of women from three large historical databases accounting for mortality selection. </w:t>
      </w:r>
      <w:r>
        <w:rPr>
          <w:i/>
          <w:iCs/>
        </w:rPr>
        <w:t>American Journal of Human Biology</w:t>
      </w:r>
      <w:r>
        <w:t xml:space="preserve">, </w:t>
      </w:r>
      <w:r>
        <w:rPr>
          <w:i/>
          <w:iCs/>
        </w:rPr>
        <w:t>21</w:t>
      </w:r>
      <w:r>
        <w:t xml:space="preserve">(4), 533–540. </w:t>
      </w:r>
      <w:hyperlink r:id="rId5" w:history="1">
        <w:r>
          <w:rPr>
            <w:rStyle w:val="Hyperlink"/>
          </w:rPr>
          <w:t>https://doi.org/10.1002/ajhb.20893</w:t>
        </w:r>
      </w:hyperlink>
    </w:p>
    <w:p w14:paraId="71298854" w14:textId="6160011D" w:rsidR="00116E7E" w:rsidRDefault="00116E7E">
      <w:pPr>
        <w:pStyle w:val="CommentText"/>
      </w:pPr>
    </w:p>
  </w:comment>
  <w:comment w:id="354" w:author="Calen Patrick Ryan" w:date="2020-10-20T11:10:00Z" w:initials="CPR">
    <w:p w14:paraId="24D11337" w14:textId="77777777" w:rsidR="00116E7E" w:rsidRDefault="00116E7E" w:rsidP="00116E7E">
      <w:pPr>
        <w:spacing w:line="480" w:lineRule="auto"/>
        <w:ind w:hanging="480"/>
      </w:pPr>
      <w:r>
        <w:rPr>
          <w:rStyle w:val="CommentReference"/>
        </w:rPr>
        <w:annotationRef/>
      </w:r>
      <w:proofErr w:type="spellStart"/>
      <w:r>
        <w:t>Westendorp</w:t>
      </w:r>
      <w:proofErr w:type="spellEnd"/>
      <w:r>
        <w:t xml:space="preserve">, R. G. J., &amp; Kirkwood, T. B. L. (1998). Human longevity at the cost of reproductive success. </w:t>
      </w:r>
      <w:r>
        <w:rPr>
          <w:i/>
          <w:iCs/>
        </w:rPr>
        <w:t>Nature</w:t>
      </w:r>
      <w:r>
        <w:t xml:space="preserve">, </w:t>
      </w:r>
      <w:r>
        <w:rPr>
          <w:i/>
          <w:iCs/>
        </w:rPr>
        <w:t>396</w:t>
      </w:r>
      <w:r>
        <w:t xml:space="preserve">(6713), 743–746. </w:t>
      </w:r>
      <w:hyperlink r:id="rId6" w:history="1">
        <w:r>
          <w:rPr>
            <w:rStyle w:val="Hyperlink"/>
          </w:rPr>
          <w:t>https://doi.org/10.1038/25519</w:t>
        </w:r>
      </w:hyperlink>
    </w:p>
    <w:p w14:paraId="559A9A72" w14:textId="2723F5B6" w:rsidR="00116E7E" w:rsidRDefault="00116E7E">
      <w:pPr>
        <w:pStyle w:val="CommentText"/>
      </w:pPr>
    </w:p>
  </w:comment>
  <w:comment w:id="364" w:author="Calen Patrick Ryan" w:date="2020-10-20T11:10:00Z" w:initials="CPR">
    <w:p w14:paraId="29787851" w14:textId="77777777" w:rsidR="00116E7E" w:rsidRDefault="00116E7E" w:rsidP="00116E7E">
      <w:pPr>
        <w:spacing w:line="480" w:lineRule="auto"/>
        <w:ind w:hanging="480"/>
      </w:pPr>
      <w:r>
        <w:rPr>
          <w:rStyle w:val="CommentReference"/>
        </w:rPr>
        <w:annotationRef/>
      </w:r>
      <w:r>
        <w:t xml:space="preserve">Grundy, E., &amp; </w:t>
      </w:r>
      <w:proofErr w:type="spellStart"/>
      <w:r>
        <w:t>Kravdal</w:t>
      </w:r>
      <w:proofErr w:type="spellEnd"/>
      <w:r>
        <w:t xml:space="preserve">, Ø. (2008). Reproductive History and Mortality in Late Middle Age among Norwegian Men and Women. </w:t>
      </w:r>
      <w:r>
        <w:rPr>
          <w:i/>
          <w:iCs/>
        </w:rPr>
        <w:t>American Journal of Epidemiology</w:t>
      </w:r>
      <w:r>
        <w:t xml:space="preserve">, </w:t>
      </w:r>
      <w:r>
        <w:rPr>
          <w:i/>
          <w:iCs/>
        </w:rPr>
        <w:t>167</w:t>
      </w:r>
      <w:r>
        <w:t xml:space="preserve">(3), 271–279. </w:t>
      </w:r>
      <w:hyperlink r:id="rId7" w:history="1">
        <w:r>
          <w:rPr>
            <w:rStyle w:val="Hyperlink"/>
          </w:rPr>
          <w:t>https://doi.org/10.1093/aje/kwm295</w:t>
        </w:r>
      </w:hyperlink>
    </w:p>
    <w:p w14:paraId="0FF9DF11" w14:textId="7FEF4592" w:rsidR="00116E7E" w:rsidRDefault="00116E7E">
      <w:pPr>
        <w:pStyle w:val="CommentText"/>
      </w:pPr>
    </w:p>
  </w:comment>
  <w:comment w:id="428" w:author="Calen Patrick Ryan" w:date="2020-10-20T11:13:00Z" w:initials="CPR">
    <w:p w14:paraId="284B3675" w14:textId="77777777" w:rsidR="00D926F7" w:rsidRDefault="00D926F7" w:rsidP="00D926F7">
      <w:pPr>
        <w:spacing w:line="480" w:lineRule="auto"/>
        <w:ind w:hanging="480"/>
      </w:pPr>
      <w:r>
        <w:rPr>
          <w:rStyle w:val="CommentReference"/>
        </w:rPr>
        <w:annotationRef/>
      </w:r>
      <w:r>
        <w:t xml:space="preserve">Prentice, A. M., &amp; Prentice, A. (1988). Energy Costs of Lactation. </w:t>
      </w:r>
      <w:r>
        <w:rPr>
          <w:i/>
          <w:iCs/>
        </w:rPr>
        <w:t>Annual Review of Nutrition</w:t>
      </w:r>
      <w:r>
        <w:t xml:space="preserve">, </w:t>
      </w:r>
      <w:r>
        <w:rPr>
          <w:i/>
          <w:iCs/>
        </w:rPr>
        <w:t>8</w:t>
      </w:r>
      <w:r>
        <w:t xml:space="preserve">(1), 63–79. </w:t>
      </w:r>
      <w:hyperlink r:id="rId8" w:history="1">
        <w:r>
          <w:rPr>
            <w:rStyle w:val="Hyperlink"/>
          </w:rPr>
          <w:t>https://doi.org/10.1146/annurev.nu.08.070188.000431</w:t>
        </w:r>
      </w:hyperlink>
    </w:p>
    <w:p w14:paraId="1944C268" w14:textId="7DE2BD7C" w:rsidR="00D926F7" w:rsidRDefault="00D926F7">
      <w:pPr>
        <w:pStyle w:val="CommentText"/>
      </w:pPr>
    </w:p>
  </w:comment>
  <w:comment w:id="473" w:author="Calen Patrick Ryan" w:date="2020-10-19T21:13:00Z" w:initials="CPR">
    <w:p w14:paraId="2101B38A" w14:textId="1A5DAB4B" w:rsidR="00571564" w:rsidRPr="00963C47" w:rsidRDefault="00571564">
      <w:pPr>
        <w:pStyle w:val="CommentText"/>
        <w:rPr>
          <w:sz w:val="16"/>
          <w:szCs w:val="16"/>
        </w:rPr>
      </w:pPr>
      <w:r>
        <w:rPr>
          <w:rStyle w:val="CommentReference"/>
        </w:rPr>
        <w:annotationRef/>
      </w:r>
      <w:r>
        <w:rPr>
          <w:rStyle w:val="CommentReference"/>
        </w:rPr>
        <w:t xml:space="preserve">I wonder if this is really necessary. </w:t>
      </w:r>
    </w:p>
  </w:comment>
  <w:comment w:id="485" w:author="Calen Patrick Ryan" w:date="2020-10-19T21:14:00Z" w:initials="CPR">
    <w:p w14:paraId="28AB8A64" w14:textId="7B131575" w:rsidR="00571564" w:rsidRDefault="00571564">
      <w:pPr>
        <w:pStyle w:val="CommentText"/>
      </w:pPr>
      <w:r>
        <w:rPr>
          <w:rStyle w:val="CommentReference"/>
        </w:rPr>
        <w:annotationRef/>
      </w:r>
      <w:r>
        <w:t xml:space="preserve">I’m not sure we should be opening our discussion with someone else’s theory. Let me see if I can come up with another way to do this. </w:t>
      </w:r>
    </w:p>
  </w:comment>
  <w:comment w:id="524" w:author="Talia Shirazi" w:date="2020-10-15T13:05:00Z" w:initials="TS">
    <w:p w14:paraId="15393626" w14:textId="1F40612E" w:rsidR="00571564" w:rsidRDefault="00571564">
      <w:pPr>
        <w:pStyle w:val="CommentText"/>
      </w:pPr>
      <w:r>
        <w:rPr>
          <w:rStyle w:val="CommentReference"/>
        </w:rPr>
        <w:annotationRef/>
      </w:r>
      <w:r>
        <w:t xml:space="preserve">I think we should change this so that after the “complete biological age biomarker panel” rectangle, it’s split into pre vs </w:t>
      </w:r>
      <w:proofErr w:type="spellStart"/>
      <w:r>
        <w:t>posmenopausal</w:t>
      </w:r>
      <w:proofErr w:type="spellEnd"/>
      <w:r>
        <w:t xml:space="preserve"> women. It’ll make it a bit busier, but maybe clearer?</w:t>
      </w:r>
    </w:p>
  </w:comment>
  <w:comment w:id="525" w:author="Talia Shirazi" w:date="2020-10-15T14:13:00Z" w:initials="TS">
    <w:p w14:paraId="4A8D716E" w14:textId="17F223F6" w:rsidR="00571564" w:rsidRDefault="00571564">
      <w:pPr>
        <w:pStyle w:val="CommentText"/>
      </w:pPr>
      <w:r>
        <w:rPr>
          <w:rStyle w:val="CommentReference"/>
        </w:rPr>
        <w:annotationRef/>
      </w:r>
      <w:r>
        <w:t>These values need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B9C632" w15:done="0"/>
  <w15:commentEx w15:paraId="2E005513" w15:done="0"/>
  <w15:commentEx w15:paraId="284C8C2F" w15:done="0"/>
  <w15:commentEx w15:paraId="3942F7FC" w15:done="0"/>
  <w15:commentEx w15:paraId="6859C99B" w15:done="0"/>
  <w15:commentEx w15:paraId="41EE00E4" w15:done="0"/>
  <w15:commentEx w15:paraId="30CFEEF5" w15:done="0"/>
  <w15:commentEx w15:paraId="02DED7D8" w15:paraIdParent="30CFEEF5" w15:done="0"/>
  <w15:commentEx w15:paraId="389A96E5" w15:done="0"/>
  <w15:commentEx w15:paraId="7EB9E882" w15:done="0"/>
  <w15:commentEx w15:paraId="2BFD7285" w15:paraIdParent="7EB9E882" w15:done="0"/>
  <w15:commentEx w15:paraId="2C1ECF52" w15:done="0"/>
  <w15:commentEx w15:paraId="244EF9D5" w15:done="0"/>
  <w15:commentEx w15:paraId="40AA251B" w15:done="0"/>
  <w15:commentEx w15:paraId="4E131993" w15:done="0"/>
  <w15:commentEx w15:paraId="71298854" w15:done="0"/>
  <w15:commentEx w15:paraId="559A9A72" w15:done="0"/>
  <w15:commentEx w15:paraId="0FF9DF11" w15:done="0"/>
  <w15:commentEx w15:paraId="1944C268" w15:done="0"/>
  <w15:commentEx w15:paraId="2101B38A" w15:done="0"/>
  <w15:commentEx w15:paraId="28AB8A64" w15:done="0"/>
  <w15:commentEx w15:paraId="15393626" w15:done="0"/>
  <w15:commentEx w15:paraId="4A8D71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B9C632" w16cid:durableId="233868FD"/>
  <w16cid:commentId w16cid:paraId="2E005513" w16cid:durableId="23386B45"/>
  <w16cid:commentId w16cid:paraId="284C8C2F" w16cid:durableId="23301B0A"/>
  <w16cid:commentId w16cid:paraId="3942F7FC" w16cid:durableId="23386E20"/>
  <w16cid:commentId w16cid:paraId="6859C99B" w16cid:durableId="23386C83"/>
  <w16cid:commentId w16cid:paraId="41EE00E4" w16cid:durableId="23386F1B"/>
  <w16cid:commentId w16cid:paraId="30CFEEF5" w16cid:durableId="23386F11"/>
  <w16cid:commentId w16cid:paraId="02DED7D8" w16cid:durableId="23386F17"/>
  <w16cid:commentId w16cid:paraId="389A96E5" w16cid:durableId="23386F20"/>
  <w16cid:commentId w16cid:paraId="7EB9E882" w16cid:durableId="2329EB6C"/>
  <w16cid:commentId w16cid:paraId="2BFD7285" w16cid:durableId="2332D0A9"/>
  <w16cid:commentId w16cid:paraId="2C1ECF52" w16cid:durableId="2338833C"/>
  <w16cid:commentId w16cid:paraId="244EF9D5" w16cid:durableId="23394248"/>
  <w16cid:commentId w16cid:paraId="40AA251B" w16cid:durableId="233942D7"/>
  <w16cid:commentId w16cid:paraId="4E131993" w16cid:durableId="2339439B"/>
  <w16cid:commentId w16cid:paraId="71298854" w16cid:durableId="23394401"/>
  <w16cid:commentId w16cid:paraId="559A9A72" w16cid:durableId="23394417"/>
  <w16cid:commentId w16cid:paraId="0FF9DF11" w16cid:durableId="23394422"/>
  <w16cid:commentId w16cid:paraId="1944C268" w16cid:durableId="233944D8"/>
  <w16cid:commentId w16cid:paraId="2101B38A" w16cid:durableId="23388004"/>
  <w16cid:commentId w16cid:paraId="28AB8A64" w16cid:durableId="23388037"/>
  <w16cid:commentId w16cid:paraId="15393626" w16cid:durableId="2332C7A3"/>
  <w16cid:commentId w16cid:paraId="4A8D716E" w16cid:durableId="2332D7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14901" w14:textId="77777777" w:rsidR="000652D7" w:rsidRDefault="000652D7">
      <w:pPr>
        <w:spacing w:line="240" w:lineRule="auto"/>
      </w:pPr>
      <w:r>
        <w:separator/>
      </w:r>
    </w:p>
  </w:endnote>
  <w:endnote w:type="continuationSeparator" w:id="0">
    <w:p w14:paraId="5CCBB25D" w14:textId="77777777" w:rsidR="000652D7" w:rsidRDefault="00065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F63B2" w14:textId="77777777" w:rsidR="00571564" w:rsidRDefault="00571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864178"/>
      <w:docPartObj>
        <w:docPartGallery w:val="Page Numbers (Bottom of Page)"/>
        <w:docPartUnique/>
      </w:docPartObj>
    </w:sdtPr>
    <w:sdtEndPr>
      <w:rPr>
        <w:noProof/>
      </w:rPr>
    </w:sdtEndPr>
    <w:sdtContent>
      <w:p w14:paraId="2310F7A2" w14:textId="4C4E4951" w:rsidR="00571564" w:rsidRDefault="005715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571564" w:rsidRDefault="005715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6BCD" w14:textId="77777777" w:rsidR="00571564" w:rsidRDefault="00571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8D767" w14:textId="77777777" w:rsidR="000652D7" w:rsidRDefault="000652D7">
      <w:pPr>
        <w:spacing w:line="240" w:lineRule="auto"/>
      </w:pPr>
      <w:r>
        <w:separator/>
      </w:r>
    </w:p>
  </w:footnote>
  <w:footnote w:type="continuationSeparator" w:id="0">
    <w:p w14:paraId="4262047A" w14:textId="77777777" w:rsidR="000652D7" w:rsidRDefault="000652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E24F5" w14:textId="77777777" w:rsidR="00571564" w:rsidRDefault="00571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4452777"/>
      <w:docPartObj>
        <w:docPartGallery w:val="Page Numbers (Top of Page)"/>
        <w:docPartUnique/>
      </w:docPartObj>
    </w:sdtPr>
    <w:sdtEndPr>
      <w:rPr>
        <w:noProof/>
      </w:rPr>
    </w:sdtEndPr>
    <w:sdtContent>
      <w:p w14:paraId="28D6D014" w14:textId="2230C342" w:rsidR="00571564" w:rsidRDefault="0057156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571564" w:rsidRDefault="005715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C258" w14:textId="77777777" w:rsidR="00571564" w:rsidRDefault="0057156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en Patrick Ryan">
    <w15:presenceInfo w15:providerId="AD" w15:userId="S::cpr183@ads.northwestern.edu::9657553f-4ee3-473a-8af3-3bcdebfc2e09"/>
  </w15:person>
  <w15:person w15:author="Talia Shirazi">
    <w15:presenceInfo w15:providerId="Windows Live" w15:userId="8adf8bbf965b5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isplayBackgroundShape/>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05C73"/>
    <w:rsid w:val="000064E4"/>
    <w:rsid w:val="00017A0F"/>
    <w:rsid w:val="00021165"/>
    <w:rsid w:val="000245F7"/>
    <w:rsid w:val="000306B6"/>
    <w:rsid w:val="00036EC4"/>
    <w:rsid w:val="0004647D"/>
    <w:rsid w:val="0005043F"/>
    <w:rsid w:val="00051983"/>
    <w:rsid w:val="00054785"/>
    <w:rsid w:val="000652D7"/>
    <w:rsid w:val="000735DE"/>
    <w:rsid w:val="00090A7A"/>
    <w:rsid w:val="000930C0"/>
    <w:rsid w:val="00093C28"/>
    <w:rsid w:val="000A073E"/>
    <w:rsid w:val="000A10F1"/>
    <w:rsid w:val="000A6964"/>
    <w:rsid w:val="000C69A4"/>
    <w:rsid w:val="000D5CC4"/>
    <w:rsid w:val="000F7975"/>
    <w:rsid w:val="00116E7E"/>
    <w:rsid w:val="00117586"/>
    <w:rsid w:val="00153F2E"/>
    <w:rsid w:val="0016249C"/>
    <w:rsid w:val="00163D8F"/>
    <w:rsid w:val="00175927"/>
    <w:rsid w:val="00176751"/>
    <w:rsid w:val="00184C96"/>
    <w:rsid w:val="001B00C3"/>
    <w:rsid w:val="001B2CFA"/>
    <w:rsid w:val="001B3C71"/>
    <w:rsid w:val="001D3FE2"/>
    <w:rsid w:val="001D4FCD"/>
    <w:rsid w:val="001F6C99"/>
    <w:rsid w:val="002010DE"/>
    <w:rsid w:val="002144E6"/>
    <w:rsid w:val="00236A18"/>
    <w:rsid w:val="00254B2C"/>
    <w:rsid w:val="002553B0"/>
    <w:rsid w:val="0025744F"/>
    <w:rsid w:val="002619C1"/>
    <w:rsid w:val="00263BE3"/>
    <w:rsid w:val="00267581"/>
    <w:rsid w:val="002679A8"/>
    <w:rsid w:val="002732C1"/>
    <w:rsid w:val="002764C5"/>
    <w:rsid w:val="00276809"/>
    <w:rsid w:val="00285883"/>
    <w:rsid w:val="00294B8F"/>
    <w:rsid w:val="002A48EC"/>
    <w:rsid w:val="002B4C5F"/>
    <w:rsid w:val="002C57DC"/>
    <w:rsid w:val="002C760A"/>
    <w:rsid w:val="002D3166"/>
    <w:rsid w:val="002D5B28"/>
    <w:rsid w:val="002E11EA"/>
    <w:rsid w:val="002F7FCA"/>
    <w:rsid w:val="00310395"/>
    <w:rsid w:val="00313AD3"/>
    <w:rsid w:val="00326EA6"/>
    <w:rsid w:val="00335A64"/>
    <w:rsid w:val="00343A24"/>
    <w:rsid w:val="003555C2"/>
    <w:rsid w:val="003811F0"/>
    <w:rsid w:val="0039365A"/>
    <w:rsid w:val="003A2854"/>
    <w:rsid w:val="003A6280"/>
    <w:rsid w:val="003D5ACF"/>
    <w:rsid w:val="003E255F"/>
    <w:rsid w:val="00405096"/>
    <w:rsid w:val="00410100"/>
    <w:rsid w:val="0043189C"/>
    <w:rsid w:val="0043436F"/>
    <w:rsid w:val="004451E1"/>
    <w:rsid w:val="0045481D"/>
    <w:rsid w:val="004563A1"/>
    <w:rsid w:val="004776F5"/>
    <w:rsid w:val="00494A3A"/>
    <w:rsid w:val="004962D1"/>
    <w:rsid w:val="00497ED5"/>
    <w:rsid w:val="004B2569"/>
    <w:rsid w:val="004E19F4"/>
    <w:rsid w:val="004F4AC4"/>
    <w:rsid w:val="00504358"/>
    <w:rsid w:val="00506A74"/>
    <w:rsid w:val="00511AC6"/>
    <w:rsid w:val="00511AC7"/>
    <w:rsid w:val="005133A4"/>
    <w:rsid w:val="00526AE0"/>
    <w:rsid w:val="00540C00"/>
    <w:rsid w:val="0054657E"/>
    <w:rsid w:val="0054697D"/>
    <w:rsid w:val="005550D7"/>
    <w:rsid w:val="00555A7C"/>
    <w:rsid w:val="00571564"/>
    <w:rsid w:val="00572D4B"/>
    <w:rsid w:val="00595A1F"/>
    <w:rsid w:val="005B1D17"/>
    <w:rsid w:val="005C0C04"/>
    <w:rsid w:val="005C1705"/>
    <w:rsid w:val="005D094E"/>
    <w:rsid w:val="005D5727"/>
    <w:rsid w:val="005E5BDB"/>
    <w:rsid w:val="0060008C"/>
    <w:rsid w:val="00626503"/>
    <w:rsid w:val="00662213"/>
    <w:rsid w:val="00665177"/>
    <w:rsid w:val="006772FB"/>
    <w:rsid w:val="0069035A"/>
    <w:rsid w:val="00693C80"/>
    <w:rsid w:val="006A2045"/>
    <w:rsid w:val="006D19D2"/>
    <w:rsid w:val="006E24C6"/>
    <w:rsid w:val="006F28B9"/>
    <w:rsid w:val="00722541"/>
    <w:rsid w:val="00726F5F"/>
    <w:rsid w:val="007345CC"/>
    <w:rsid w:val="00742951"/>
    <w:rsid w:val="00743AAB"/>
    <w:rsid w:val="007466FC"/>
    <w:rsid w:val="007520D9"/>
    <w:rsid w:val="0075630D"/>
    <w:rsid w:val="00761E51"/>
    <w:rsid w:val="007655D2"/>
    <w:rsid w:val="0076710C"/>
    <w:rsid w:val="00767942"/>
    <w:rsid w:val="0078029B"/>
    <w:rsid w:val="007A1C53"/>
    <w:rsid w:val="007B0F44"/>
    <w:rsid w:val="007B2EA2"/>
    <w:rsid w:val="007D623E"/>
    <w:rsid w:val="007E2780"/>
    <w:rsid w:val="007E7D29"/>
    <w:rsid w:val="007F26AC"/>
    <w:rsid w:val="008024FF"/>
    <w:rsid w:val="0080643C"/>
    <w:rsid w:val="008112B0"/>
    <w:rsid w:val="00826E28"/>
    <w:rsid w:val="008406FB"/>
    <w:rsid w:val="008547D1"/>
    <w:rsid w:val="00857B32"/>
    <w:rsid w:val="0087013C"/>
    <w:rsid w:val="0087288E"/>
    <w:rsid w:val="00875CA4"/>
    <w:rsid w:val="00883A67"/>
    <w:rsid w:val="00887FF5"/>
    <w:rsid w:val="008904B8"/>
    <w:rsid w:val="008A00C5"/>
    <w:rsid w:val="008C41AE"/>
    <w:rsid w:val="008C7B42"/>
    <w:rsid w:val="008D43A2"/>
    <w:rsid w:val="008F3B46"/>
    <w:rsid w:val="00904FBF"/>
    <w:rsid w:val="00906062"/>
    <w:rsid w:val="00906604"/>
    <w:rsid w:val="00940007"/>
    <w:rsid w:val="009413C6"/>
    <w:rsid w:val="00953640"/>
    <w:rsid w:val="009575CA"/>
    <w:rsid w:val="00963C47"/>
    <w:rsid w:val="0097448E"/>
    <w:rsid w:val="00976C69"/>
    <w:rsid w:val="009920E4"/>
    <w:rsid w:val="009953CF"/>
    <w:rsid w:val="009A6DA9"/>
    <w:rsid w:val="009C184D"/>
    <w:rsid w:val="009C2E93"/>
    <w:rsid w:val="009C60A8"/>
    <w:rsid w:val="009D2296"/>
    <w:rsid w:val="009D514A"/>
    <w:rsid w:val="009D7E28"/>
    <w:rsid w:val="009E19FC"/>
    <w:rsid w:val="009F2482"/>
    <w:rsid w:val="00A05C96"/>
    <w:rsid w:val="00A14BF9"/>
    <w:rsid w:val="00A61575"/>
    <w:rsid w:val="00A703EA"/>
    <w:rsid w:val="00A92B76"/>
    <w:rsid w:val="00A949FD"/>
    <w:rsid w:val="00AB7533"/>
    <w:rsid w:val="00AC6668"/>
    <w:rsid w:val="00AE321D"/>
    <w:rsid w:val="00AF2E86"/>
    <w:rsid w:val="00B003B6"/>
    <w:rsid w:val="00B14FC8"/>
    <w:rsid w:val="00B2078A"/>
    <w:rsid w:val="00B418E0"/>
    <w:rsid w:val="00B66627"/>
    <w:rsid w:val="00B71895"/>
    <w:rsid w:val="00B82ED9"/>
    <w:rsid w:val="00B95B54"/>
    <w:rsid w:val="00BA4310"/>
    <w:rsid w:val="00BC3284"/>
    <w:rsid w:val="00BD06AD"/>
    <w:rsid w:val="00BF39E4"/>
    <w:rsid w:val="00C2335B"/>
    <w:rsid w:val="00C23873"/>
    <w:rsid w:val="00C358D4"/>
    <w:rsid w:val="00C36C34"/>
    <w:rsid w:val="00C37D19"/>
    <w:rsid w:val="00C37F4F"/>
    <w:rsid w:val="00C66126"/>
    <w:rsid w:val="00C730D0"/>
    <w:rsid w:val="00C940BE"/>
    <w:rsid w:val="00CB55A3"/>
    <w:rsid w:val="00CC039C"/>
    <w:rsid w:val="00CC0E59"/>
    <w:rsid w:val="00CD6A6B"/>
    <w:rsid w:val="00CD6C9B"/>
    <w:rsid w:val="00CF6C50"/>
    <w:rsid w:val="00D0312E"/>
    <w:rsid w:val="00D06419"/>
    <w:rsid w:val="00D32526"/>
    <w:rsid w:val="00D41968"/>
    <w:rsid w:val="00D534A0"/>
    <w:rsid w:val="00D678E6"/>
    <w:rsid w:val="00D71BB2"/>
    <w:rsid w:val="00D72B1F"/>
    <w:rsid w:val="00D835D4"/>
    <w:rsid w:val="00D8626B"/>
    <w:rsid w:val="00D87A74"/>
    <w:rsid w:val="00D926F7"/>
    <w:rsid w:val="00D92BFC"/>
    <w:rsid w:val="00DA7505"/>
    <w:rsid w:val="00DD7764"/>
    <w:rsid w:val="00DE408E"/>
    <w:rsid w:val="00DE4B0E"/>
    <w:rsid w:val="00DE714A"/>
    <w:rsid w:val="00E049D3"/>
    <w:rsid w:val="00E145D9"/>
    <w:rsid w:val="00E21852"/>
    <w:rsid w:val="00E33A0F"/>
    <w:rsid w:val="00E477BC"/>
    <w:rsid w:val="00E54B89"/>
    <w:rsid w:val="00E714B5"/>
    <w:rsid w:val="00E830BF"/>
    <w:rsid w:val="00E85B72"/>
    <w:rsid w:val="00EA1E46"/>
    <w:rsid w:val="00EB2997"/>
    <w:rsid w:val="00ED4070"/>
    <w:rsid w:val="00ED40F4"/>
    <w:rsid w:val="00F35F8F"/>
    <w:rsid w:val="00F60069"/>
    <w:rsid w:val="00F81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EA921F3E-6BED-DC44-8134-85072DDB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 w:type="paragraph" w:styleId="Revision">
    <w:name w:val="Revision"/>
    <w:hidden/>
    <w:uiPriority w:val="99"/>
    <w:semiHidden/>
    <w:rsid w:val="00A05C9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3504">
      <w:bodyDiv w:val="1"/>
      <w:marLeft w:val="0"/>
      <w:marRight w:val="0"/>
      <w:marTop w:val="0"/>
      <w:marBottom w:val="0"/>
      <w:divBdr>
        <w:top w:val="none" w:sz="0" w:space="0" w:color="auto"/>
        <w:left w:val="none" w:sz="0" w:space="0" w:color="auto"/>
        <w:bottom w:val="none" w:sz="0" w:space="0" w:color="auto"/>
        <w:right w:val="none" w:sz="0" w:space="0" w:color="auto"/>
      </w:divBdr>
    </w:div>
    <w:div w:id="404569080">
      <w:bodyDiv w:val="1"/>
      <w:marLeft w:val="0"/>
      <w:marRight w:val="0"/>
      <w:marTop w:val="0"/>
      <w:marBottom w:val="0"/>
      <w:divBdr>
        <w:top w:val="none" w:sz="0" w:space="0" w:color="auto"/>
        <w:left w:val="none" w:sz="0" w:space="0" w:color="auto"/>
        <w:bottom w:val="none" w:sz="0" w:space="0" w:color="auto"/>
        <w:right w:val="none" w:sz="0" w:space="0" w:color="auto"/>
      </w:divBdr>
      <w:divsChild>
        <w:div w:id="427581374">
          <w:marLeft w:val="480"/>
          <w:marRight w:val="0"/>
          <w:marTop w:val="0"/>
          <w:marBottom w:val="0"/>
          <w:divBdr>
            <w:top w:val="none" w:sz="0" w:space="0" w:color="auto"/>
            <w:left w:val="none" w:sz="0" w:space="0" w:color="auto"/>
            <w:bottom w:val="none" w:sz="0" w:space="0" w:color="auto"/>
            <w:right w:val="none" w:sz="0" w:space="0" w:color="auto"/>
          </w:divBdr>
          <w:divsChild>
            <w:div w:id="1506625542">
              <w:marLeft w:val="0"/>
              <w:marRight w:val="0"/>
              <w:marTop w:val="0"/>
              <w:marBottom w:val="0"/>
              <w:divBdr>
                <w:top w:val="none" w:sz="0" w:space="0" w:color="auto"/>
                <w:left w:val="none" w:sz="0" w:space="0" w:color="auto"/>
                <w:bottom w:val="none" w:sz="0" w:space="0" w:color="auto"/>
                <w:right w:val="none" w:sz="0" w:space="0" w:color="auto"/>
              </w:divBdr>
            </w:div>
            <w:div w:id="5632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4810">
      <w:bodyDiv w:val="1"/>
      <w:marLeft w:val="0"/>
      <w:marRight w:val="0"/>
      <w:marTop w:val="0"/>
      <w:marBottom w:val="0"/>
      <w:divBdr>
        <w:top w:val="none" w:sz="0" w:space="0" w:color="auto"/>
        <w:left w:val="none" w:sz="0" w:space="0" w:color="auto"/>
        <w:bottom w:val="none" w:sz="0" w:space="0" w:color="auto"/>
        <w:right w:val="none" w:sz="0" w:space="0" w:color="auto"/>
      </w:divBdr>
      <w:divsChild>
        <w:div w:id="1299652912">
          <w:marLeft w:val="480"/>
          <w:marRight w:val="0"/>
          <w:marTop w:val="0"/>
          <w:marBottom w:val="0"/>
          <w:divBdr>
            <w:top w:val="none" w:sz="0" w:space="0" w:color="auto"/>
            <w:left w:val="none" w:sz="0" w:space="0" w:color="auto"/>
            <w:bottom w:val="none" w:sz="0" w:space="0" w:color="auto"/>
            <w:right w:val="none" w:sz="0" w:space="0" w:color="auto"/>
          </w:divBdr>
          <w:divsChild>
            <w:div w:id="11557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963">
      <w:bodyDiv w:val="1"/>
      <w:marLeft w:val="0"/>
      <w:marRight w:val="0"/>
      <w:marTop w:val="0"/>
      <w:marBottom w:val="0"/>
      <w:divBdr>
        <w:top w:val="none" w:sz="0" w:space="0" w:color="auto"/>
        <w:left w:val="none" w:sz="0" w:space="0" w:color="auto"/>
        <w:bottom w:val="none" w:sz="0" w:space="0" w:color="auto"/>
        <w:right w:val="none" w:sz="0" w:space="0" w:color="auto"/>
      </w:divBdr>
      <w:divsChild>
        <w:div w:id="444885438">
          <w:marLeft w:val="480"/>
          <w:marRight w:val="0"/>
          <w:marTop w:val="0"/>
          <w:marBottom w:val="0"/>
          <w:divBdr>
            <w:top w:val="none" w:sz="0" w:space="0" w:color="auto"/>
            <w:left w:val="none" w:sz="0" w:space="0" w:color="auto"/>
            <w:bottom w:val="none" w:sz="0" w:space="0" w:color="auto"/>
            <w:right w:val="none" w:sz="0" w:space="0" w:color="auto"/>
          </w:divBdr>
          <w:divsChild>
            <w:div w:id="9600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0436">
      <w:bodyDiv w:val="1"/>
      <w:marLeft w:val="0"/>
      <w:marRight w:val="0"/>
      <w:marTop w:val="0"/>
      <w:marBottom w:val="0"/>
      <w:divBdr>
        <w:top w:val="none" w:sz="0" w:space="0" w:color="auto"/>
        <w:left w:val="none" w:sz="0" w:space="0" w:color="auto"/>
        <w:bottom w:val="none" w:sz="0" w:space="0" w:color="auto"/>
        <w:right w:val="none" w:sz="0" w:space="0" w:color="auto"/>
      </w:divBdr>
      <w:divsChild>
        <w:div w:id="1527987022">
          <w:marLeft w:val="480"/>
          <w:marRight w:val="0"/>
          <w:marTop w:val="0"/>
          <w:marBottom w:val="0"/>
          <w:divBdr>
            <w:top w:val="none" w:sz="0" w:space="0" w:color="auto"/>
            <w:left w:val="none" w:sz="0" w:space="0" w:color="auto"/>
            <w:bottom w:val="none" w:sz="0" w:space="0" w:color="auto"/>
            <w:right w:val="none" w:sz="0" w:space="0" w:color="auto"/>
          </w:divBdr>
          <w:divsChild>
            <w:div w:id="12913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 w:id="1486357403">
      <w:bodyDiv w:val="1"/>
      <w:marLeft w:val="0"/>
      <w:marRight w:val="0"/>
      <w:marTop w:val="0"/>
      <w:marBottom w:val="0"/>
      <w:divBdr>
        <w:top w:val="none" w:sz="0" w:space="0" w:color="auto"/>
        <w:left w:val="none" w:sz="0" w:space="0" w:color="auto"/>
        <w:bottom w:val="none" w:sz="0" w:space="0" w:color="auto"/>
        <w:right w:val="none" w:sz="0" w:space="0" w:color="auto"/>
      </w:divBdr>
      <w:divsChild>
        <w:div w:id="1739594529">
          <w:marLeft w:val="480"/>
          <w:marRight w:val="0"/>
          <w:marTop w:val="0"/>
          <w:marBottom w:val="0"/>
          <w:divBdr>
            <w:top w:val="none" w:sz="0" w:space="0" w:color="auto"/>
            <w:left w:val="none" w:sz="0" w:space="0" w:color="auto"/>
            <w:bottom w:val="none" w:sz="0" w:space="0" w:color="auto"/>
            <w:right w:val="none" w:sz="0" w:space="0" w:color="auto"/>
          </w:divBdr>
          <w:divsChild>
            <w:div w:id="10457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1424">
      <w:bodyDiv w:val="1"/>
      <w:marLeft w:val="0"/>
      <w:marRight w:val="0"/>
      <w:marTop w:val="0"/>
      <w:marBottom w:val="0"/>
      <w:divBdr>
        <w:top w:val="none" w:sz="0" w:space="0" w:color="auto"/>
        <w:left w:val="none" w:sz="0" w:space="0" w:color="auto"/>
        <w:bottom w:val="none" w:sz="0" w:space="0" w:color="auto"/>
        <w:right w:val="none" w:sz="0" w:space="0" w:color="auto"/>
      </w:divBdr>
    </w:div>
    <w:div w:id="1845388878">
      <w:bodyDiv w:val="1"/>
      <w:marLeft w:val="0"/>
      <w:marRight w:val="0"/>
      <w:marTop w:val="0"/>
      <w:marBottom w:val="0"/>
      <w:divBdr>
        <w:top w:val="none" w:sz="0" w:space="0" w:color="auto"/>
        <w:left w:val="none" w:sz="0" w:space="0" w:color="auto"/>
        <w:bottom w:val="none" w:sz="0" w:space="0" w:color="auto"/>
        <w:right w:val="none" w:sz="0" w:space="0" w:color="auto"/>
      </w:divBdr>
    </w:div>
    <w:div w:id="1851481797">
      <w:bodyDiv w:val="1"/>
      <w:marLeft w:val="0"/>
      <w:marRight w:val="0"/>
      <w:marTop w:val="0"/>
      <w:marBottom w:val="0"/>
      <w:divBdr>
        <w:top w:val="none" w:sz="0" w:space="0" w:color="auto"/>
        <w:left w:val="none" w:sz="0" w:space="0" w:color="auto"/>
        <w:bottom w:val="none" w:sz="0" w:space="0" w:color="auto"/>
        <w:right w:val="none" w:sz="0" w:space="0" w:color="auto"/>
      </w:divBdr>
      <w:divsChild>
        <w:div w:id="107314631">
          <w:marLeft w:val="480"/>
          <w:marRight w:val="0"/>
          <w:marTop w:val="0"/>
          <w:marBottom w:val="0"/>
          <w:divBdr>
            <w:top w:val="none" w:sz="0" w:space="0" w:color="auto"/>
            <w:left w:val="none" w:sz="0" w:space="0" w:color="auto"/>
            <w:bottom w:val="none" w:sz="0" w:space="0" w:color="auto"/>
            <w:right w:val="none" w:sz="0" w:space="0" w:color="auto"/>
          </w:divBdr>
          <w:divsChild>
            <w:div w:id="2124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1367">
      <w:bodyDiv w:val="1"/>
      <w:marLeft w:val="0"/>
      <w:marRight w:val="0"/>
      <w:marTop w:val="0"/>
      <w:marBottom w:val="0"/>
      <w:divBdr>
        <w:top w:val="none" w:sz="0" w:space="0" w:color="auto"/>
        <w:left w:val="none" w:sz="0" w:space="0" w:color="auto"/>
        <w:bottom w:val="none" w:sz="0" w:space="0" w:color="auto"/>
        <w:right w:val="none" w:sz="0" w:space="0" w:color="auto"/>
      </w:divBdr>
    </w:div>
    <w:div w:id="1881896146">
      <w:bodyDiv w:val="1"/>
      <w:marLeft w:val="0"/>
      <w:marRight w:val="0"/>
      <w:marTop w:val="0"/>
      <w:marBottom w:val="0"/>
      <w:divBdr>
        <w:top w:val="none" w:sz="0" w:space="0" w:color="auto"/>
        <w:left w:val="none" w:sz="0" w:space="0" w:color="auto"/>
        <w:bottom w:val="none" w:sz="0" w:space="0" w:color="auto"/>
        <w:right w:val="none" w:sz="0" w:space="0" w:color="auto"/>
      </w:divBdr>
      <w:divsChild>
        <w:div w:id="1730807558">
          <w:marLeft w:val="480"/>
          <w:marRight w:val="0"/>
          <w:marTop w:val="0"/>
          <w:marBottom w:val="0"/>
          <w:divBdr>
            <w:top w:val="none" w:sz="0" w:space="0" w:color="auto"/>
            <w:left w:val="none" w:sz="0" w:space="0" w:color="auto"/>
            <w:bottom w:val="none" w:sz="0" w:space="0" w:color="auto"/>
            <w:right w:val="none" w:sz="0" w:space="0" w:color="auto"/>
          </w:divBdr>
          <w:divsChild>
            <w:div w:id="2736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979">
      <w:bodyDiv w:val="1"/>
      <w:marLeft w:val="0"/>
      <w:marRight w:val="0"/>
      <w:marTop w:val="0"/>
      <w:marBottom w:val="0"/>
      <w:divBdr>
        <w:top w:val="none" w:sz="0" w:space="0" w:color="auto"/>
        <w:left w:val="none" w:sz="0" w:space="0" w:color="auto"/>
        <w:bottom w:val="none" w:sz="0" w:space="0" w:color="auto"/>
        <w:right w:val="none" w:sz="0" w:space="0" w:color="auto"/>
      </w:divBdr>
    </w:div>
    <w:div w:id="211046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146/annurev.nu.08.070188.000431" TargetMode="External"/><Relationship Id="rId3" Type="http://schemas.openxmlformats.org/officeDocument/2006/relationships/hyperlink" Target="https://doi.org/10.1016/j.socscimed.2004.11.046" TargetMode="External"/><Relationship Id="rId7" Type="http://schemas.openxmlformats.org/officeDocument/2006/relationships/hyperlink" Target="https://doi.org/10.1093/aje/kwm295" TargetMode="External"/><Relationship Id="rId2" Type="http://schemas.openxmlformats.org/officeDocument/2006/relationships/hyperlink" Target="https://doi.org/10.1002/ajhb.20953" TargetMode="External"/><Relationship Id="rId1" Type="http://schemas.openxmlformats.org/officeDocument/2006/relationships/hyperlink" Target="https://doi.org/10.1136/jech.39.4.343" TargetMode="External"/><Relationship Id="rId6" Type="http://schemas.openxmlformats.org/officeDocument/2006/relationships/hyperlink" Target="https://doi.org/10.1038/25519" TargetMode="External"/><Relationship Id="rId5" Type="http://schemas.openxmlformats.org/officeDocument/2006/relationships/hyperlink" Target="https://doi.org/10.1002/ajhb.20893" TargetMode="External"/><Relationship Id="rId4" Type="http://schemas.openxmlformats.org/officeDocument/2006/relationships/hyperlink" Target="https://doi.org/10.1093/ageing/afs01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comments" Target="comments.xml"/><Relationship Id="rId12" Type="http://schemas.openxmlformats.org/officeDocument/2006/relationships/hyperlink" Target="https://osf.io/b2jft/"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b2jft/"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PR/Library/Group%20Containers/UBF8T346G9.Office/User%20Content.localized/Templates.localized/Zote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ED1E-E8E6-7F4F-8032-CB34D1CE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Zotero.dotm</Template>
  <TotalTime>323</TotalTime>
  <Pages>38</Pages>
  <Words>41635</Words>
  <Characters>237325</Characters>
  <Application>Microsoft Office Word</Application>
  <DocSecurity>0</DocSecurity>
  <Lines>1977</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Shirazi</dc:creator>
  <cp:keywords/>
  <dc:description/>
  <cp:lastModifiedBy>Calen Patrick Ryan</cp:lastModifiedBy>
  <cp:revision>6</cp:revision>
  <dcterms:created xsi:type="dcterms:W3CDTF">2020-10-20T00:33:00Z</dcterms:created>
  <dcterms:modified xsi:type="dcterms:W3CDTF">2020-10-20T16:15:00Z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y fmtid="{D5CDD505-2E9C-101B-9397-08002B2CF9AE}" pid="25" name="ZOTERO_PREF_1">
    <vt:lpwstr>&lt;data data-version="3" zotero-version="5.0.92"&gt;&lt;session id="Ufp5DayW"/&gt;&lt;style id="" hasBibliography="0" bibliographyStyleHasBeenSet="0"/&gt;&lt;prefs/&gt;&lt;/data&gt;</vt:lpwstr>
  </property>
</Properties>
</file>