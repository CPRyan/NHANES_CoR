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0D802A6A" w:rsidR="000A073E" w:rsidRPr="007B0F44" w:rsidRDefault="008406FB" w:rsidP="008406FB">
      <w:pPr>
        <w:shd w:val="clear" w:color="auto" w:fill="FFFFFF"/>
        <w:spacing w:line="480" w:lineRule="auto"/>
        <w:jc w:val="center"/>
        <w:rPr>
          <w:b/>
          <w:highlight w:val="green"/>
        </w:rPr>
      </w:pPr>
      <w:r w:rsidRPr="007B0F44">
        <w:rPr>
          <w:b/>
          <w:highlight w:val="green"/>
        </w:rPr>
        <w:t xml:space="preserve">Parity </w:t>
      </w:r>
      <w:r w:rsidR="007B0F44" w:rsidRPr="007B0F44">
        <w:rPr>
          <w:b/>
          <w:highlight w:val="green"/>
        </w:rPr>
        <w:t>predicts biological age acceleration but only in postmenopausal women</w:t>
      </w:r>
      <w:r w:rsidRPr="007B0F44">
        <w:rPr>
          <w:b/>
          <w:highlight w:val="green"/>
        </w:rPr>
        <w:t xml:space="preserve">: </w:t>
      </w:r>
    </w:p>
    <w:p w14:paraId="1996309F" w14:textId="5B893D01" w:rsidR="000A073E" w:rsidRDefault="008406FB" w:rsidP="008406FB">
      <w:pPr>
        <w:shd w:val="clear" w:color="auto" w:fill="FFFFFF"/>
        <w:spacing w:line="480" w:lineRule="auto"/>
        <w:jc w:val="center"/>
        <w:rPr>
          <w:b/>
        </w:rPr>
      </w:pPr>
      <w:r w:rsidRPr="007B0F44">
        <w:rPr>
          <w:b/>
          <w:highlight w:val="green"/>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1474FFA0"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w:t>
      </w:r>
      <w:r w:rsidR="00093C28">
        <w:rPr>
          <w:color w:val="000000"/>
        </w:rPr>
        <w:t>4,418</w:t>
      </w:r>
      <w:r w:rsidR="00693C80">
        <w:rPr>
          <w:color w:val="000000"/>
        </w:rPr>
        <w:t xml:space="preserve">) to test whether parity (number of live births) </w:t>
      </w:r>
      <w:r w:rsidR="00335A64">
        <w:rPr>
          <w:color w:val="000000"/>
        </w:rPr>
        <w:t>predicted</w:t>
      </w:r>
      <w:r w:rsidR="00693C80">
        <w:rPr>
          <w:color w:val="000000"/>
        </w:rPr>
        <w:t xml:space="preserve"> </w:t>
      </w:r>
      <w:r w:rsidR="007466FC" w:rsidRPr="007466FC">
        <w:rPr>
          <w:color w:val="000000"/>
          <w:highlight w:val="yellow"/>
        </w:rPr>
        <w:t>four</w:t>
      </w:r>
      <w:r w:rsidR="00693C80">
        <w:rPr>
          <w:color w:val="000000"/>
        </w:rPr>
        <w:t xml:space="preserve"> previously-validated composite measures of biological age</w:t>
      </w:r>
      <w:r w:rsidR="00093C28">
        <w:rPr>
          <w:color w:val="000000"/>
        </w:rPr>
        <w:t xml:space="preserve"> </w:t>
      </w:r>
      <w:r w:rsidR="00093C28" w:rsidRPr="00093C28">
        <w:rPr>
          <w:color w:val="000000"/>
          <w:highlight w:val="yellow"/>
        </w:rPr>
        <w:t>and system integrity</w:t>
      </w:r>
      <w:r w:rsidR="00693C80">
        <w:rPr>
          <w:color w:val="000000"/>
        </w:rPr>
        <w:t xml:space="preserve">: Levine Method, homeostatic dysregulation, </w:t>
      </w:r>
      <w:r w:rsidR="00093C28">
        <w:rPr>
          <w:color w:val="000000"/>
        </w:rPr>
        <w:t xml:space="preserve">and </w:t>
      </w:r>
      <w:r w:rsidR="00693C80">
        <w:rPr>
          <w:color w:val="000000"/>
        </w:rPr>
        <w:t>Klemera-Doubal method biological age</w:t>
      </w:r>
      <w:r w:rsidR="00093C28">
        <w:rPr>
          <w:color w:val="000000"/>
        </w:rPr>
        <w:t xml:space="preserve">, and </w:t>
      </w:r>
      <w:r w:rsidR="00093C28" w:rsidRPr="00093C28">
        <w:rPr>
          <w:color w:val="000000"/>
          <w:highlight w:val="yellow"/>
        </w:rPr>
        <w:t>allostatic load</w:t>
      </w:r>
      <w:r w:rsidR="00693C80" w:rsidRPr="00904FBF">
        <w:rPr>
          <w:color w:val="000000"/>
          <w:highlight w:val="green"/>
        </w:rPr>
        <w:t xml:space="preserve">. </w:t>
      </w:r>
      <w:r w:rsidR="00511AC6" w:rsidRPr="00904FBF">
        <w:rPr>
          <w:color w:val="000000"/>
          <w:highlight w:val="green"/>
        </w:rPr>
        <w:t xml:space="preserve">Parity </w:t>
      </w:r>
      <w:r w:rsidR="00054785">
        <w:rPr>
          <w:color w:val="000000"/>
          <w:highlight w:val="green"/>
        </w:rPr>
        <w:t>exhibited a U-shaped relationship</w:t>
      </w:r>
      <w:r w:rsidR="00511AC6" w:rsidRPr="00904FBF">
        <w:rPr>
          <w:color w:val="000000"/>
          <w:highlight w:val="green"/>
        </w:rPr>
        <w:t xml:space="preserve"> with accelerated biological aging when controlling for chronological age, lifestyle, health-related, and demographic factors in postmenopausal, but not premenopausal, women</w:t>
      </w:r>
      <w:r w:rsidR="00054785">
        <w:rPr>
          <w:color w:val="000000"/>
          <w:highlight w:val="green"/>
        </w:rPr>
        <w:t xml:space="preserve">, with biological age acceleration being lowest </w:t>
      </w:r>
      <w:r w:rsidR="00ED4070">
        <w:rPr>
          <w:color w:val="000000"/>
          <w:highlight w:val="green"/>
        </w:rPr>
        <w:t xml:space="preserve">among postmenopausal women reporting </w:t>
      </w:r>
      <w:r w:rsidR="00054785">
        <w:rPr>
          <w:color w:val="000000"/>
          <w:highlight w:val="green"/>
        </w:rPr>
        <w:t>between two and three live births</w:t>
      </w:r>
      <w:r w:rsidR="00511AC6" w:rsidRPr="00904FBF">
        <w:rPr>
          <w:color w:val="000000"/>
          <w:highlight w:val="green"/>
        </w:rPr>
        <w:t xml:space="preserve">. </w:t>
      </w:r>
      <w:r w:rsidR="00875CA4" w:rsidRPr="00904FBF">
        <w:rPr>
          <w:color w:val="000000"/>
          <w:highlight w:val="green"/>
        </w:rPr>
        <w:t xml:space="preserve">Our findings </w:t>
      </w:r>
      <w:r w:rsidR="00511AC6" w:rsidRPr="00904FBF">
        <w:rPr>
          <w:color w:val="000000"/>
          <w:highlight w:val="green"/>
        </w:rPr>
        <w:t xml:space="preserve">suggest </w:t>
      </w:r>
      <w:r w:rsidR="00875CA4" w:rsidRPr="00904FBF">
        <w:rPr>
          <w:color w:val="000000"/>
          <w:highlight w:val="green"/>
        </w:rPr>
        <w:t>a link between reproductive function and physiological dysregulation, and of compensatory mechanisms that buffer the effects of reproductive function on physiological dysregulation during a woman’s reproductive lifespan.</w:t>
      </w:r>
      <w:r w:rsidR="00875CA4">
        <w:rPr>
          <w:color w:val="000000"/>
        </w:rPr>
        <w:t xml:space="preserve"> </w:t>
      </w:r>
      <w:r w:rsidR="00693C80">
        <w:rPr>
          <w:color w:val="000000"/>
        </w:rPr>
        <w:t>Future work should continue to investigate links between parity</w:t>
      </w:r>
      <w:r w:rsidR="00875CA4">
        <w:rPr>
          <w:color w:val="000000"/>
        </w:rPr>
        <w:t>, menopausal status,</w:t>
      </w:r>
      <w:r w:rsidR="00693C80">
        <w:rPr>
          <w:color w:val="000000"/>
        </w:rPr>
        <w:t xml:space="preserve">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04BB392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540C00">
        <w:t xml:space="preserve">; </w:t>
      </w:r>
      <w:r w:rsidR="00540C00" w:rsidRPr="00540C00">
        <w:rPr>
          <w:highlight w:val="yellow"/>
        </w:rPr>
        <w:t>allostatic load</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74C3910E"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w:t>
      </w:r>
      <w:r w:rsidR="00540C00" w:rsidRPr="002679A8">
        <w:rPr>
          <w:highlight w:val="yellow"/>
        </w:rPr>
        <w:t>Various proximate mechanism</w:t>
      </w:r>
      <w:r w:rsidR="00AC6668">
        <w:rPr>
          <w:highlight w:val="yellow"/>
        </w:rPr>
        <w:t>s</w:t>
      </w:r>
      <w:r w:rsidR="00540C00" w:rsidRPr="002679A8">
        <w:rPr>
          <w:highlight w:val="yellow"/>
        </w:rPr>
        <w:t xml:space="preserve"> have been proposed to modulate biological age acceleration, including insulin signaling </w:t>
      </w:r>
      <w:r w:rsidR="00540C00" w:rsidRPr="002679A8">
        <w:rPr>
          <w:highlight w:val="yellow"/>
        </w:rPr>
        <w:fldChar w:fldCharType="begin" w:fldLock="1"/>
      </w:r>
      <w:r w:rsidR="00540C00" w:rsidRPr="002679A8">
        <w:rPr>
          <w:highlight w:val="yellow"/>
        </w:rPr>
        <w:instrText>ADDIN CSL_CITATION {"citationItems":[{"id":"ITEM-1","itemData":{"DOI":"10.1242/dmm.001040","ISSN":"17548411","PMID":"20354111","abstract":"Aging is characterized by general physiological decline over time. A hallmark of human senescence is the onset of various age-related afflictions including neurodegeneration, cardiovascular disease and cancer. Although environmental and stochastic factors undoubtedly contribute to the increased incidence of disease with age, recent studies suggest that intrinsic genetic determinants govern both life span and overall health. Current aging research aims at achieving the 'longevity dividend', in which life span extension in humans is accomplished with a concomitant increase in the quality of life (Olshansky et al., 2007). Significant progress has been made using model organisms, especially the nematode worm Caenorhabditis elegans, to delineate the genetic and biochemical pathways involved in aging to identify strategies for therapeutic intervention in humans. In this review, we discuss how C. elegans has contributed to our understanding of insulin signaling and aging.","author":[{"dropping-particle":"","family":"Kaletsky","given":"Rachel","non-dropping-particle":"","parse-names":false,"suffix":""},{"dropping-particle":"","family":"Murphy","given":"Coleen T.","non-dropping-particle":"","parse-names":false,"suffix":""}],"container-title":"DMM Disease Models and Mechanisms","id":"ITEM-1","issue":"7-8","issued":{"date-parts":[["2010"]]},"page":"415-419","title":"The role of insulin/IGF-like signaling in C. elegans longevity and aging","type":"article-journal","volume":"3"},"uris":["http://www.mendeley.com/documents/?uuid=a3eb52d3-d45f-4b35-a290-cf5102ba02f6"]}],"mendeley":{"formattedCitation":"&lt;sup&gt;4&lt;/sup&gt;","plainTextFormattedCitation":"4","previouslyFormattedCitation":"&lt;sup&gt;4&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4</w:t>
      </w:r>
      <w:r w:rsidR="00540C00" w:rsidRPr="002679A8">
        <w:rPr>
          <w:highlight w:val="yellow"/>
        </w:rPr>
        <w:fldChar w:fldCharType="end"/>
      </w:r>
      <w:r w:rsidR="00540C00" w:rsidRPr="002679A8">
        <w:rPr>
          <w:highlight w:val="yellow"/>
        </w:rPr>
        <w:t xml:space="preserve">, oxidative stress </w:t>
      </w:r>
      <w:r w:rsidR="00540C00" w:rsidRPr="002679A8">
        <w:rPr>
          <w:highlight w:val="yellow"/>
        </w:rPr>
        <w:fldChar w:fldCharType="begin" w:fldLock="1"/>
      </w:r>
      <w:r w:rsidR="00540C00" w:rsidRPr="002679A8">
        <w:rPr>
          <w:highlight w:val="yellow"/>
        </w:rPr>
        <w:instrText>ADDIN CSL_CITATION {"citationItems":[{"id":"ITEM-1","itemData":{"DOI":"10.1073/pnas.91.23.10771","ISSN":"00278424","PMID":"7971961","abstract":"We argue for the critical role of oxidative damage in causing the mitochondrial dysfunction of aging. Oxidants generated by mitochondria appear to be the major source of the oxidative lesions that accumulate with age. Several mitochondrial functions decline with age. The contributing factors include the intrinsic rate of proton leakage across the inner mitochondrial membrane (a correlate of oxidant formation), decreased membrane fluidity, and decreased levels and function of cardiolipin, which supports the function of many of the proteins of the inner mitochondrial membrane. Acetyl-L-carnitine, a high-energy mitochondrial substrate, appears to reverse many age-associated deficits in cellular function, in part by increasing cellular ATP production. Such evidence supports the suggestion that age-associated accumulation of mitochondrial deficits due to oxidative damage is likely to be a major contributor to cellular, tissue, and organismal aging.","author":[{"dropping-particle":"","family":"Shigenaga","given":"Mark K.","non-dropping-particle":"","parse-names":false,"suffix":""},{"dropping-particle":"","family":"Hagen","given":"Tory M.","non-dropping-particle":"","parse-names":false,"suffix":""},{"dropping-particle":"","family":"Ames","given":"Bruce N.","non-dropping-particle":"","parse-names":false,"suffix":""}],"container-title":"Proceedings of the National Academy of Sciences of the United States of America","id":"ITEM-1","issue":"23","issued":{"date-parts":[["1994"]]},"page":"10771-10778","title":"Oxidative damage and mitochondrial decay in aging","type":"article-journal","volume":"91"},"uris":["http://www.mendeley.com/documents/?uuid=cd11f536-c0d1-4da9-bd41-f8317d288b9e"]}],"mendeley":{"formattedCitation":"&lt;sup&gt;5&lt;/sup&gt;","plainTextFormattedCitation":"5","previouslyFormattedCitation":"&lt;sup&gt;5&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5</w:t>
      </w:r>
      <w:r w:rsidR="00540C00" w:rsidRPr="002679A8">
        <w:rPr>
          <w:highlight w:val="yellow"/>
        </w:rPr>
        <w:fldChar w:fldCharType="end"/>
      </w:r>
      <w:r w:rsidR="00540C00" w:rsidRPr="002679A8">
        <w:rPr>
          <w:highlight w:val="yellow"/>
        </w:rPr>
        <w:t xml:space="preserve">, inflammation </w:t>
      </w:r>
      <w:r w:rsidR="00540C00" w:rsidRPr="002679A8">
        <w:rPr>
          <w:highlight w:val="yellow"/>
        </w:rPr>
        <w:fldChar w:fldCharType="begin" w:fldLock="1"/>
      </w:r>
      <w:r w:rsidR="002679A8" w:rsidRPr="002679A8">
        <w:rPr>
          <w:highlight w:val="yellow"/>
        </w:rPr>
        <w:instrText>ADDIN CSL_CITATION {"citationItems":[{"id":"ITEM-1","itemData":{"DOI":"10.1093/gerona/glu057","ISSN":"1758535X","PMID":"24833586","abstract":"Human aging is characterized by a chronic, low-grade inflammation, and this phenomenon has been termed as \"inflammaging.\" Inflammaging is a highly significant risk factor for both morbidity and mortality in the elderly people, as most if not all age-related diseases share an inflammatory pathogenesis. Nevertheless, the precise etiology of inflammaging and its potential causal role in contributing to adverse health outcomes remain largely unknown. The identification of pathways that control age-related inflammation across multiple systems is therefore important in order to understand whether treatments that modulate inflammaging may be beneficial in old people. The session on inflammation of the Advances in Gerosciences meeting held at the National Institutes of Health/National Institute on Aging in Bethesda on October 30 and 31, 2013 was aimed at defining these important unanswered questions about inflammaging. This article reports the main outcomes of this session.","author":[{"dropping-particle":"","family":"Franceschi","given":"Claudio","non-dropping-particle":"","parse-names":false,"suffix":""},{"dropping-particle":"","family":"Campisi","given":"Judith","non-dropping-particle":"","parse-names":false,"suffix":""}],"container-title":"Journals of Gerontology - Series A Biological Sciences and Medical Sciences","id":"ITEM-1","issued":{"date-parts":[["2014"]]},"page":"S4-S9","title":"Chronic inflammation (Inflammaging) and its potential contribution to age-associated diseases","type":"article-journal","volume":"69"},"uris":["http://www.mendeley.com/documents/?uuid=adfce884-39e8-419d-8808-932b1776eea7"]}],"mendeley":{"formattedCitation":"&lt;sup&gt;6&lt;/sup&gt;","plainTextFormattedCitation":"6","previouslyFormattedCitation":"&lt;sup&gt;6&lt;/sup&gt;"},"properties":{"noteIndex":0},"schema":"https://github.com/citation-style-language/schema/raw/master/csl-citation.json"}</w:instrText>
      </w:r>
      <w:r w:rsidR="00540C00" w:rsidRPr="002679A8">
        <w:rPr>
          <w:highlight w:val="yellow"/>
        </w:rPr>
        <w:fldChar w:fldCharType="separate"/>
      </w:r>
      <w:r w:rsidR="00540C00" w:rsidRPr="002679A8">
        <w:rPr>
          <w:noProof/>
          <w:highlight w:val="yellow"/>
          <w:vertAlign w:val="superscript"/>
        </w:rPr>
        <w:t>6</w:t>
      </w:r>
      <w:r w:rsidR="00540C00" w:rsidRPr="002679A8">
        <w:rPr>
          <w:highlight w:val="yellow"/>
        </w:rPr>
        <w:fldChar w:fldCharType="end"/>
      </w:r>
      <w:r w:rsidR="00540C00" w:rsidRPr="002679A8">
        <w:rPr>
          <w:highlight w:val="yellow"/>
        </w:rPr>
        <w:t xml:space="preserve">, </w:t>
      </w:r>
      <w:r w:rsidR="002679A8" w:rsidRPr="002679A8">
        <w:rPr>
          <w:highlight w:val="yellow"/>
        </w:rPr>
        <w:t xml:space="preserve">epigenetic changes </w:t>
      </w:r>
      <w:r w:rsidR="002679A8" w:rsidRPr="002679A8">
        <w:rPr>
          <w:highlight w:val="yellow"/>
        </w:rPr>
        <w:fldChar w:fldCharType="begin" w:fldLock="1"/>
      </w:r>
      <w:r w:rsidR="002679A8" w:rsidRPr="002679A8">
        <w:rPr>
          <w:highlight w:val="yellow"/>
        </w:rPr>
        <w:instrText>ADDIN CSL_CITATION {"citationItems":[{"id":"ITEM-1","itemData":{"DOI":"10.1038/s41576-018-0004-3","ISBN":"1471-0064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Genet","id":"ITEM-1","issue":"6","issued":{"date-parts":[["2018"]]},"note":"Horvath,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lt;/sup&gt;","plainTextFormattedCitation":"7","previouslyFormattedCitation":"&lt;sup&gt;7&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7</w:t>
      </w:r>
      <w:r w:rsidR="002679A8" w:rsidRPr="002679A8">
        <w:rPr>
          <w:highlight w:val="yellow"/>
        </w:rPr>
        <w:fldChar w:fldCharType="end"/>
      </w:r>
      <w:r w:rsidR="002679A8" w:rsidRPr="002679A8">
        <w:rPr>
          <w:highlight w:val="yellow"/>
        </w:rPr>
        <w:t xml:space="preserve">, and telomere shortening </w:t>
      </w:r>
      <w:r w:rsidR="002679A8" w:rsidRPr="002679A8">
        <w:rPr>
          <w:highlight w:val="yellow"/>
        </w:rPr>
        <w:fldChar w:fldCharType="begin" w:fldLock="1"/>
      </w:r>
      <w:r w:rsidR="0075630D">
        <w:rPr>
          <w:highlight w:val="yellow"/>
        </w:rPr>
        <w:instrText>ADDIN CSL_CITATION {"citationItems":[{"id":"ITEM-1","itemData":{"DOI":"10.1093/epirev/mxs008","ISSN":"0193936X","PMID":"23302541","abstract":"Telomeres are nucleoprotein caps flanking DNA. They are shortened by cell division and oxidative stress and are lengthened by the enzyme telomerase and DNA exchange during mitosis. Short telomeres induce cellular senescence. As an indicator of oxidative stress and senescence (2 processes thought to be fundamental to aging), telomere length is hypothesized to be a biomarker of aging. This hypothesis has been tested for more than a decade with epidemiologic study methods. In cross-sectional studies, researchers have investigated whether leukocyte telomere length (LTL) is associated with demographic, behavioral, and health variables. In prospective studies, baseline LTL has been used to predict mortality and occasionally other adverse health outcomes. Conflicting data have generated heated debate about the value of LTL as a biomarker of overall aging. In this review, we address the epidemiologic data on LTL and demonstrate that shorter LTL is associated with older age, male gender, Caucasian race, and possibly atherosclerosis; associations with other markers of health are equivocal. We discuss the reasons for discrepancy across studies, including a detailed review of methods for measuring telomere length as they apply to epidemiology. Finally, we conclude with questions about LTL as a biomarker of aging and how epidemiology can be used to answer these questions. © 2013 The Author. Published by Oxford University Press on behalf of the Johns Hopkins Bloomberg School of Public Health. All rights reserved.","author":[{"dropping-particle":"","family":"Sanders","given":"Jason L.","non-dropping-particle":"","parse-names":false,"suffix":""},{"dropping-particle":"","family":"Newman","given":"Anne B.","non-dropping-particle":"","parse-names":false,"suffix":""}],"container-title":"Epidemiologic Reviews","id":"ITEM-1","issue":"1","issued":{"date-parts":[["2013"]]},"page":"112-131","title":"Telomere length in epidemiology: A biomarker of aging, age-related disease, both, or neither?","type":"article-journal","volume":"35"},"uris":["http://www.mendeley.com/documents/?uuid=dc7d685b-3af6-41ec-9241-4001762a620f"]}],"mendeley":{"formattedCitation":"&lt;sup&gt;8&lt;/sup&gt;","plainTextFormattedCitation":"8","previouslyFormattedCitation":"&lt;sup&gt;8&lt;/sup&gt;"},"properties":{"noteIndex":0},"schema":"https://github.com/citation-style-language/schema/raw/master/csl-citation.json"}</w:instrText>
      </w:r>
      <w:r w:rsidR="002679A8" w:rsidRPr="002679A8">
        <w:rPr>
          <w:highlight w:val="yellow"/>
        </w:rPr>
        <w:fldChar w:fldCharType="separate"/>
      </w:r>
      <w:r w:rsidR="002679A8" w:rsidRPr="002679A8">
        <w:rPr>
          <w:noProof/>
          <w:highlight w:val="yellow"/>
          <w:vertAlign w:val="superscript"/>
        </w:rPr>
        <w:t>8</w:t>
      </w:r>
      <w:r w:rsidR="002679A8" w:rsidRPr="002679A8">
        <w:rPr>
          <w:highlight w:val="yellow"/>
        </w:rPr>
        <w:fldChar w:fldCharType="end"/>
      </w:r>
      <w:r w:rsidR="002679A8" w:rsidRPr="002679A8">
        <w:rPr>
          <w:highlight w:val="yellow"/>
        </w:rPr>
        <w:t>.</w:t>
      </w:r>
      <w:r w:rsidR="002679A8">
        <w:t xml:space="preserve"> </w:t>
      </w:r>
      <w:r w:rsidR="00540C00">
        <w:t xml:space="preserve"> </w:t>
      </w:r>
      <w:r>
        <w:t>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75630D">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9&lt;/sup&gt;","plainTextFormattedCitation":"9","previouslyFormattedCitation":"&lt;sup&gt;9&lt;/sup&gt;"},"properties":{"noteIndex":0},"schema":"https://github.com/citation-style-language/schema/raw/master/csl-citation.json"}</w:instrText>
      </w:r>
      <w:r w:rsidR="00C37D19">
        <w:fldChar w:fldCharType="separate"/>
      </w:r>
      <w:r w:rsidR="002679A8" w:rsidRPr="002679A8">
        <w:rPr>
          <w:noProof/>
          <w:vertAlign w:val="superscript"/>
        </w:rPr>
        <w:t>9</w:t>
      </w:r>
      <w:r w:rsidR="00C37D19">
        <w:fldChar w:fldCharType="end"/>
      </w:r>
      <w:r>
        <w:t>.</w:t>
      </w:r>
    </w:p>
    <w:p w14:paraId="555949D0" w14:textId="77777777" w:rsidR="000A073E" w:rsidRDefault="000A073E" w:rsidP="008406FB">
      <w:pPr>
        <w:shd w:val="clear" w:color="auto" w:fill="FFFFFF"/>
        <w:spacing w:line="480" w:lineRule="auto"/>
      </w:pPr>
    </w:p>
    <w:p w14:paraId="5D719EB5" w14:textId="177B04D8"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t>, obesity</w:t>
      </w:r>
      <w:r w:rsidR="004F4AC4">
        <w:t xml:space="preserve"> </w:t>
      </w:r>
      <w:r w:rsidR="004F4AC4">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4F4AC4">
        <w:fldChar w:fldCharType="separate"/>
      </w:r>
      <w:r w:rsidR="002679A8" w:rsidRPr="002679A8">
        <w:rPr>
          <w:noProof/>
          <w:vertAlign w:val="superscript"/>
        </w:rPr>
        <w:t>10</w:t>
      </w:r>
      <w:r w:rsidR="004F4AC4">
        <w:fldChar w:fldCharType="end"/>
      </w:r>
      <w:r w:rsidR="00C37D19">
        <w:t xml:space="preserve">, </w:t>
      </w:r>
      <w:r>
        <w:t xml:space="preserve">socioeconomic status </w:t>
      </w:r>
      <w:r w:rsidR="00C37D19">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C37D19">
        <w:fldChar w:fldCharType="separate"/>
      </w:r>
      <w:r w:rsidR="002679A8" w:rsidRPr="002679A8">
        <w:rPr>
          <w:noProof/>
          <w:vertAlign w:val="superscript"/>
        </w:rPr>
        <w:t>11</w:t>
      </w:r>
      <w:r w:rsidR="00C37D19">
        <w:fldChar w:fldCharType="end"/>
      </w:r>
      <w:r>
        <w:t xml:space="preserve">, and psychosocial stress </w:t>
      </w:r>
      <w:r w:rsidR="00C37D19">
        <w:fldChar w:fldCharType="begin" w:fldLock="1"/>
      </w:r>
      <w:r w:rsidR="0075630D">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12&lt;/sup&gt;","plainTextFormattedCitation":"12","previouslyFormattedCitation":"&lt;sup&gt;12&lt;/sup&gt;"},"properties":{"noteIndex":0},"schema":"https://github.com/citation-style-language/schema/raw/master/csl-citation.json"}</w:instrText>
      </w:r>
      <w:r w:rsidR="00C37D19">
        <w:fldChar w:fldCharType="separate"/>
      </w:r>
      <w:r w:rsidR="002679A8" w:rsidRPr="002679A8">
        <w:rPr>
          <w:noProof/>
          <w:vertAlign w:val="superscript"/>
        </w:rPr>
        <w:t>12</w:t>
      </w:r>
      <w:r w:rsidR="00C37D19">
        <w:fldChar w:fldCharType="end"/>
      </w:r>
      <w:r>
        <w:t xml:space="preserve">. Another lifestyle factor that may accelerate biological aging in women specifically is reproduction </w:t>
      </w:r>
      <w:r w:rsidR="00C37D19">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C37D19">
        <w:fldChar w:fldCharType="separate"/>
      </w:r>
      <w:r w:rsidR="002679A8" w:rsidRPr="002679A8">
        <w:rPr>
          <w:noProof/>
          <w:vertAlign w:val="superscript"/>
        </w:rPr>
        <w:t>13,14</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75630D">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15&lt;/sup&gt;","plainTextFormattedCitation":"15","previouslyFormattedCitation":"&lt;sup&gt;15&lt;/sup&gt;"},"properties":{"noteIndex":0},"schema":"https://github.com/citation-style-language/schema/raw/master/csl-citation.json"}</w:instrText>
      </w:r>
      <w:r w:rsidR="00C37D19">
        <w:fldChar w:fldCharType="separate"/>
      </w:r>
      <w:r w:rsidR="002679A8" w:rsidRPr="002679A8">
        <w:rPr>
          <w:noProof/>
          <w:vertAlign w:val="superscript"/>
        </w:rPr>
        <w:t>15</w:t>
      </w:r>
      <w:r w:rsidR="00C37D19">
        <w:fldChar w:fldCharType="end"/>
      </w:r>
      <w:r>
        <w:t>. Pregnancy and breastfeeding are accompanied by shifts in immune function</w:t>
      </w:r>
      <w:r w:rsidR="00C37D19">
        <w:t xml:space="preserve"> </w:t>
      </w:r>
      <w:r w:rsidR="00C37D19">
        <w:fldChar w:fldCharType="begin" w:fldLock="1"/>
      </w:r>
      <w:r w:rsidR="0075630D">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16–18&lt;/sup&gt;","plainTextFormattedCitation":"16–18","previouslyFormattedCitation":"&lt;sup&gt;16–18&lt;/sup&gt;"},"properties":{"noteIndex":0},"schema":"https://github.com/citation-style-language/schema/raw/master/csl-citation.json"}</w:instrText>
      </w:r>
      <w:r w:rsidR="00C37D19">
        <w:fldChar w:fldCharType="separate"/>
      </w:r>
      <w:r w:rsidR="002679A8" w:rsidRPr="002679A8">
        <w:rPr>
          <w:noProof/>
          <w:vertAlign w:val="superscript"/>
        </w:rPr>
        <w:t>16–18</w:t>
      </w:r>
      <w:r w:rsidR="00C37D19">
        <w:fldChar w:fldCharType="end"/>
      </w:r>
      <w:r>
        <w:t>, energy metabolism and storage</w:t>
      </w:r>
      <w:r w:rsidR="00C37D19">
        <w:t xml:space="preserve"> </w:t>
      </w:r>
      <w:r w:rsidR="00C37D19">
        <w:fldChar w:fldCharType="begin" w:fldLock="1"/>
      </w:r>
      <w:r w:rsidR="0075630D">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19,20&lt;/sup&gt;","plainTextFormattedCitation":"19,20","previouslyFormattedCitation":"&lt;sup&gt;19,20&lt;/sup&gt;"},"properties":{"noteIndex":0},"schema":"https://github.com/citation-style-language/schema/raw/master/csl-citation.json"}</w:instrText>
      </w:r>
      <w:r w:rsidR="00C37D19">
        <w:fldChar w:fldCharType="separate"/>
      </w:r>
      <w:r w:rsidR="002679A8" w:rsidRPr="002679A8">
        <w:rPr>
          <w:noProof/>
          <w:vertAlign w:val="superscript"/>
        </w:rPr>
        <w:t>19,20</w:t>
      </w:r>
      <w:r w:rsidR="00C37D19">
        <w:fldChar w:fldCharType="end"/>
      </w:r>
      <w:r>
        <w:t>, blood pressure and volume</w:t>
      </w:r>
      <w:r w:rsidR="00C37D19">
        <w:t xml:space="preserve"> </w:t>
      </w:r>
      <w:r w:rsidR="00C37D19">
        <w:fldChar w:fldCharType="begin" w:fldLock="1"/>
      </w:r>
      <w:r w:rsidR="0075630D">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21,22&lt;/sup&gt;","plainTextFormattedCitation":"21,22","previouslyFormattedCitation":"&lt;sup&gt;21,22&lt;/sup&gt;"},"properties":{"noteIndex":0},"schema":"https://github.com/citation-style-language/schema/raw/master/csl-citation.json"}</w:instrText>
      </w:r>
      <w:r w:rsidR="00C37D19">
        <w:fldChar w:fldCharType="separate"/>
      </w:r>
      <w:r w:rsidR="002679A8" w:rsidRPr="002679A8">
        <w:rPr>
          <w:noProof/>
          <w:vertAlign w:val="superscript"/>
        </w:rPr>
        <w:t>21,22</w:t>
      </w:r>
      <w:r w:rsidR="00C37D19">
        <w:fldChar w:fldCharType="end"/>
      </w:r>
      <w:r>
        <w:t>, and hormone levels and receptor expression</w:t>
      </w:r>
      <w:r w:rsidR="00C37D19">
        <w:t xml:space="preserve"> </w:t>
      </w:r>
      <w:r w:rsidR="00C37D19">
        <w:fldChar w:fldCharType="begin" w:fldLock="1"/>
      </w:r>
      <w:r w:rsidR="0075630D">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23&lt;/sup&gt;","plainTextFormattedCitation":"23","previouslyFormattedCitation":"&lt;sup&gt;23&lt;/sup&gt;"},"properties":{"noteIndex":0},"schema":"https://github.com/citation-style-language/schema/raw/master/csl-citation.json"}</w:instrText>
      </w:r>
      <w:r w:rsidR="00C37D19">
        <w:fldChar w:fldCharType="separate"/>
      </w:r>
      <w:r w:rsidR="002679A8" w:rsidRPr="002679A8">
        <w:rPr>
          <w:noProof/>
          <w:vertAlign w:val="superscript"/>
        </w:rPr>
        <w:t>23</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75630D">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details","type":"article-journal","volume":"22"},"uris":["http://www.mendeley.com/documents/?uuid=e2bb2e9f-eec7-4db5-8adb-36b40fba43d7"]},{"id":"ITEM-2","itemData":{"DOI":"10.1098/rstb.2019.0615","ISSN":"0962-8436","PMID":"32951546","abstract":"Evolutionary theories of ageing point to reproduction as a significant factor to consider when asking why ageing occurs and why there is inter-individual variation in its progression. Reproduction in human females is costly, in terms of energy, nutrients and metabolic adjustments. Thus, it is expected that women who experienced high reproductive effort resulting from multiple reproductive events will age faster. However, the evidence for long-term negative effects of reproduction is not conclusive. The lack of understanding of whether there are trade-offs between reproduction and ageing in women is partly due to methodological challenges. The costs of reproduction are often calculated based only on parity, while other elements contributing to these costs (e.g. breastfeeding, timing of reproduction) are neglected, which may significantly underestimate the total costs and obscure the all-important inter-individual variation in such costs. Costs must be evaluated in relation to individual characteristics, including developmental conditions, nutritional status and social support that a mother receives during reproduction. Furthermore, ageing and health must be assessed based on comprehensive markers rather than arbitrarily assembled variables. Finally, longitudinal rather than cross-sectional studies and new statistical approaches are needed to reveal how much of a decline in health and progressing ageing can actually be attributed to past reproductive processes.This article is part of the theme issue ‘Evolution of the primate ageing process'.","author":[{"dropping-particle":"","family":"Jasienska","given":"Grazyna","non-dropping-particle":"","parse-names":false,"suffix":""}],"container-title":"Philosophical Transactions of the Royal Society B: Biological Sciences","id":"ITEM-2","issue":"1811","issued":{"date-parts":[["2020"]]},"page":"20190615","title":"Costs of reproduction and ageing in the human female","type":"article-journal","volume":"375"},"uris":["http://www.mendeley.com/documents/?uuid=c2cd0888-8ddf-4ea9-9a4a-5ccda8ce9179"]}],"mendeley":{"formattedCitation":"&lt;sup&gt;24,25&lt;/sup&gt;","plainTextFormattedCitation":"24,25","previouslyFormattedCitation":"&lt;sup&gt;24,25&lt;/sup&gt;"},"properties":{"noteIndex":0},"schema":"https://github.com/citation-style-language/schema/raw/master/csl-citation.json"}</w:instrText>
      </w:r>
      <w:r w:rsidR="00C37D19">
        <w:fldChar w:fldCharType="separate"/>
      </w:r>
      <w:r w:rsidR="002679A8" w:rsidRPr="002679A8">
        <w:rPr>
          <w:noProof/>
          <w:vertAlign w:val="superscript"/>
        </w:rPr>
        <w:t>24,25</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2657EBFB"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lastRenderedPageBreak/>
        <w:fldChar w:fldCharType="begin" w:fldLock="1"/>
      </w:r>
      <w:r w:rsidR="0075630D">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26–29&lt;/sup&gt;","plainTextFormattedCitation":"26–29","previouslyFormattedCitation":"&lt;sup&gt;26–29&lt;/sup&gt;"},"properties":{"noteIndex":0},"schema":"https://github.com/citation-style-language/schema/raw/master/csl-citation.json"}</w:instrText>
      </w:r>
      <w:r w:rsidR="000306B6">
        <w:fldChar w:fldCharType="separate"/>
      </w:r>
      <w:r w:rsidR="002679A8" w:rsidRPr="002679A8">
        <w:rPr>
          <w:noProof/>
          <w:vertAlign w:val="superscript"/>
        </w:rPr>
        <w:t>26–29</w:t>
      </w:r>
      <w:r w:rsidR="000306B6">
        <w:fldChar w:fldCharType="end"/>
      </w:r>
      <w:r>
        <w:t>. Similarly, women who give birth to more children are at higher risk of developing obesity, diabetes, hypertension and cardiovascular disease</w:t>
      </w:r>
      <w:r w:rsidR="00ED4070">
        <w:t xml:space="preserve"> (CVD) </w:t>
      </w:r>
      <w:r w:rsidR="00ED4070">
        <w:fldChar w:fldCharType="begin" w:fldLock="1"/>
      </w:r>
      <w:r w:rsidR="00ED4070">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St","type":"article-journal","volume":"107"},"uris":["http://www.mendeley.com/documents/?uuid=8ba44421-2b95-4de2-af8a-bb890962d03a"]},{"id":"ITEM-2","itemData":{"DOI":"10.1093/ageing/afs016","author":[{"dropping-particle":"","family":"Simons","given":"Leon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Ageing","id":"ITEM-2","issue":"4","issued":{"date-parts":[["2012"]]},"page":"523-528","title":"Childbearing history and late-life mortality: The Dubbo study of Australian elderly","type":"article-journal","volume":"41"},"uris":["http://www.mendeley.com/documents/?uuid=d317bbc5-b967-4e30-bdf2-d111c11b0a24"]}],"mendeley":{"formattedCitation":"&lt;sup&gt;30,31&lt;/sup&gt;","plainTextFormattedCitation":"30,31"},"properties":{"noteIndex":0},"schema":"https://github.com/citation-style-language/schema/raw/master/csl-citation.json"}</w:instrText>
      </w:r>
      <w:r w:rsidR="00ED4070">
        <w:fldChar w:fldCharType="separate"/>
      </w:r>
      <w:r w:rsidR="00ED4070" w:rsidRPr="00ED4070">
        <w:rPr>
          <w:noProof/>
          <w:vertAlign w:val="superscript"/>
        </w:rPr>
        <w:t>30,31</w:t>
      </w:r>
      <w:r w:rsidR="00ED4070">
        <w:fldChar w:fldCharType="end"/>
      </w:r>
      <w:r>
        <w:t xml:space="preserve">, as well as age-corrected all-cause mortality </w:t>
      </w:r>
      <w:r w:rsidR="000306B6">
        <w:fldChar w:fldCharType="begin" w:fldLock="1"/>
      </w:r>
      <w:r w:rsidR="0075630D">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28,32,33&lt;/sup&gt;","plainTextFormattedCitation":"28,32,33","previouslyFormattedCitation":"&lt;sup&gt;28,32,33&lt;/sup&gt;"},"properties":{"noteIndex":0},"schema":"https://github.com/citation-style-language/schema/raw/master/csl-citation.json"}</w:instrText>
      </w:r>
      <w:r w:rsidR="000306B6">
        <w:fldChar w:fldCharType="separate"/>
      </w:r>
      <w:r w:rsidR="002679A8" w:rsidRPr="002679A8">
        <w:rPr>
          <w:noProof/>
          <w:vertAlign w:val="superscript"/>
        </w:rPr>
        <w:t>28,32,33</w:t>
      </w:r>
      <w:r w:rsidR="000306B6">
        <w:fldChar w:fldCharType="end"/>
      </w:r>
      <w:r>
        <w:t>, mortality related to cardiovascular disease</w:t>
      </w:r>
      <w:r w:rsidR="000306B6">
        <w:t xml:space="preserve">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and mortality related to kidney disease </w:t>
      </w:r>
      <w:r w:rsidR="000306B6">
        <w:fldChar w:fldCharType="begin" w:fldLock="1"/>
      </w:r>
      <w:r w:rsidR="0075630D">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35&lt;/sup&gt;","plainTextFormattedCitation":"35","previouslyFormattedCitation":"&lt;sup&gt;35&lt;/sup&gt;"},"properties":{"noteIndex":0},"schema":"https://github.com/citation-style-language/schema/raw/master/csl-citation.json"}</w:instrText>
      </w:r>
      <w:r w:rsidR="000306B6">
        <w:fldChar w:fldCharType="separate"/>
      </w:r>
      <w:r w:rsidR="002679A8" w:rsidRPr="002679A8">
        <w:rPr>
          <w:noProof/>
          <w:vertAlign w:val="superscript"/>
        </w:rPr>
        <w:t>35</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32,33&lt;/sup&gt;","plainTextFormattedCitation":"32,33","previouslyFormattedCitation":"&lt;sup&gt;32,33&lt;/sup&gt;"},"properties":{"noteIndex":0},"schema":"https://github.com/citation-style-language/schema/raw/master/csl-citation.json"}</w:instrText>
      </w:r>
      <w:r w:rsidR="000306B6">
        <w:fldChar w:fldCharType="separate"/>
      </w:r>
      <w:r w:rsidR="002679A8" w:rsidRPr="002679A8">
        <w:rPr>
          <w:noProof/>
          <w:vertAlign w:val="superscript"/>
        </w:rPr>
        <w:t>32,33</w:t>
      </w:r>
      <w:r w:rsidR="000306B6">
        <w:fldChar w:fldCharType="end"/>
      </w:r>
      <w:r>
        <w:t xml:space="preserve"> and </w:t>
      </w:r>
      <w:r w:rsidR="000306B6">
        <w:t xml:space="preserve">CVD </w:t>
      </w:r>
      <w:r w:rsidR="000306B6">
        <w:fldChar w:fldCharType="begin" w:fldLock="1"/>
      </w:r>
      <w:r w:rsidR="0075630D">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34&lt;/sup&gt;","plainTextFormattedCitation":"34","previouslyFormattedCitation":"&lt;sup&gt;34&lt;/sup&gt;"},"properties":{"noteIndex":0},"schema":"https://github.com/citation-style-language/schema/raw/master/csl-citation.json"}</w:instrText>
      </w:r>
      <w:r w:rsidR="000306B6">
        <w:fldChar w:fldCharType="separate"/>
      </w:r>
      <w:r w:rsidR="002679A8" w:rsidRPr="002679A8">
        <w:rPr>
          <w:noProof/>
          <w:vertAlign w:val="superscript"/>
        </w:rPr>
        <w:t>34</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75630D">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36&lt;/sup&gt;","plainTextFormattedCitation":"36","previouslyFormattedCitation":"&lt;sup&gt;36&lt;/sup&gt;"},"properties":{"noteIndex":0},"schema":"https://github.com/citation-style-language/schema/raw/master/csl-citation.json"}</w:instrText>
      </w:r>
      <w:r w:rsidR="000306B6">
        <w:fldChar w:fldCharType="separate"/>
      </w:r>
      <w:r w:rsidR="002679A8" w:rsidRPr="002679A8">
        <w:rPr>
          <w:noProof/>
          <w:vertAlign w:val="superscript"/>
        </w:rPr>
        <w:t>36</w:t>
      </w:r>
      <w:r w:rsidR="000306B6">
        <w:fldChar w:fldCharType="end"/>
      </w:r>
      <w:r>
        <w:t>, telomere length</w:t>
      </w:r>
      <w:r w:rsidR="000306B6">
        <w:t xml:space="preserve"> </w:t>
      </w:r>
      <w:r w:rsidR="000306B6">
        <w:fldChar w:fldCharType="begin" w:fldLock="1"/>
      </w:r>
      <w:r w:rsidR="0075630D">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13,14&lt;/sup&gt;","plainTextFormattedCitation":"13,14","previouslyFormattedCitation":"&lt;sup&gt;13,14&lt;/sup&gt;"},"properties":{"noteIndex":0},"schema":"https://github.com/citation-style-language/schema/raw/master/csl-citation.json"}</w:instrText>
      </w:r>
      <w:r w:rsidR="000306B6">
        <w:fldChar w:fldCharType="separate"/>
      </w:r>
      <w:r w:rsidR="002679A8" w:rsidRPr="002679A8">
        <w:rPr>
          <w:noProof/>
          <w:vertAlign w:val="superscript"/>
        </w:rPr>
        <w:t>13,14</w:t>
      </w:r>
      <w:r w:rsidR="000306B6">
        <w:fldChar w:fldCharType="end"/>
      </w:r>
      <w:r>
        <w:t xml:space="preserve">, and DNA methylation age </w:t>
      </w:r>
      <w:r w:rsidR="000306B6">
        <w:fldChar w:fldCharType="begin" w:fldLock="1"/>
      </w:r>
      <w:r w:rsidR="0075630D">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14,37&lt;/sup&gt;","plainTextFormattedCitation":"14,37","previouslyFormattedCitation":"&lt;sup&gt;14,37&lt;/sup&gt;"},"properties":{"noteIndex":0},"schema":"https://github.com/citation-style-language/schema/raw/master/csl-citation.json"}</w:instrText>
      </w:r>
      <w:r w:rsidR="000306B6">
        <w:fldChar w:fldCharType="separate"/>
      </w:r>
      <w:r w:rsidR="002679A8" w:rsidRPr="002679A8">
        <w:rPr>
          <w:noProof/>
          <w:vertAlign w:val="superscript"/>
        </w:rPr>
        <w:t>14,37</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14,36&lt;/sup&gt;","plainTextFormattedCitation":"14,36","previouslyFormattedCitation":"&lt;sup&gt;14,36&lt;/sup&gt;"},"properties":{"noteIndex":0},"schema":"https://github.com/citation-style-language/schema/raw/master/csl-citation.json"}</w:instrText>
      </w:r>
      <w:r w:rsidR="00B418E0">
        <w:fldChar w:fldCharType="separate"/>
      </w:r>
      <w:r w:rsidR="002679A8" w:rsidRPr="002679A8">
        <w:rPr>
          <w:noProof/>
          <w:vertAlign w:val="superscript"/>
        </w:rPr>
        <w:t>14,36</w:t>
      </w:r>
      <w:r w:rsidR="00B418E0">
        <w:fldChar w:fldCharType="end"/>
      </w:r>
      <w:r>
        <w:t xml:space="preserve">. </w:t>
      </w:r>
    </w:p>
    <w:p w14:paraId="42334E90" w14:textId="77777777" w:rsidR="000A073E" w:rsidRDefault="000A073E" w:rsidP="008406FB">
      <w:pPr>
        <w:shd w:val="clear" w:color="auto" w:fill="FFFFFF"/>
        <w:spacing w:line="480" w:lineRule="auto"/>
      </w:pPr>
    </w:p>
    <w:p w14:paraId="4B3C7D9F" w14:textId="732F38D1" w:rsidR="004962D1" w:rsidRDefault="008406FB" w:rsidP="008904B8">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75630D">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7,38&lt;/sup&gt;","plainTextFormattedCitation":"7,38","previouslyFormattedCitation":"&lt;sup&gt;7,38&lt;/sup&gt;"},"properties":{"noteIndex":0},"schema":"https://github.com/citation-style-language/schema/raw/master/csl-citation.json"}</w:instrText>
      </w:r>
      <w:r w:rsidR="00B418E0">
        <w:fldChar w:fldCharType="separate"/>
      </w:r>
      <w:r w:rsidR="002679A8" w:rsidRPr="002679A8">
        <w:rPr>
          <w:noProof/>
          <w:vertAlign w:val="superscript"/>
        </w:rPr>
        <w:t>7,38</w:t>
      </w:r>
      <w:r w:rsidR="00B418E0">
        <w:fldChar w:fldCharType="end"/>
      </w:r>
      <w:r>
        <w:t xml:space="preserve">, and may eventually serve as early indicators of the costs of reproduction in health and aging. </w:t>
      </w:r>
      <w:r w:rsidRPr="00904FBF">
        <w:rPr>
          <w:highlight w:val="yellow"/>
        </w:rPr>
        <w:t xml:space="preserve">However, </w:t>
      </w:r>
      <w:r w:rsidR="008904B8" w:rsidRPr="00904FBF">
        <w:rPr>
          <w:highlight w:val="yellow"/>
        </w:rPr>
        <w:t xml:space="preserve"> </w:t>
      </w:r>
      <w:r w:rsidR="00117586" w:rsidRPr="00904FBF">
        <w:rPr>
          <w:highlight w:val="yellow"/>
        </w:rPr>
        <w:t>‘aging’ may refer to a wide range of processes that may occur at different times or at different speeds</w:t>
      </w:r>
      <w:r w:rsidR="00ED40F4" w:rsidRPr="00904FBF">
        <w:rPr>
          <w:highlight w:val="yellow"/>
        </w:rPr>
        <w:t xml:space="preserve">. For example, cellular measures of biological age that examine mitotic (e.g., telomere length) and non-mitotic (e.g., DNA methylation age) processes are not correlated </w:t>
      </w:r>
      <w:r w:rsidR="00ED40F4" w:rsidRPr="00904FBF">
        <w:rPr>
          <w:highlight w:val="yellow"/>
        </w:rPr>
        <w:fldChar w:fldCharType="begin" w:fldLock="1"/>
      </w:r>
      <w:r w:rsidR="00ED40F4" w:rsidRPr="00904FBF">
        <w:rPr>
          <w:highlight w:val="yellow"/>
        </w:rPr>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ED40F4" w:rsidRPr="00904FBF">
        <w:rPr>
          <w:highlight w:val="yellow"/>
        </w:rPr>
        <w:fldChar w:fldCharType="separate"/>
      </w:r>
      <w:r w:rsidR="00ED40F4" w:rsidRPr="00904FBF">
        <w:rPr>
          <w:noProof/>
          <w:highlight w:val="yellow"/>
          <w:vertAlign w:val="superscript"/>
        </w:rPr>
        <w:t>14</w:t>
      </w:r>
      <w:r w:rsidR="00ED40F4" w:rsidRPr="00904FBF">
        <w:rPr>
          <w:highlight w:val="yellow"/>
        </w:rPr>
        <w:fldChar w:fldCharType="end"/>
      </w:r>
      <w:r w:rsidR="00ED40F4" w:rsidRPr="00904FBF">
        <w:rPr>
          <w:highlight w:val="yellow"/>
        </w:rPr>
        <w:t xml:space="preserve">. Similarly, both telomere length and DNA methylation age show no association with measures of biological age implemented at the clinical level </w:t>
      </w:r>
      <w:r w:rsidR="00ED40F4" w:rsidRPr="00904FBF">
        <w:rPr>
          <w:highlight w:val="yellow"/>
        </w:rPr>
        <w:fldChar w:fldCharType="begin" w:fldLock="1"/>
      </w:r>
      <w:r w:rsidR="007B0F44">
        <w:rPr>
          <w:highlight w:val="yellow"/>
        </w:rPr>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39&lt;/sup&gt;","plainTextFormattedCitation":"39","previouslyFormattedCitation":"&lt;sup&gt;39&lt;/sup&gt;"},"properties":{"noteIndex":0},"schema":"https://github.com/citation-style-language/schema/raw/master/csl-citation.json"}</w:instrText>
      </w:r>
      <w:r w:rsidR="00ED40F4" w:rsidRPr="00904FBF">
        <w:rPr>
          <w:highlight w:val="yellow"/>
        </w:rPr>
        <w:fldChar w:fldCharType="separate"/>
      </w:r>
      <w:r w:rsidR="007B0F44" w:rsidRPr="007B0F44">
        <w:rPr>
          <w:noProof/>
          <w:highlight w:val="yellow"/>
          <w:vertAlign w:val="superscript"/>
        </w:rPr>
        <w:t>39</w:t>
      </w:r>
      <w:r w:rsidR="00ED40F4" w:rsidRPr="00904FBF">
        <w:rPr>
          <w:highlight w:val="yellow"/>
        </w:rPr>
        <w:fldChar w:fldCharType="end"/>
      </w:r>
      <w:r w:rsidR="00ED40F4" w:rsidRPr="00904FBF">
        <w:rPr>
          <w:highlight w:val="yellow"/>
        </w:rPr>
        <w:fldChar w:fldCharType="begin" w:fldLock="1"/>
      </w:r>
      <w:r w:rsidR="007B0F44">
        <w:rPr>
          <w:highlight w:val="yellow"/>
        </w:rPr>
        <w:instrText>ADDIN CSL_CITATION {"citationItems":[{"id":"ITEM-1","itemData":{"DOI":"10.1101/2020.04.27.063164","abstract":"The aging process is characterized by the presence of high interindividual variation between individuals of the same chronical age prompting a search for biomarkers that capture this heterogeneity. The present study examines the associations of four epigenetic clocks - Horvath, Hannum, PhenoAge, GrimAge - with a wide range of clinical phenotypes, and with all-cause mortality at up to 10-year follow-up in a sample of 490 participants in the Irish Longitudinal Study on Ageing. Results indicate that the GrimAge clock represents a step-improvement in the predictive utility of the epigenetic clocks for identifying age-related decline in an array of clinical phenotypes.Competing Interest StatementThe authors have declared no competing interest.","author":[{"dropping-particle":"","family":"McCrory","given":"Cathal","non-dropping-particle":"","parse-names":false,"suffix":""},{"dropping-particle":"","family":"Fiorito","given":"Giovanni","non-dropping-particle":"","parse-names":false,"suffix":""},{"dropping-particle":"","family":"Hernandez","given":"Belinda","non-dropping-particle":"","parse-names":false,"suffix":""},{"dropping-particle":"","family":"Polidoro","given":"Silvia","non-dropping-particle":"","parse-names":false,"suffix":""},{"dropping-particle":"","family":"O’Halloran","given":"Aisling M","non-dropping-particle":"","parse-names":false,"suffix":""},{"dropping-particle":"","family":"Hever","given":"Ann","non-dropping-particle":"","parse-names":false,"suffix":""},{"dropping-particle":"","family":"Cheallaigh","given":"Cliona Ni","non-dropping-particle":"","parse-names":false,"suffix":""},{"dropping-particle":"","family":"Lu","given":"Ake T","non-dropping-particle":"","parse-names":false,"suffix":""},{"dropping-particle":"","family":"Horvath","given":"Steve","non-dropping-particle":"","parse-names":false,"suffix":""},{"dropping-particle":"","family":"Vineis","given":"Paolo","non-dropping-particle":"","parse-names":false,"suffix":""},{"dropping-particle":"","family":"Kenny","given":"Rose Anne","non-dropping-particle":"","parse-names":false,"suffix":""}],"container-title":"bioRxiv","id":"ITEM-1","issued":{"date-parts":[["2020","1","1"]]},"page":"2020.04.27.063164","title":"Association of 4 epigenetic clocks with measures of functional health, cognition, and all-cause mortality in The Irish Longitudinal Study on Ageing (TILDA)","type":"article-journal"},"uris":["http://www.mendeley.com/documents/?uuid=848bc3ca-f114-4efa-88fa-80906225cc10"]},{"id":"ITEM-2","itemData":{"DOI":"10.1111/ppe.12277","ISSN":"13653016","PMID":"26854139","abstract":"Background: Reproductive health disparities may be partly explained by the cumulative effects of chronic stress experienced by socially disadvantaged groups. Although, telomere length (TL) and allostatic load score have each been used as biological markers of stress, the relationship between these two measures is unknown. Methods: We investigated the association between leucocyte TL and allostatic load score in 1503 non-pregnant women (20–44 years) participating in the National Health and Nutrition Examination Survey, 1999–2002. We constructed six different allostatic load scores using either quartile- or clinical-based cut-points for 14 biomarkers based on previously published methods. We estimated associations between TL and allostatic load scores and component biomarkers using linear regression, also assessing interactions by race/ethnicity. Results: After adjustment for age, longer TL was associated with higher HDL cholesterol and lower C-reactive protein and creatinine clearance; TL was not associated with the other component biomarkers. Shorter TL was associated with higher allostatic load scores for the two clinical cut-point-based scores after adjustment for age, but not the four scores based on quartile cut-points. Significant interactions by race/ethnicity were observed for TL and HbA1c and triglycerides, but not for other component biomarkers or allostatic load scores. Conclusions: Although TL and allostatic load score are both considered measures of cumulative stress, most component biomarkers and scores using quartile-based cut-points were not associated with TL. In reproductive-aged women, allostatic load scores using clinical-based cut-points were more strongly associated with TL compared with quartile-based scores.","author":[{"dropping-particle":"","family":"Ahrens","given":"Katherine A.","non-dropping-particle":"","parse-names":false,"suffix":""},{"dropping-particle":"","family":"Rossen","given":"Lauren M.","non-dropping-particle":"","parse-names":false,"suffix":""},{"dropping-particle":"","family":"Simon","given":"Alan E.","non-dropping-particle":"","parse-names":false,"suffix":""}],"container-title":"Paediatric and Perinatal Epidemiology","id":"ITEM-2","issue":"4","issued":{"date-parts":[["2016"]]},"page":"325-335","title":"Relationship Between Mean Leucocyte Telomere Length and Measures of Allostatic Load in US Reproductive-Aged Women, NHANES 1999–2002","type":"article-journal","volume":"30"},"uris":["http://www.mendeley.com/documents/?uuid=41a7ed66-4941-4d57-8302-0970cc7033ef"]}],"mendeley":{"formattedCitation":"&lt;sup&gt;40,41&lt;/sup&gt;","plainTextFormattedCitation":"40,41","previouslyFormattedCitation":"&lt;sup&gt;40,41&lt;/sup&gt;"},"properties":{"noteIndex":0},"schema":"https://github.com/citation-style-language/schema/raw/master/csl-citation.json"}</w:instrText>
      </w:r>
      <w:r w:rsidR="00ED40F4" w:rsidRPr="00904FBF">
        <w:rPr>
          <w:highlight w:val="yellow"/>
        </w:rPr>
        <w:fldChar w:fldCharType="separate"/>
      </w:r>
      <w:r w:rsidR="007B0F44" w:rsidRPr="007B0F44">
        <w:rPr>
          <w:noProof/>
          <w:highlight w:val="yellow"/>
          <w:vertAlign w:val="superscript"/>
        </w:rPr>
        <w:t>40,41</w:t>
      </w:r>
      <w:r w:rsidR="00ED40F4" w:rsidRPr="00904FBF">
        <w:rPr>
          <w:highlight w:val="yellow"/>
        </w:rPr>
        <w:fldChar w:fldCharType="end"/>
      </w:r>
      <w:r w:rsidR="00ED40F4" w:rsidRPr="00904FBF">
        <w:rPr>
          <w:highlight w:val="yellow"/>
        </w:rPr>
        <w:t xml:space="preserve">. </w:t>
      </w:r>
      <w:r w:rsidR="004962D1" w:rsidRPr="00904FBF">
        <w:rPr>
          <w:highlight w:val="yellow"/>
        </w:rPr>
        <w:t>Thus, it has been suggested that different measures of biological age and cumulative system dysregulation index fundamentally different components of the aging process.</w:t>
      </w:r>
      <w:r w:rsidR="004962D1">
        <w:t xml:space="preserve"> </w:t>
      </w:r>
    </w:p>
    <w:p w14:paraId="7AE5E366" w14:textId="77777777" w:rsidR="004962D1" w:rsidRDefault="004962D1" w:rsidP="008904B8">
      <w:pPr>
        <w:shd w:val="clear" w:color="auto" w:fill="FFFFFF"/>
        <w:spacing w:line="480" w:lineRule="auto"/>
      </w:pPr>
    </w:p>
    <w:p w14:paraId="360E5F04" w14:textId="2C5F6C6D" w:rsidR="000A073E" w:rsidRDefault="004962D1" w:rsidP="008406FB">
      <w:pPr>
        <w:shd w:val="clear" w:color="auto" w:fill="FFFFFF"/>
        <w:spacing w:line="480" w:lineRule="auto"/>
      </w:pPr>
      <w:r>
        <w:t>C</w:t>
      </w:r>
      <w:r w:rsidR="00ED40F4">
        <w:t xml:space="preserve">linical measures </w:t>
      </w:r>
      <w:r>
        <w:t xml:space="preserve">of biological age </w:t>
      </w:r>
      <w:r w:rsidR="00ED40F4">
        <w:t xml:space="preserve">quantify </w:t>
      </w:r>
      <w:r>
        <w:t xml:space="preserve">changes in physiological integrity </w:t>
      </w:r>
      <w:r w:rsidR="00ED40F4">
        <w:t xml:space="preserve">by combining information from multiple clinical biomarkers that collectively assess the functioning of major organ systems throughout the body. </w:t>
      </w:r>
      <w:r w:rsidRPr="007466FC">
        <w:rPr>
          <w:highlight w:val="yellow"/>
        </w:rPr>
        <w:t>Four</w:t>
      </w:r>
      <w:r>
        <w:t xml:space="preserve"> composites of system integrity have been used to operationalize biological age and cumulative system dysregulation within the context of large-scale epidemiological studies in </w:t>
      </w:r>
      <w:r>
        <w:lastRenderedPageBreak/>
        <w:t xml:space="preserve">the United States: Homeostatic Dysregulation (HD) </w:t>
      </w:r>
      <w:r>
        <w:fldChar w:fldCharType="begin" w:fldLock="1"/>
      </w:r>
      <w:r w:rsidR="007B0F44">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42&lt;/sup&gt;","plainTextFormattedCitation":"42","previouslyFormattedCitation":"&lt;sup&gt;42&lt;/sup&gt;"},"properties":{"noteIndex":0},"schema":"https://github.com/citation-style-language/schema/raw/master/csl-citation.json"}</w:instrText>
      </w:r>
      <w:r>
        <w:fldChar w:fldCharType="separate"/>
      </w:r>
      <w:r w:rsidR="007B0F44" w:rsidRPr="007B0F44">
        <w:rPr>
          <w:noProof/>
          <w:vertAlign w:val="superscript"/>
        </w:rPr>
        <w:t>42</w:t>
      </w:r>
      <w:r>
        <w:fldChar w:fldCharType="end"/>
      </w:r>
      <w:r>
        <w:t xml:space="preserve">, Levine Method Biological Age (LM) </w:t>
      </w:r>
      <w:r>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43,44&lt;/sup&gt;","plainTextFormattedCitation":"43,44","previouslyFormattedCitation":"&lt;sup&gt;43,44&lt;/sup&gt;"},"properties":{"noteIndex":0},"schema":"https://github.com/citation-style-language/schema/raw/master/csl-citation.json"}</w:instrText>
      </w:r>
      <w:r>
        <w:fldChar w:fldCharType="separate"/>
      </w:r>
      <w:r w:rsidR="007B0F44" w:rsidRPr="007B0F44">
        <w:rPr>
          <w:noProof/>
          <w:vertAlign w:val="superscript"/>
        </w:rPr>
        <w:t>43,44</w:t>
      </w:r>
      <w:r>
        <w:fldChar w:fldCharType="end"/>
      </w:r>
      <w:r>
        <w:t xml:space="preserve">, the Klemera-Doubal Method Biological Age (KDM) </w:t>
      </w:r>
      <w:r>
        <w:fldChar w:fldCharType="begin" w:fldLock="1"/>
      </w:r>
      <w:r w:rsidR="007B0F44">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43,45&lt;/sup&gt;","plainTextFormattedCitation":"43,45","previouslyFormattedCitation":"&lt;sup&gt;43,45&lt;/sup&gt;"},"properties":{"noteIndex":0},"schema":"https://github.com/citation-style-language/schema/raw/master/csl-citation.json"}</w:instrText>
      </w:r>
      <w:r>
        <w:fldChar w:fldCharType="separate"/>
      </w:r>
      <w:r w:rsidR="007B0F44" w:rsidRPr="007B0F44">
        <w:rPr>
          <w:noProof/>
          <w:vertAlign w:val="superscript"/>
        </w:rPr>
        <w:t>43,45</w:t>
      </w:r>
      <w:r>
        <w:fldChar w:fldCharType="end"/>
      </w:r>
      <w:r>
        <w:t xml:space="preserve">, and </w:t>
      </w:r>
      <w:r w:rsidRPr="007466FC">
        <w:rPr>
          <w:highlight w:val="yellow"/>
        </w:rPr>
        <w:t>allostatic load (</w:t>
      </w:r>
      <w:r w:rsidRPr="008F3B46">
        <w:rPr>
          <w:highlight w:val="yellow"/>
        </w:rPr>
        <w:t xml:space="preserve">AL) </w:t>
      </w:r>
      <w:r w:rsidRPr="008F3B46">
        <w:rPr>
          <w:highlight w:val="yellow"/>
        </w:rPr>
        <w:fldChar w:fldCharType="begin" w:fldLock="1"/>
      </w:r>
      <w:r w:rsidR="007B0F44">
        <w:rPr>
          <w:highlight w:val="yellow"/>
        </w:rPr>
        <w:instrText>ADDIN CSL_CITATION {"citationItems":[{"id":"ITEM-1","itemData":{"author":[{"dropping-particle":"","family":"McEwen","given":"Bruce S.","non-dropping-particle":"","parse-names":false,"suffix":""}],"container-title":"Annals of the New York Academy of Sciences","id":"ITEM-1","issue":"1","issued":{"date-parts":[["1998"]]},"page":"33-44","title":"Stress, adaptation and disease: Allostatis and allostatic load","type":"article-journal","volume":"840"},"uris":["http://www.mendeley.com/documents/?uuid=9c409cea-f0fd-4f5d-8eb2-556a4773fe1f"]}],"mendeley":{"formattedCitation":"&lt;sup&gt;46&lt;/sup&gt;","plainTextFormattedCitation":"46","previouslyFormattedCitation":"&lt;sup&gt;46&lt;/sup&gt;"},"properties":{"noteIndex":0},"schema":"https://github.com/citation-style-language/schema/raw/master/csl-citation.json"}</w:instrText>
      </w:r>
      <w:r w:rsidRPr="008F3B46">
        <w:rPr>
          <w:highlight w:val="yellow"/>
        </w:rPr>
        <w:fldChar w:fldCharType="separate"/>
      </w:r>
      <w:r w:rsidR="007B0F44" w:rsidRPr="007B0F44">
        <w:rPr>
          <w:noProof/>
          <w:highlight w:val="yellow"/>
          <w:vertAlign w:val="superscript"/>
        </w:rPr>
        <w:t>46</w:t>
      </w:r>
      <w:r w:rsidRPr="008F3B46">
        <w:rPr>
          <w:highlight w:val="yellow"/>
        </w:rPr>
        <w:fldChar w:fldCharType="end"/>
      </w:r>
      <w:r>
        <w:t xml:space="preserve">. </w:t>
      </w:r>
      <w:r w:rsidRPr="004F4AC4">
        <w:rPr>
          <w:highlight w:val="yellow"/>
        </w:rPr>
        <w:t xml:space="preserve">Previous work using a nationally representative sample of adults in the US from the National Health and Nutrition Examination Survey has found that </w:t>
      </w:r>
      <w:r>
        <w:rPr>
          <w:highlight w:val="yellow"/>
        </w:rPr>
        <w:t>HD, LM, KDM, and AL</w:t>
      </w:r>
      <w:r w:rsidRPr="004F4AC4">
        <w:rPr>
          <w:highlight w:val="yellow"/>
        </w:rPr>
        <w:t xml:space="preserve"> exhibit robust associations with physical functioning, cognition, hearing </w:t>
      </w:r>
      <w:r w:rsidRPr="00005C73">
        <w:rPr>
          <w:highlight w:val="yellow"/>
        </w:rPr>
        <w:t xml:space="preserve">and vision, and with self-reports of health and functional disability </w:t>
      </w:r>
      <w:r w:rsidRPr="00005C73">
        <w:rPr>
          <w:highlight w:val="yellow"/>
        </w:rPr>
        <w:fldChar w:fldCharType="begin" w:fldLock="1"/>
      </w:r>
      <w:r w:rsidR="007B0F44">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1999-2002","type":"article-journal","volume":"106"},"uris":["http://www.mendeley.com/documents/?uuid=64073313-035b-4867-87a5-181663171f77"]},{"id":"ITEM-2","itemData":{"author":[{"dropping-particle":"","family":"Santos-Lozada","given":"A. R.","non-dropping-particle":"","parse-names":false,"suffix":""},{"dropping-particle":"","family":"Howard","given":"J. T.","non-dropping-particle":"","parse-names":false,"suffix":""}],"container-title":"Biodemography and Social Biology","id":"ITEM-2","issue":"1","issued":{"date-parts":[["2018"]]},"page":"1-14","title":"Using allostatic load to validate self-rated health for racial/ethnic groups in the United States","type":"article-journal","volume":"64"},"uris":["http://www.mendeley.com/documents/?uuid=5fce46ca-b328-4117-9c15-6db319fa9b07"]}],"mendeley":{"formattedCitation":"&lt;sup&gt;11,47&lt;/sup&gt;","plainTextFormattedCitation":"11,47","previouslyFormattedCitation":"&lt;sup&gt;11,47&lt;/sup&gt;"},"properties":{"noteIndex":0},"schema":"https://github.com/citation-style-language/schema/raw/master/csl-citation.json"}</w:instrText>
      </w:r>
      <w:r w:rsidRPr="00005C73">
        <w:rPr>
          <w:highlight w:val="yellow"/>
        </w:rPr>
        <w:fldChar w:fldCharType="separate"/>
      </w:r>
      <w:r w:rsidR="007B0F44" w:rsidRPr="007B0F44">
        <w:rPr>
          <w:noProof/>
          <w:highlight w:val="yellow"/>
          <w:vertAlign w:val="superscript"/>
        </w:rPr>
        <w:t>11,47</w:t>
      </w:r>
      <w:r w:rsidRPr="00005C73">
        <w:rPr>
          <w:highlight w:val="yellow"/>
        </w:rPr>
        <w:fldChar w:fldCharType="end"/>
      </w:r>
      <w:r w:rsidRPr="00005C73">
        <w:rPr>
          <w:highlight w:val="yellow"/>
        </w:rPr>
        <w:t xml:space="preserve">. Other population-based studies have found similar links between AL and both objective and subjective markers of physical functioning and general </w:t>
      </w:r>
      <w:commentRangeStart w:id="0"/>
      <w:r w:rsidRPr="00005C73">
        <w:rPr>
          <w:highlight w:val="yellow"/>
        </w:rPr>
        <w:t>health</w:t>
      </w:r>
      <w:commentRangeEnd w:id="0"/>
      <w:r>
        <w:rPr>
          <w:rStyle w:val="CommentReference"/>
        </w:rPr>
        <w:commentReference w:id="0"/>
      </w:r>
      <w:r w:rsidRPr="00005C73">
        <w:rPr>
          <w:highlight w:val="yellow"/>
        </w:rPr>
        <w:t>.</w:t>
      </w:r>
      <w:r>
        <w:t xml:space="preserve"> </w:t>
      </w:r>
      <w:r w:rsidR="00ED40F4" w:rsidRPr="007B0F44">
        <w:rPr>
          <w:highlight w:val="green"/>
        </w:rPr>
        <w:t xml:space="preserve">Importantly, </w:t>
      </w:r>
      <w:r w:rsidR="00117586" w:rsidRPr="007B0F44">
        <w:rPr>
          <w:highlight w:val="green"/>
        </w:rPr>
        <w:t xml:space="preserve">the energetic trade-offs between somatic maintenance and reproduction have been suggested to operate at the system level </w:t>
      </w:r>
      <w:r w:rsidR="008904B8" w:rsidRPr="007B0F44">
        <w:rPr>
          <w:highlight w:val="green"/>
        </w:rPr>
        <w:t>via the activity of hormones on the hypothalamic-pituitary-gonadal (HPG) axis</w:t>
      </w:r>
      <w:r w:rsidR="007B0F44" w:rsidRPr="007B0F44">
        <w:rPr>
          <w:highlight w:val="green"/>
        </w:rPr>
        <w:fldChar w:fldCharType="begin" w:fldLock="1"/>
      </w:r>
      <w:r w:rsidR="007B0F44">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7B0F44" w:rsidRPr="007B0F44">
        <w:rPr>
          <w:highlight w:val="green"/>
        </w:rPr>
        <w:fldChar w:fldCharType="separate"/>
      </w:r>
      <w:r w:rsidR="007B0F44" w:rsidRPr="007B0F44">
        <w:rPr>
          <w:noProof/>
          <w:highlight w:val="green"/>
          <w:vertAlign w:val="superscript"/>
        </w:rPr>
        <w:t>48</w:t>
      </w:r>
      <w:r w:rsidR="007B0F44" w:rsidRPr="007B0F44">
        <w:rPr>
          <w:highlight w:val="green"/>
        </w:rPr>
        <w:fldChar w:fldCharType="end"/>
      </w:r>
      <w:r w:rsidR="008904B8">
        <w:t>.</w:t>
      </w:r>
      <w:r w:rsidR="00ED40F4">
        <w:t xml:space="preserve"> </w:t>
      </w:r>
      <w:r w:rsidR="00ED40F4" w:rsidRPr="007B0F44">
        <w:rPr>
          <w:highlight w:val="yellow"/>
        </w:rPr>
        <w:t>B</w:t>
      </w:r>
      <w:r w:rsidR="00117586" w:rsidRPr="007B0F44">
        <w:rPr>
          <w:highlight w:val="yellow"/>
        </w:rPr>
        <w:t xml:space="preserve">iological aging measures implemented at the cellular level may be inadequate to capture </w:t>
      </w:r>
      <w:r w:rsidRPr="007B0F44">
        <w:rPr>
          <w:highlight w:val="yellow"/>
        </w:rPr>
        <w:t>such</w:t>
      </w:r>
      <w:r w:rsidR="00117586" w:rsidRPr="007B0F44">
        <w:rPr>
          <w:highlight w:val="yellow"/>
        </w:rPr>
        <w:t xml:space="preserve"> system level dysregulation. </w:t>
      </w:r>
      <w:r w:rsidR="008406FB" w:rsidRPr="007B0F44">
        <w:rPr>
          <w:highlight w:val="yellow"/>
        </w:rPr>
        <w:t xml:space="preserve">What is unknown is whether it is possible to capture costs of reproduction in women using more easily measured, </w:t>
      </w:r>
      <w:proofErr w:type="gramStart"/>
      <w:r w:rsidR="008406FB" w:rsidRPr="007B0F44">
        <w:rPr>
          <w:highlight w:val="yellow"/>
        </w:rPr>
        <w:t>widely-used</w:t>
      </w:r>
      <w:proofErr w:type="gramEnd"/>
      <w:r w:rsidR="008406FB" w:rsidRPr="007B0F44">
        <w:rPr>
          <w:highlight w:val="yellow"/>
        </w:rPr>
        <w:t xml:space="preserve"> clinical measures of biological age. </w:t>
      </w:r>
      <w:r w:rsidR="008D43A2" w:rsidRPr="007B0F44">
        <w:rPr>
          <w:highlight w:val="yellow"/>
        </w:rPr>
        <w:t>As they each ind</w:t>
      </w:r>
      <w:r w:rsidR="008D43A2" w:rsidRPr="008D43A2">
        <w:rPr>
          <w:highlight w:val="yellow"/>
        </w:rPr>
        <w:t>ex different yet equally important aspects of aging</w:t>
      </w:r>
      <w:r>
        <w:t xml:space="preserve"> from cellular measures</w:t>
      </w:r>
      <w:r w:rsidR="008D43A2">
        <w:t xml:space="preserve">, </w:t>
      </w:r>
      <w:r w:rsidR="008406FB">
        <w:t xml:space="preserve">careful study </w:t>
      </w:r>
      <w:r>
        <w:t xml:space="preserve">using </w:t>
      </w:r>
      <w:r w:rsidR="008406FB">
        <w:t xml:space="preserve">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1CDB7595"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w:t>
      </w:r>
      <w:r w:rsidR="007466FC">
        <w:t>four</w:t>
      </w:r>
      <w:r>
        <w:t xml:space="preserve"> composites of system integrity indexing biological age</w:t>
      </w:r>
      <w:r w:rsidR="00E145D9">
        <w:t xml:space="preserve"> and cumulative dysregulation</w:t>
      </w:r>
      <w:r>
        <w:t xml:space="preserve">. Using cross-sectional epidemiological data collected in the United States between 1999 and 2010, we test whether parity is associated with HD, KDM, LM, </w:t>
      </w:r>
      <w:r w:rsidR="007466FC" w:rsidRPr="007466FC">
        <w:rPr>
          <w:highlight w:val="yellow"/>
        </w:rPr>
        <w:t>and AL</w:t>
      </w:r>
      <w:r w:rsidR="007466FC">
        <w:t xml:space="preserve"> </w:t>
      </w:r>
      <w:r>
        <w:t xml:space="preserve">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w:t>
      </w:r>
      <w:r w:rsidR="008D43A2" w:rsidRPr="008D43A2">
        <w:rPr>
          <w:highlight w:val="yellow"/>
        </w:rPr>
        <w:t xml:space="preserve">We also perform exploratory analyses to test whether relationships between </w:t>
      </w:r>
      <w:r w:rsidR="008D43A2" w:rsidRPr="008D43A2">
        <w:rPr>
          <w:highlight w:val="yellow"/>
        </w:rPr>
        <w:lastRenderedPageBreak/>
        <w:t>parity and biological age are chronic</w:t>
      </w:r>
      <w:r w:rsidR="008D43A2">
        <w:rPr>
          <w:highlight w:val="yellow"/>
        </w:rPr>
        <w:t xml:space="preserve">, such that they persist regardless of time since last birth, </w:t>
      </w:r>
      <w:r w:rsidR="008D43A2" w:rsidRPr="008D43A2">
        <w:rPr>
          <w:highlight w:val="yellow"/>
        </w:rPr>
        <w:t>or acut</w:t>
      </w:r>
      <w:r w:rsidR="008D43A2">
        <w:rPr>
          <w:highlight w:val="yellow"/>
        </w:rPr>
        <w:t>e, such that the effect of parity on biological age decreases as a function of time since last birth</w:t>
      </w:r>
      <w:r w:rsidR="008D43A2" w:rsidRPr="008D43A2">
        <w:rPr>
          <w:highlight w:val="yellow"/>
        </w:rPr>
        <w:t>.</w:t>
      </w:r>
      <w:r w:rsidR="008D43A2">
        <w:t xml:space="preserve"> </w:t>
      </w:r>
      <w:r>
        <w:t xml:space="preserve">Our findings have 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5E3955F2"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7B0F44">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49&lt;/sup&gt;","plainTextFormattedCitation":"49","previouslyFormattedCitation":"&lt;sup&gt;49&lt;/sup&gt;"},"properties":{"noteIndex":0},"schema":"https://github.com/citation-style-language/schema/raw/master/csl-citation.json"}</w:instrText>
      </w:r>
      <w:r w:rsidR="009D7E28">
        <w:fldChar w:fldCharType="separate"/>
      </w:r>
      <w:r w:rsidR="007B0F44" w:rsidRPr="007B0F44">
        <w:rPr>
          <w:noProof/>
          <w:vertAlign w:val="superscript"/>
        </w:rPr>
        <w:t>49</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75AB62E4" w14:textId="55C613E4" w:rsidR="00C37F4F" w:rsidRDefault="00C37F4F" w:rsidP="008406FB">
      <w:pPr>
        <w:shd w:val="clear" w:color="auto" w:fill="FFFFFF"/>
        <w:spacing w:line="480" w:lineRule="auto"/>
      </w:pPr>
    </w:p>
    <w:p w14:paraId="2AF5F050" w14:textId="07B33C91" w:rsidR="00C37F4F" w:rsidRDefault="00C37F4F" w:rsidP="008406FB">
      <w:pPr>
        <w:shd w:val="clear" w:color="auto" w:fill="FFFFFF"/>
        <w:spacing w:line="480" w:lineRule="auto"/>
      </w:pPr>
      <w:r w:rsidRPr="00A92B76">
        <w:rPr>
          <w:highlight w:val="yellow"/>
        </w:rPr>
        <w:t xml:space="preserve">To assess the representativeness of participants with complete biomarker information, we compared </w:t>
      </w:r>
      <w:r w:rsidRPr="00A92B76">
        <w:rPr>
          <w:color w:val="000000"/>
          <w:highlight w:val="yellow"/>
          <w:shd w:val="clear" w:color="auto" w:fill="FFFF00"/>
        </w:rPr>
        <w:t>the subset of non-pregnant women aged 18-84 with complete biomarker data (</w:t>
      </w:r>
      <w:r w:rsidRPr="00A92B76">
        <w:rPr>
          <w:i/>
          <w:iCs/>
          <w:color w:val="000000"/>
          <w:highlight w:val="yellow"/>
          <w:shd w:val="clear" w:color="auto" w:fill="FFFF00"/>
        </w:rPr>
        <w:t xml:space="preserve">n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5,870) to all non-pregnant women aged 18-84 in NHANES 1999-2010 (</w:t>
      </w:r>
      <w:r w:rsidRPr="00A92B76">
        <w:rPr>
          <w:i/>
          <w:iCs/>
          <w:color w:val="000000"/>
          <w:highlight w:val="yellow"/>
          <w:shd w:val="clear" w:color="auto" w:fill="FFFF00"/>
        </w:rPr>
        <w:t>n</w:t>
      </w:r>
      <w:r>
        <w:rPr>
          <w:color w:val="000000"/>
          <w:highlight w:val="yellow"/>
          <w:shd w:val="clear" w:color="auto" w:fill="FFFF00"/>
        </w:rPr>
        <w:t xml:space="preserve"> </w:t>
      </w:r>
      <w:r w:rsidRPr="00A92B76">
        <w:rPr>
          <w:color w:val="000000"/>
          <w:highlight w:val="yellow"/>
          <w:shd w:val="clear" w:color="auto" w:fill="FFFF00"/>
        </w:rPr>
        <w:t>=</w:t>
      </w:r>
      <w:r>
        <w:rPr>
          <w:color w:val="000000"/>
          <w:highlight w:val="yellow"/>
          <w:shd w:val="clear" w:color="auto" w:fill="FFFF00"/>
        </w:rPr>
        <w:t xml:space="preserve"> </w:t>
      </w:r>
      <w:r w:rsidRPr="00A92B76">
        <w:rPr>
          <w:color w:val="000000"/>
          <w:highlight w:val="yellow"/>
          <w:shd w:val="clear" w:color="auto" w:fill="FFFF00"/>
        </w:rPr>
        <w:t>13,929). The two samples were</w:t>
      </w:r>
      <w:r>
        <w:rPr>
          <w:color w:val="000000"/>
          <w:shd w:val="clear" w:color="auto" w:fill="FFFF00"/>
        </w:rPr>
        <w:t xml:space="preserve"> similar in age, ethnicity, educational attainment, income, smoking status, menopausal status, and number of live births. However, the sample with complete biomarker data was significantly more likely to have ever </w:t>
      </w:r>
      <w:r>
        <w:rPr>
          <w:color w:val="000000"/>
          <w:shd w:val="clear" w:color="auto" w:fill="FFFF00"/>
        </w:rPr>
        <w:lastRenderedPageBreak/>
        <w:t xml:space="preserve">been pregnant. Comparative demographics and associated tests of difference are reported in </w:t>
      </w:r>
      <w:r>
        <w:rPr>
          <w:b/>
          <w:bCs/>
          <w:color w:val="000000"/>
          <w:shd w:val="clear" w:color="auto" w:fill="FFFF00"/>
        </w:rPr>
        <w:t>ESM Table I</w:t>
      </w:r>
      <w:r>
        <w:rPr>
          <w:color w:val="000000"/>
          <w:shd w:val="clear" w:color="auto" w:fill="FFFF00"/>
        </w:rP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53539F86" w:rsidR="000A073E" w:rsidRDefault="008406FB" w:rsidP="008406FB">
      <w:pPr>
        <w:shd w:val="clear" w:color="auto" w:fill="FFFFFF"/>
        <w:spacing w:line="480" w:lineRule="auto"/>
      </w:pPr>
      <w:r>
        <w:t>Women completed a computer-assisted questionnaire on their reproductive health history. Women reported whether they were currently pregnant, if they have ever been pregnant, how many pregnancies resulted in a live birth (if applicable</w:t>
      </w:r>
      <w:r w:rsidR="002C57DC">
        <w:t xml:space="preserve">; </w:t>
      </w:r>
      <w:r w:rsidR="002C57DC" w:rsidRPr="002C57DC">
        <w:rPr>
          <w:highlight w:val="yellow"/>
        </w:rPr>
        <w:t>NHANES items RHD170 and RHQ171</w:t>
      </w:r>
      <w:r>
        <w:t xml:space="preserv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75630D">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14&lt;/sup&gt;","plainTextFormattedCitation":"14","previouslyFormattedCitation":"&lt;sup&gt;14&lt;/sup&gt;"},"properties":{"noteIndex":0},"schema":"https://github.com/citation-style-language/schema/raw/master/csl-citation.json"}</w:instrText>
      </w:r>
      <w:r w:rsidR="00B418E0">
        <w:fldChar w:fldCharType="separate"/>
      </w:r>
      <w:r w:rsidR="002679A8" w:rsidRPr="002679A8">
        <w:rPr>
          <w:noProof/>
          <w:vertAlign w:val="superscript"/>
        </w:rPr>
        <w:t>14</w:t>
      </w:r>
      <w:r w:rsidR="00B418E0">
        <w:fldChar w:fldCharType="end"/>
      </w:r>
      <w:r>
        <w:t>, women who self-reported currently being pregnant were excluded from analyses</w:t>
      </w:r>
      <w:r w:rsidR="00343A24">
        <w:t xml:space="preserve"> </w:t>
      </w:r>
      <w:r w:rsidR="00343A24" w:rsidRPr="00343A24">
        <w:rPr>
          <w:highlight w:val="yellow"/>
        </w:rPr>
        <w:t>(</w:t>
      </w:r>
      <w:r w:rsidR="002C57DC">
        <w:rPr>
          <w:highlight w:val="yellow"/>
        </w:rPr>
        <w:t xml:space="preserve">NHANES item RIDEXPRG; </w:t>
      </w:r>
      <w:r w:rsidR="00343A24" w:rsidRPr="00343A24">
        <w:rPr>
          <w:highlight w:val="yellow"/>
        </w:rPr>
        <w:t xml:space="preserve">n = </w:t>
      </w:r>
      <w:r w:rsidR="00572D4B">
        <w:rPr>
          <w:highlight w:val="yellow"/>
        </w:rPr>
        <w:t>1,417</w:t>
      </w:r>
      <w:r w:rsidR="00343A24" w:rsidRPr="00343A24">
        <w:rPr>
          <w:highlight w:val="yellow"/>
        </w:rPr>
        <w:t xml:space="preserve"> out of </w:t>
      </w:r>
      <w:r w:rsidR="00572D4B">
        <w:rPr>
          <w:highlight w:val="yellow"/>
        </w:rPr>
        <w:t>all women between 18 and 84</w:t>
      </w:r>
      <w:r w:rsidR="00343A24" w:rsidRPr="00343A24">
        <w:rPr>
          <w:highlight w:val="yellow"/>
        </w:rPr>
        <w:t>)</w:t>
      </w:r>
      <w:r>
        <w:t xml:space="preserve">. Due to the small number of women with complete covariate information who reported 7 or more live births (n = </w:t>
      </w:r>
      <w:r w:rsidR="00572D4B">
        <w:t>137</w:t>
      </w:r>
      <w:r>
        <w:t xml:space="preserve">), these women were excluded from analyses. The frequency distribution for women included in our analyses is displayed in </w:t>
      </w:r>
      <w:r>
        <w:rPr>
          <w:b/>
        </w:rPr>
        <w:t>Figure 2</w:t>
      </w:r>
      <w:r>
        <w:t xml:space="preserve">. </w:t>
      </w:r>
      <w:r w:rsidR="00254B2C" w:rsidRPr="00254B2C">
        <w:rPr>
          <w:highlight w:val="yellow"/>
        </w:rPr>
        <w:t>We chose to use number of live births rather than number of pregnancies</w:t>
      </w:r>
      <w:r w:rsidR="00254B2C">
        <w:rPr>
          <w:highlight w:val="yellow"/>
        </w:rPr>
        <w:t xml:space="preserve">. </w:t>
      </w:r>
      <w:r w:rsidR="00254B2C" w:rsidRPr="00254B2C">
        <w:rPr>
          <w:highlight w:val="yellow"/>
        </w:rPr>
        <w:t>NHANES does not collect fine-grained data about pregnancies that do not result in live births, rendering it impossible to estimate the length of each pregnancy</w:t>
      </w:r>
      <w:r w:rsidR="00254B2C">
        <w:rPr>
          <w:highlight w:val="yellow"/>
        </w:rPr>
        <w:t xml:space="preserve">, and concomitantly, the physiological cost of each </w:t>
      </w:r>
      <w:r w:rsidR="00254B2C" w:rsidRPr="00254B2C">
        <w:rPr>
          <w:highlight w:val="yellow"/>
        </w:rPr>
        <w:t xml:space="preserve">pregnancy. Further, approximately 30% of implantations end in natural miscarriage </w:t>
      </w:r>
      <w:r w:rsidR="00254B2C" w:rsidRPr="00254B2C">
        <w:rPr>
          <w:highlight w:val="yellow"/>
        </w:rPr>
        <w:fldChar w:fldCharType="begin" w:fldLock="1"/>
      </w:r>
      <w:r w:rsidR="007B0F44">
        <w:rPr>
          <w:highlight w:val="yellow"/>
        </w:rPr>
        <w:instrText>ADDIN CSL_CITATION {"citationItems":[{"id":"ITEM-1","itemData":{"author":[{"dropping-particle":"","family":"Wilcox","given":"Allen J.","non-dropping-particle":"","parse-names":false,"suffix":""},{"dropping-particle":"","family":"Weinberg","given":"Clarice R.","non-dropping-particle":"","parse-names":false,"suffix":""},{"dropping-particle":"","family":"O'Connor","given":"John","non-dropping-particle":"","parse-names":false,"suffix":""},{"dropping-particle":"","family":"Baird","given":"Donna D.","non-dropping-particle":"","parse-names":false,"suffix":""},{"dropping-particle":"","family":"Schlatterer","given":"J.","non-dropping-particle":"","parse-names":false,"suffix":""},{"dropping-particle":"","family":"Canfield","given":"R. E.","non-dropping-particle":"","parse-names":false,"suffix":""},{"dropping-particle":"","family":"Armstrong","given":"E. G.","non-dropping-particle":"","parse-names":false,"suffix":""},{"dropping-particle":"","family":"Nisula","given":"B. C.","non-dropping-particle":"","parse-names":false,"suffix":""}],"container-title":"New England Journal of Medicine","id":"ITEM-1","issued":{"date-parts":[["1988"]]},"page":"189-194","title":"Incidence of Early Loss of Pregnancy","type":"article-journal","volume":"319"},"uris":["http://www.mendeley.com/documents/?uuid=7a3023c5-1f6e-4e60-9ab1-428a88903d51"]}],"mendeley":{"formattedCitation":"&lt;sup&gt;50&lt;/sup&gt;","plainTextFormattedCitation":"50","previouslyFormattedCitation":"&lt;sup&gt;50&lt;/sup&gt;"},"properties":{"noteIndex":0},"schema":"https://github.com/citation-style-language/schema/raw/master/csl-citation.json"}</w:instrText>
      </w:r>
      <w:r w:rsidR="00254B2C" w:rsidRPr="00254B2C">
        <w:rPr>
          <w:highlight w:val="yellow"/>
        </w:rPr>
        <w:fldChar w:fldCharType="separate"/>
      </w:r>
      <w:r w:rsidR="007B0F44" w:rsidRPr="007B0F44">
        <w:rPr>
          <w:noProof/>
          <w:highlight w:val="yellow"/>
          <w:vertAlign w:val="superscript"/>
        </w:rPr>
        <w:t>50</w:t>
      </w:r>
      <w:r w:rsidR="00254B2C" w:rsidRPr="00254B2C">
        <w:rPr>
          <w:highlight w:val="yellow"/>
        </w:rPr>
        <w:fldChar w:fldCharType="end"/>
      </w:r>
      <w:r w:rsidR="00254B2C" w:rsidRPr="00254B2C">
        <w:rPr>
          <w:highlight w:val="yellow"/>
        </w:rPr>
        <w:t>, making number of recognized pregnancies a more imprecise measure of physiological investment in reproduction as compared to number of live births.</w:t>
      </w:r>
      <w:r w:rsidR="00254B2C">
        <w:t xml:space="preserve"> </w:t>
      </w:r>
      <w:r>
        <w:t xml:space="preserve">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w:t>
      </w:r>
      <w:r>
        <w:lastRenderedPageBreak/>
        <w:t xml:space="preserve">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44126F28"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7B0F44">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51&lt;/sup&gt;","plainTextFormattedCitation":"51","previouslyFormattedCitation":"&lt;sup&gt;51&lt;/sup&gt;"},"properties":{"noteIndex":0},"schema":"https://github.com/citation-style-language/schema/raw/master/csl-citation.json"}</w:instrText>
      </w:r>
      <w:r w:rsidR="00B418E0">
        <w:fldChar w:fldCharType="separate"/>
      </w:r>
      <w:r w:rsidR="007B0F44" w:rsidRPr="007B0F44">
        <w:rPr>
          <w:noProof/>
          <w:vertAlign w:val="superscript"/>
        </w:rPr>
        <w:t>51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2F0552C0"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w:t>
      </w:r>
      <w:r w:rsidR="007466FC">
        <w:t xml:space="preserve">Where appropriate, female participants from </w:t>
      </w:r>
      <w:r>
        <w:t xml:space="preserve">NHANES III, for 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7B0F44">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52&lt;/sup&gt;","plainTextFormattedCitation":"52","previouslyFormattedCitation":"&lt;sup&gt;52&lt;/sup&gt;"},"properties":{"noteIndex":0},"schema":"https://github.com/citation-style-language/schema/raw/master/csl-citation.json"}</w:instrText>
      </w:r>
      <w:r w:rsidR="00B418E0">
        <w:fldChar w:fldCharType="separate"/>
      </w:r>
      <w:r w:rsidR="007B0F44" w:rsidRPr="007B0F44">
        <w:rPr>
          <w:noProof/>
          <w:vertAlign w:val="superscript"/>
        </w:rPr>
        <w:t>52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4AFFB37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7B0F44">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7B0F44" w:rsidRPr="007B0F44">
        <w:rPr>
          <w:noProof/>
          <w:vertAlign w:val="superscript"/>
        </w:rPr>
        <w:t>53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75630D">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11&lt;/sup&gt;","plainTextFormattedCitation":"11","previouslyFormattedCitation":"&lt;sup&gt;11&lt;/sup&gt;"},"properties":{"noteIndex":0},"schema":"https://github.com/citation-style-language/schema/raw/master/csl-citation.json"}</w:instrText>
      </w:r>
      <w:r w:rsidR="00B418E0">
        <w:fldChar w:fldCharType="separate"/>
      </w:r>
      <w:r w:rsidR="002679A8" w:rsidRPr="002679A8">
        <w:rPr>
          <w:noProof/>
          <w:vertAlign w:val="superscript"/>
        </w:rPr>
        <w:t>11</w:t>
      </w:r>
      <w:r w:rsidR="00B418E0">
        <w:fldChar w:fldCharType="end"/>
      </w:r>
      <w:r>
        <w:t>, we defined our reference population as non-pregnant women from NHANES III aged 20-30 who were not obese (BMI&lt;30) and for whom all biomarkers fell within the clinically normal range for their age and sex (N</w:t>
      </w:r>
      <w:r w:rsidR="006A2045">
        <w:t xml:space="preserve"> </w:t>
      </w:r>
      <w:r>
        <w:t>=</w:t>
      </w:r>
      <w:r w:rsidR="006A2045">
        <w:t xml:space="preserve"> </w:t>
      </w:r>
      <w:r>
        <w:t>48</w:t>
      </w:r>
      <w:r w:rsidR="007466FC">
        <w:t>1</w:t>
      </w:r>
      <w:r>
        <w:t xml:space="preserve">, see </w:t>
      </w:r>
      <w:r>
        <w:rPr>
          <w:b/>
        </w:rPr>
        <w:t xml:space="preserve">ESM Tables </w:t>
      </w:r>
      <w:r w:rsidR="00CD6C9B">
        <w:rPr>
          <w:b/>
        </w:rPr>
        <w:t>I</w:t>
      </w:r>
      <w:r w:rsidR="00C37F4F">
        <w:rPr>
          <w:b/>
        </w:rPr>
        <w:t>I</w:t>
      </w:r>
      <w:r w:rsidR="00CD6C9B">
        <w:rPr>
          <w:b/>
        </w:rPr>
        <w:t>-I</w:t>
      </w:r>
      <w:r w:rsidR="00C37F4F">
        <w:rPr>
          <w:b/>
        </w:rPr>
        <w:t>V</w:t>
      </w:r>
      <w:r>
        <w:t>)</w:t>
      </w:r>
      <w:r>
        <w:rPr>
          <w:b/>
        </w:rPr>
        <w:t xml:space="preserve">. </w:t>
      </w:r>
      <w:r>
        <w:t>Biomarker values from the reference population were standardized and used to compute a biomarker variance-covariance matrix (</w:t>
      </w:r>
      <w:r>
        <w:rPr>
          <w:b/>
        </w:rPr>
        <w:t xml:space="preserve">ESM Table </w:t>
      </w:r>
      <w:r w:rsidR="00CD6C9B">
        <w:rPr>
          <w:b/>
        </w:rPr>
        <w:t>I</w:t>
      </w:r>
      <w:r w:rsidR="00C37F4F">
        <w:rPr>
          <w:b/>
        </w:rPr>
        <w:t>V</w:t>
      </w:r>
      <w:r>
        <w:t xml:space="preserve">). Biomarker raw means, raw standard deviations, and the standardized-biomarker variance-covariance matrix are implemented </w:t>
      </w:r>
      <w:r>
        <w:lastRenderedPageBreak/>
        <w:t xml:space="preserve">within the </w:t>
      </w:r>
      <w:proofErr w:type="spellStart"/>
      <w:r>
        <w:t>Mahalanobis</w:t>
      </w:r>
      <w:proofErr w:type="spellEnd"/>
      <w:r>
        <w:t xml:space="preserve"> distance equation</w:t>
      </w:r>
      <w:r w:rsidR="00B66627">
        <w:t xml:space="preserve"> </w:t>
      </w:r>
      <w:r w:rsidR="00B66627">
        <w:fldChar w:fldCharType="begin" w:fldLock="1"/>
      </w:r>
      <w:r w:rsidR="007B0F44">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53&lt;/sup&gt;","plainTextFormattedCitation":"53","previouslyFormattedCitation":"&lt;sup&gt;53&lt;/sup&gt;"},"properties":{"noteIndex":0},"schema":"https://github.com/citation-style-language/schema/raw/master/csl-citation.json"}</w:instrText>
      </w:r>
      <w:r w:rsidR="00B66627">
        <w:fldChar w:fldCharType="separate"/>
      </w:r>
      <w:r w:rsidR="007B0F44" w:rsidRPr="007B0F44">
        <w:rPr>
          <w:noProof/>
          <w:vertAlign w:val="superscript"/>
        </w:rPr>
        <w:t>53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 xml:space="preserve">the standardized-biomarker variance-covariance matrix. As HD in the full sample was significantly skewed, </w:t>
      </w:r>
      <w:r w:rsidR="007466FC">
        <w:t xml:space="preserve">natural </w:t>
      </w:r>
      <w:r>
        <w:t>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4111FE29"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7B0F44">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45&lt;/sup&gt;","plainTextFormattedCitation":"45","previouslyFormattedCitation":"&lt;sup&gt;45&lt;/sup&gt;"},"properties":{"noteIndex":0},"schema":"https://github.com/citation-style-language/schema/raw/master/csl-citation.json"}</w:instrText>
      </w:r>
      <w:r w:rsidR="00B418E0">
        <w:fldChar w:fldCharType="separate"/>
      </w:r>
      <w:r w:rsidR="007B0F44" w:rsidRPr="007B0F44">
        <w:rPr>
          <w:noProof/>
          <w:vertAlign w:val="superscript"/>
        </w:rPr>
        <w:t>45</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lt;/sup&gt;","plainTextFormattedCitation":"43","previouslyFormattedCitation":"&lt;sup&gt;43&lt;/sup&gt;"},"properties":{"noteIndex":0},"schema":"https://github.com/citation-style-language/schema/raw/master/csl-citation.json"}</w:instrText>
      </w:r>
      <w:r w:rsidR="00B66627">
        <w:fldChar w:fldCharType="separate"/>
      </w:r>
      <w:r w:rsidR="007B0F44" w:rsidRPr="007B0F44">
        <w:rPr>
          <w:noProof/>
          <w:vertAlign w:val="superscript"/>
        </w:rPr>
        <w:t>43</w:t>
      </w:r>
      <w:r w:rsidR="00B66627">
        <w:fldChar w:fldCharType="end"/>
      </w:r>
      <w:r>
        <w:t xml:space="preserve"> (Eq. 5). Following previous work </w:t>
      </w:r>
      <w:r w:rsidR="00B418E0">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43&lt;/sup&gt;","plainTextFormattedCitation":"43","previouslyFormattedCitation":"&lt;sup&gt;43&lt;/sup&gt;"},"properties":{"noteIndex":0},"schema":"https://github.com/citation-style-language/schema/raw/master/csl-citation.json"}</w:instrText>
      </w:r>
      <w:r w:rsidR="00B418E0">
        <w:fldChar w:fldCharType="separate"/>
      </w:r>
      <w:r w:rsidR="007B0F44" w:rsidRPr="007B0F44">
        <w:rPr>
          <w:noProof/>
          <w:vertAlign w:val="superscript"/>
        </w:rPr>
        <w:t>43</w:t>
      </w:r>
      <w:r w:rsidR="00B418E0">
        <w:fldChar w:fldCharType="end"/>
      </w:r>
      <w:r>
        <w:t>, we formed our reference population from non-pregnant women in NHANES III aged 30-75 (N</w:t>
      </w:r>
      <w:r w:rsidR="00B66627">
        <w:t xml:space="preserve"> </w:t>
      </w:r>
      <w:r>
        <w:t>= 5,</w:t>
      </w:r>
      <w:r w:rsidR="007466FC">
        <w:t>453</w:t>
      </w:r>
      <w:r>
        <w:t xml:space="preserve">, see </w:t>
      </w:r>
      <w:r>
        <w:rPr>
          <w:b/>
        </w:rPr>
        <w:t xml:space="preserve">ESM Tables </w:t>
      </w:r>
      <w:r w:rsidR="00CD6C9B">
        <w:rPr>
          <w:b/>
        </w:rPr>
        <w:t>V</w:t>
      </w:r>
      <w:r>
        <w:rPr>
          <w:b/>
        </w:rPr>
        <w:t xml:space="preserve"> and </w:t>
      </w:r>
      <w:r w:rsidR="00CD6C9B">
        <w:rPr>
          <w:b/>
        </w:rPr>
        <w:t>V</w:t>
      </w:r>
      <w:r w:rsidR="00C37F4F">
        <w:rPr>
          <w:b/>
        </w:rPr>
        <w:t>I</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5F46A758"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7B0F44">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43,44&lt;/sup&gt;","plainTextFormattedCitation":"43,44","previouslyFormattedCitation":"&lt;sup&gt;43,44&lt;/sup&gt;"},"properties":{"noteIndex":0},"schema":"https://github.com/citation-style-language/schema/raw/master/csl-citation.json"}</w:instrText>
      </w:r>
      <w:r w:rsidR="00B418E0">
        <w:fldChar w:fldCharType="separate"/>
      </w:r>
      <w:r w:rsidR="007B0F44" w:rsidRPr="007B0F44">
        <w:rPr>
          <w:noProof/>
          <w:vertAlign w:val="superscript"/>
        </w:rPr>
        <w:t>43,44</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w:t>
      </w:r>
      <w:r>
        <w:lastRenderedPageBreak/>
        <w:t>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7B0F44">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44&lt;/sup&gt;","plainTextFormattedCitation":"44","previouslyFormattedCitation":"&lt;sup&gt;44&lt;/sup&gt;"},"properties":{"noteIndex":0},"schema":"https://github.com/citation-style-language/schema/raw/master/csl-citation.json"}</w:instrText>
      </w:r>
      <w:r w:rsidR="00B66627">
        <w:fldChar w:fldCharType="separate"/>
      </w:r>
      <w:r w:rsidR="007B0F44" w:rsidRPr="007B0F44">
        <w:rPr>
          <w:noProof/>
          <w:vertAlign w:val="superscript"/>
        </w:rPr>
        <w:t>44</w:t>
      </w:r>
      <w:r w:rsidR="00B66627">
        <w:fldChar w:fldCharType="end"/>
      </w:r>
      <w:r>
        <w:t xml:space="preserve"> to compute LM biological age for participants in our sample.  </w:t>
      </w:r>
    </w:p>
    <w:p w14:paraId="1BC0BBF8" w14:textId="786FA082" w:rsidR="007466FC" w:rsidRDefault="007466FC" w:rsidP="008406FB">
      <w:pPr>
        <w:shd w:val="clear" w:color="auto" w:fill="FFFFFF"/>
        <w:spacing w:line="480" w:lineRule="auto"/>
      </w:pPr>
    </w:p>
    <w:p w14:paraId="6D6D962E" w14:textId="1B3FAC6E" w:rsidR="007466FC" w:rsidRDefault="007466FC" w:rsidP="008406FB">
      <w:pPr>
        <w:shd w:val="clear" w:color="auto" w:fill="FFFFFF"/>
        <w:spacing w:line="480" w:lineRule="auto"/>
      </w:pPr>
      <w:r w:rsidRPr="007466FC">
        <w:rPr>
          <w:color w:val="000000"/>
          <w:highlight w:val="yellow"/>
          <w:u w:val="single"/>
        </w:rPr>
        <w:t>Allostatic Load (AL)</w:t>
      </w:r>
      <w:r w:rsidRPr="007466FC">
        <w:rPr>
          <w:color w:val="000000"/>
          <w:highlight w:val="yellow"/>
        </w:rPr>
        <w:t xml:space="preserve"> is computed as the proportion of biomarker values for which a participant is at risk. In accordance with recommendations from a review of AL implementation in NHANES </w:t>
      </w:r>
      <w:r w:rsidRPr="007466FC">
        <w:rPr>
          <w:color w:val="000000"/>
          <w:highlight w:val="yellow"/>
        </w:rPr>
        <w:fldChar w:fldCharType="begin" w:fldLock="1"/>
      </w:r>
      <w:r w:rsidR="007B0F44">
        <w:rPr>
          <w:color w:val="000000"/>
          <w:highlight w:val="yellow"/>
        </w:rPr>
        <w:instrText>ADDIN CSL_CITATION {"citationItems":[{"id":"ITEM-1","itemData":{"DOI":"10.1007/s40615-016-0246-8","ISSN":"21968837","PMID":"27352114","abstract":"After decades of resistance, there is now a genuine consensus that disease cannot be prevented or even successfully treated unless the role of stress is addressed alongside traditionally recognized factors such as genes and the environment. Measurement of allostatic load, which is quantified by the allostatic load score (ALS), is one of the most frequently used methods to assess the physiologic response to stress. Even though there is universal agreement that in the calculation of ALS, biomarkers from three categories should be included (cardiovascular, metabolic and immune), enormous variation exists in how ALS is calculated. Specifically, there is no consensus on which biomarkers to include or the method which should be used to determine whether the value of a biomarker represents high risk. In this perspective, we outline the approach taken in 21 different NHANES studies.","author":[{"dropping-particle":"","family":"Duong","given":"Michelle T.","non-dropping-particle":"","parse-names":false,"suffix":""},{"dropping-particle":"","family":"Bingham","given":"Brianna A.","non-dropping-particle":"","parse-names":false,"suffix":""},{"dropping-particle":"","family":"Aldana","given":"Paola C.","non-dropping-particle":"","parse-names":false,"suffix":""},{"dropping-particle":"","family":"Chung","given":"Stephanie T.","non-dropping-particle":"","parse-names":false,"suffix":""},{"dropping-particle":"","family":"Sumner","given":"Anne E.","non-dropping-particle":"","parse-names":false,"suffix":""}],"container-title":"Journal of Racial and Ethnic Health Disparities","id":"ITEM-1","issue":"3","issued":{"date-parts":[["2017"]]},"page":"455-461","publisher":"Journal of Racial and Ethnic Health Disparities","title":"Variation in the calculation of allostatic load score: 21 examples from NHANES","type":"article-journal","volume":"4"},"uris":["http://www.mendeley.com/documents/?uuid=ecd3d044-20c1-4c0a-b680-72f949c314c7"]}],"mendeley":{"formattedCitation":"&lt;sup&gt;54&lt;/sup&gt;","plainTextFormattedCitation":"54","previouslyFormattedCitation":"&lt;sup&gt;54&lt;/sup&gt;"},"properties":{"noteIndex":0},"schema":"https://github.com/citation-style-language/schema/raw/master/csl-citation.json"}</w:instrText>
      </w:r>
      <w:r w:rsidRPr="007466FC">
        <w:rPr>
          <w:color w:val="000000"/>
          <w:highlight w:val="yellow"/>
        </w:rPr>
        <w:fldChar w:fldCharType="separate"/>
      </w:r>
      <w:r w:rsidR="007B0F44" w:rsidRPr="007B0F44">
        <w:rPr>
          <w:noProof/>
          <w:color w:val="000000"/>
          <w:highlight w:val="yellow"/>
          <w:vertAlign w:val="superscript"/>
        </w:rPr>
        <w:t>54</w:t>
      </w:r>
      <w:r w:rsidRPr="007466FC">
        <w:rPr>
          <w:color w:val="000000"/>
          <w:highlight w:val="yellow"/>
        </w:rPr>
        <w:fldChar w:fldCharType="end"/>
      </w:r>
      <w:r w:rsidRPr="007466FC">
        <w:rPr>
          <w:color w:val="000000"/>
          <w:highlight w:val="yellow"/>
        </w:rPr>
        <w:t xml:space="preserve">, we defined risk as residing within the highest quartile of a given biomarker’s distribution within the sample of nonpregnant women aged 18-84 with complete biological age biomarker data, excepting albumin for which risk was defined as residing in the lowest quartile (N = 5,870; </w:t>
      </w:r>
      <w:r w:rsidRPr="007466FC">
        <w:rPr>
          <w:b/>
          <w:bCs/>
          <w:color w:val="000000"/>
          <w:highlight w:val="yellow"/>
        </w:rPr>
        <w:t>ESM Table V</w:t>
      </w:r>
      <w:r w:rsidR="00C37F4F">
        <w:rPr>
          <w:b/>
          <w:bCs/>
          <w:color w:val="000000"/>
          <w:highlight w:val="yellow"/>
        </w:rPr>
        <w:t>I</w:t>
      </w:r>
      <w:r w:rsidRPr="007466FC">
        <w:rPr>
          <w:b/>
          <w:bCs/>
          <w:color w:val="000000"/>
          <w:highlight w:val="yellow"/>
        </w:rPr>
        <w:t>I</w:t>
      </w:r>
      <w:r w:rsidRPr="007466FC">
        <w:rPr>
          <w:color w:val="000000"/>
          <w:highlight w:val="yellow"/>
        </w:rPr>
        <w:t>). In this manner, the number of biomarkers for which a participant is at risk is divided by the total number of biomarkers in the panel to calculate a final allostatic load score with values ranging from 0-1.</w:t>
      </w:r>
    </w:p>
    <w:p w14:paraId="78DD4093" w14:textId="77777777" w:rsidR="000A073E" w:rsidRDefault="008406FB" w:rsidP="008406FB">
      <w:pPr>
        <w:shd w:val="clear" w:color="auto" w:fill="FFFFFF"/>
        <w:spacing w:line="480" w:lineRule="auto"/>
      </w:pPr>
      <w:r>
        <w:t xml:space="preserve"> </w:t>
      </w:r>
    </w:p>
    <w:p w14:paraId="251E96D1" w14:textId="6D8057C0" w:rsidR="000A073E" w:rsidRDefault="002C57DC" w:rsidP="008406FB">
      <w:pPr>
        <w:shd w:val="clear" w:color="auto" w:fill="FFFFFF"/>
        <w:spacing w:line="480" w:lineRule="auto"/>
        <w:rPr>
          <w:b/>
          <w:bCs/>
          <w:color w:val="000000"/>
        </w:rPr>
      </w:pPr>
      <w:r w:rsidRPr="002C57DC">
        <w:rPr>
          <w:color w:val="000000"/>
          <w:highlight w:val="yellow"/>
        </w:rPr>
        <w:t>All four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The use of common biomarkers ensures the different measures are indexing the same physiological processes. Differences in the analytical approach and statistical operations leading to the final composite measure reflects different approaches toward the conceptualization of biological age. For HD, biological age is conceptualized as deviation from an ideal physiological state attained in one’s 20s. For KDM, biological age is conceptualized as the average change in physiology that occurs with increasing chronological age. Building upon this, LM captures the increased risk in mortality that accompanies physiological changes occurring with age. Finally, AL conceptualizes aging as the accumulation of changes that become impactful only once they reach a critical threshold. Biomarker and biological age summary statistics for the final analytical sample (</w:t>
      </w:r>
      <w:r w:rsidRPr="002C57DC">
        <w:rPr>
          <w:i/>
          <w:iCs/>
          <w:color w:val="000000"/>
          <w:highlight w:val="yellow"/>
        </w:rPr>
        <w:t>n</w:t>
      </w:r>
      <w:r w:rsidRPr="002C57DC">
        <w:rPr>
          <w:color w:val="000000"/>
          <w:highlight w:val="yellow"/>
        </w:rPr>
        <w:t xml:space="preserve"> = 4,418) are provided in </w:t>
      </w:r>
      <w:r w:rsidRPr="002C57DC">
        <w:rPr>
          <w:b/>
          <w:bCs/>
          <w:color w:val="000000"/>
          <w:highlight w:val="yellow"/>
        </w:rPr>
        <w:t>ESM Table VI</w:t>
      </w:r>
      <w:r w:rsidR="00C37F4F">
        <w:rPr>
          <w:b/>
          <w:bCs/>
          <w:color w:val="000000"/>
          <w:highlight w:val="yellow"/>
        </w:rPr>
        <w:t>I</w:t>
      </w:r>
      <w:r w:rsidRPr="002C57DC">
        <w:rPr>
          <w:b/>
          <w:bCs/>
          <w:color w:val="000000"/>
          <w:highlight w:val="yellow"/>
        </w:rPr>
        <w:t>I.</w:t>
      </w:r>
    </w:p>
    <w:p w14:paraId="2BFA5D82" w14:textId="77777777" w:rsidR="002C57DC" w:rsidRDefault="002C57DC" w:rsidP="008406FB">
      <w:pPr>
        <w:shd w:val="clear" w:color="auto" w:fill="FFFFFF"/>
        <w:spacing w:line="480" w:lineRule="auto"/>
      </w:pPr>
    </w:p>
    <w:p w14:paraId="14F6E446" w14:textId="04E290AA" w:rsidR="000A073E" w:rsidRDefault="008406FB" w:rsidP="008406FB">
      <w:pPr>
        <w:shd w:val="clear" w:color="auto" w:fill="FFFFFF"/>
        <w:spacing w:line="480" w:lineRule="auto"/>
      </w:pPr>
      <w:r>
        <w:lastRenderedPageBreak/>
        <w:t xml:space="preserve">Univariate distributions, bivariate distributions, and Pearson correlations coefficients for age, LM, log-transformed HD, and KDM are displayed in </w:t>
      </w:r>
      <w:r>
        <w:rPr>
          <w:b/>
        </w:rPr>
        <w:t>Figure 3</w:t>
      </w:r>
      <w:r>
        <w:t xml:space="preserve">. Expectedly, all </w:t>
      </w:r>
      <w:r w:rsidR="007466FC">
        <w:t>four</w:t>
      </w:r>
      <w:r>
        <w:t xml:space="preserve"> measures of biological age were significantly correlated with chronological age, and all </w:t>
      </w:r>
      <w:r w:rsidR="007466FC">
        <w:t>four</w:t>
      </w:r>
      <w:r>
        <w:t xml:space="preserve"> measures of biological age were significantly correlated with each other.  </w:t>
      </w:r>
    </w:p>
    <w:p w14:paraId="02D478AB" w14:textId="77777777" w:rsidR="00C37F4F" w:rsidRDefault="00C37F4F"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2BC2DD56" w:rsidR="000A073E" w:rsidRDefault="008406FB" w:rsidP="008406FB">
      <w:pPr>
        <w:shd w:val="clear" w:color="auto" w:fill="FFFFFF"/>
        <w:spacing w:line="480" w:lineRule="auto"/>
      </w:pPr>
      <w:r>
        <w:t xml:space="preserve">Self-reported race/ethnicity </w:t>
      </w:r>
      <w:r w:rsidR="00B418E0">
        <w:fldChar w:fldCharType="begin" w:fldLock="1"/>
      </w:r>
      <w:r w:rsidR="007B0F44">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55&lt;/sup&gt;","plainTextFormattedCitation":"55","previouslyFormattedCitation":"&lt;sup&gt;55&lt;/sup&gt;"},"properties":{"noteIndex":0},"schema":"https://github.com/citation-style-language/schema/raw/master/csl-citation.json"}</w:instrText>
      </w:r>
      <w:r w:rsidR="00B418E0">
        <w:fldChar w:fldCharType="separate"/>
      </w:r>
      <w:r w:rsidR="007B0F44" w:rsidRPr="007B0F44">
        <w:rPr>
          <w:noProof/>
          <w:vertAlign w:val="superscript"/>
        </w:rPr>
        <w:t>55</w:t>
      </w:r>
      <w:r w:rsidR="00B418E0">
        <w:fldChar w:fldCharType="end"/>
      </w:r>
      <w:r>
        <w:t>, socioeconomic status (SES</w:t>
      </w:r>
      <w:r w:rsidR="009D7E28">
        <w:t xml:space="preserve">) </w:t>
      </w:r>
      <w:r w:rsidR="009D7E28">
        <w:fldChar w:fldCharType="begin" w:fldLock="1"/>
      </w:r>
      <w:r w:rsidR="007B0F44">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56,57&lt;/sup&gt;","plainTextFormattedCitation":"56,57","previouslyFormattedCitation":"&lt;sup&gt;56,57&lt;/sup&gt;"},"properties":{"noteIndex":0},"schema":"https://github.com/citation-style-language/schema/raw/master/csl-citation.json"}</w:instrText>
      </w:r>
      <w:r w:rsidR="009D7E28">
        <w:fldChar w:fldCharType="separate"/>
      </w:r>
      <w:r w:rsidR="007B0F44" w:rsidRPr="007B0F44">
        <w:rPr>
          <w:noProof/>
          <w:vertAlign w:val="superscript"/>
        </w:rPr>
        <w:t>56,57</w:t>
      </w:r>
      <w:r w:rsidR="009D7E28">
        <w:fldChar w:fldCharType="end"/>
      </w:r>
      <w:r>
        <w:t xml:space="preserve">, and smoking </w:t>
      </w:r>
      <w:r w:rsidR="00B418E0">
        <w:fldChar w:fldCharType="begin" w:fldLock="1"/>
      </w:r>
      <w:r w:rsidR="0075630D">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10&lt;/sup&gt;","plainTextFormattedCitation":"10","previouslyFormattedCitation":"&lt;sup&gt;10&lt;/sup&gt;"},"properties":{"noteIndex":0},"schema":"https://github.com/citation-style-language/schema/raw/master/csl-citation.json"}</w:instrText>
      </w:r>
      <w:r w:rsidR="00B418E0">
        <w:fldChar w:fldCharType="separate"/>
      </w:r>
      <w:r w:rsidR="002679A8" w:rsidRPr="002679A8">
        <w:rPr>
          <w:noProof/>
          <w:vertAlign w:val="superscript"/>
        </w:rPr>
        <w:t>10</w:t>
      </w:r>
      <w:r w:rsidR="00B418E0">
        <w:fldChar w:fldCharType="end"/>
      </w:r>
      <w:r>
        <w:t xml:space="preserve"> moderate the relationship between chronological age and biological aging. Self-reported race/ethnicity was categorized as non-Hispanic (NH) white, NH black, Hispanic, and ‘other’</w:t>
      </w:r>
      <w:r w:rsidR="00093C28">
        <w:t xml:space="preserve"> (</w:t>
      </w:r>
      <w:r w:rsidR="00093C28" w:rsidRPr="00093C28">
        <w:rPr>
          <w:highlight w:val="yellow"/>
        </w:rPr>
        <w:t>NHANES item RIDRETH1</w:t>
      </w:r>
      <w:r w:rsidR="00093C28">
        <w:t>).</w:t>
      </w:r>
      <w:r>
        <w:t xml:space="preserve"> SES was indexed by educational attainment </w:t>
      </w:r>
      <w:r w:rsidR="00093C28">
        <w:t>(</w:t>
      </w:r>
      <w:r w:rsidR="00093C28" w:rsidRPr="00093C28">
        <w:rPr>
          <w:highlight w:val="yellow"/>
        </w:rPr>
        <w:t>NHANES item DMDEDUC2</w:t>
      </w:r>
      <w:r w:rsidR="00093C28">
        <w:t xml:space="preserve">) </w:t>
      </w:r>
      <w:r>
        <w:t>and federal income-to-poverty ratio (FIPR</w:t>
      </w:r>
      <w:r w:rsidR="00093C28">
        <w:t xml:space="preserve">; </w:t>
      </w:r>
      <w:r w:rsidR="00093C28" w:rsidRPr="00093C28">
        <w:rPr>
          <w:highlight w:val="yellow"/>
        </w:rPr>
        <w:t xml:space="preserve">NHANES item </w:t>
      </w:r>
      <w:r w:rsidR="00093C28" w:rsidRPr="009A6DA9">
        <w:rPr>
          <w:highlight w:val="yellow"/>
        </w:rPr>
        <w:t>INDFMPIR</w:t>
      </w:r>
      <w:r w:rsidR="009A6DA9" w:rsidRPr="009A6DA9">
        <w:rPr>
          <w:highlight w:val="yellow"/>
        </w:rPr>
        <w:t xml:space="preserve"> as calculated per Department of Health and Human Services guidelines</w:t>
      </w:r>
      <w:r>
        <w:t>). Height and weight were measured by an NHANES examiner, and BMI was calculated as weight (kg) divided by height (meters squared</w:t>
      </w:r>
      <w:r w:rsidR="00093C28">
        <w:t xml:space="preserve">; </w:t>
      </w:r>
      <w:r w:rsidR="00093C28" w:rsidRPr="00093C28">
        <w:rPr>
          <w:highlight w:val="yellow"/>
        </w:rPr>
        <w:t>NHANES item BMXBMI</w:t>
      </w:r>
      <w:r>
        <w:t xml:space="preserve">). As prior work has shown that BMI exhibits a U-shaped curve with negative health outcomes </w:t>
      </w:r>
      <w:r w:rsidR="00B418E0">
        <w:fldChar w:fldCharType="begin" w:fldLock="1"/>
      </w:r>
      <w:r w:rsidR="007B0F44">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58&lt;/sup&gt;","plainTextFormattedCitation":"58","previouslyFormattedCitation":"&lt;sup&gt;58&lt;/sup&gt;"},"properties":{"noteIndex":0},"schema":"https://github.com/citation-style-language/schema/raw/master/csl-citation.json"}</w:instrText>
      </w:r>
      <w:r w:rsidR="00B418E0">
        <w:fldChar w:fldCharType="separate"/>
      </w:r>
      <w:r w:rsidR="007B0F44" w:rsidRPr="007B0F44">
        <w:rPr>
          <w:noProof/>
          <w:vertAlign w:val="superscript"/>
        </w:rPr>
        <w:t>58</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11"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6AEF635F" w14:textId="3BFC619D" w:rsidR="001D4FCD" w:rsidRPr="001D4FCD" w:rsidRDefault="008406FB" w:rsidP="008406FB">
      <w:pPr>
        <w:shd w:val="clear" w:color="auto" w:fill="FFFFFF"/>
        <w:spacing w:line="480" w:lineRule="auto"/>
        <w:rPr>
          <w:highlight w:val="yellow"/>
        </w:rPr>
      </w:pPr>
      <w:r>
        <w:lastRenderedPageBreak/>
        <w:t>We followed all NHCS guidelines for the analysis of NHANES data</w:t>
      </w:r>
      <w:r w:rsidR="00B418E0">
        <w:t xml:space="preserve"> </w:t>
      </w:r>
      <w:r w:rsidR="00B418E0">
        <w:fldChar w:fldCharType="begin" w:fldLock="1"/>
      </w:r>
      <w:r w:rsidR="007B0F44">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59&lt;/sup&gt;","plainTextFormattedCitation":"59","previouslyFormattedCitation":"&lt;sup&gt;59&lt;/sup&gt;"},"properties":{"noteIndex":0},"schema":"https://github.com/citation-style-language/schema/raw/master/csl-citation.json"}</w:instrText>
      </w:r>
      <w:r w:rsidR="00B418E0">
        <w:fldChar w:fldCharType="separate"/>
      </w:r>
      <w:r w:rsidR="007B0F44" w:rsidRPr="007B0F44">
        <w:rPr>
          <w:noProof/>
          <w:vertAlign w:val="superscript"/>
        </w:rPr>
        <w:t>59</w:t>
      </w:r>
      <w:r w:rsidR="00B418E0">
        <w:fldChar w:fldCharType="end"/>
      </w:r>
      <w:r>
        <w:t xml:space="preserve">. As the survey weights relevant to the smallest sample subpopulation for which all data are available should be used, we used mobile examination center (MEC) weights to adjust for complex survey design, oversampling, non-coverage, day of the week, and survey nonresponse to compute nationally representative estimates </w:t>
      </w:r>
      <w:r w:rsidR="00B418E0">
        <w:fldChar w:fldCharType="begin" w:fldLock="1"/>
      </w:r>
      <w:r w:rsidR="007B0F44">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60,61&lt;/sup&gt;","plainTextFormattedCitation":"60,61","previouslyFormattedCitation":"&lt;sup&gt;60,61&lt;/sup&gt;"},"properties":{"noteIndex":0},"schema":"https://github.com/citation-style-language/schema/raw/master/csl-citation.json"}</w:instrText>
      </w:r>
      <w:r w:rsidR="00B418E0">
        <w:fldChar w:fldCharType="separate"/>
      </w:r>
      <w:r w:rsidR="007B0F44" w:rsidRPr="007B0F44">
        <w:rPr>
          <w:noProof/>
          <w:vertAlign w:val="superscript"/>
        </w:rPr>
        <w:t>60,61</w:t>
      </w:r>
      <w:r w:rsidR="00B418E0">
        <w:fldChar w:fldCharType="end"/>
      </w:r>
      <w:r>
        <w:t xml:space="preserve">. </w:t>
      </w:r>
      <w:r w:rsidR="00093C28" w:rsidRPr="001D4FCD">
        <w:rPr>
          <w:highlight w:val="yellow"/>
        </w:rPr>
        <w:t>Per NHANES analytical guidelines for combining data across cycles, 12-year MEC weights were calculated using the NHANES-provided variables WTMEC4YR and WTMEC2YR as follows:</w:t>
      </w:r>
      <w:r w:rsidR="00093C28" w:rsidRPr="001D4FCD">
        <w:rPr>
          <w:highlight w:val="yellow"/>
        </w:rPr>
        <w:br/>
      </w: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2</m:t>
              </m:r>
            </m:num>
            <m:den>
              <m:r>
                <w:rPr>
                  <w:rFonts w:ascii="Cambria Math" w:hAnsi="Cambria Math"/>
                  <w:highlight w:val="yellow"/>
                </w:rPr>
                <m:t>3</m:t>
              </m:r>
            </m:den>
          </m:f>
          <m:r>
            <w:rPr>
              <w:rFonts w:ascii="Cambria Math" w:hAnsi="Cambria Math"/>
              <w:highlight w:val="yellow"/>
            </w:rPr>
            <m:t>*WTMEC4YR for the 1999-2000 and 2001-2002 cycles</m:t>
          </m:r>
        </m:oMath>
      </m:oMathPara>
    </w:p>
    <w:p w14:paraId="513CAE67" w14:textId="2A2D36A2" w:rsidR="00093C28" w:rsidRDefault="001D4FCD" w:rsidP="008406FB">
      <w:pPr>
        <w:shd w:val="clear" w:color="auto" w:fill="FFFFFF"/>
        <w:spacing w:line="480" w:lineRule="auto"/>
      </w:pPr>
      <m:oMathPara>
        <m:oMath>
          <m:r>
            <w:rPr>
              <w:rFonts w:ascii="Cambria Math" w:hAnsi="Cambria Math"/>
              <w:highlight w:val="yellow"/>
            </w:rPr>
            <m:t>WTMEC12YR=</m:t>
          </m:r>
          <m:f>
            <m:fPr>
              <m:ctrlPr>
                <w:rPr>
                  <w:rFonts w:ascii="Cambria Math" w:hAnsi="Cambria Math"/>
                  <w:i/>
                  <w:highlight w:val="yellow"/>
                </w:rPr>
              </m:ctrlPr>
            </m:fPr>
            <m:num>
              <m:r>
                <w:rPr>
                  <w:rFonts w:ascii="Cambria Math" w:hAnsi="Cambria Math"/>
                  <w:highlight w:val="yellow"/>
                </w:rPr>
                <m:t>1</m:t>
              </m:r>
            </m:num>
            <m:den>
              <m:r>
                <w:rPr>
                  <w:rFonts w:ascii="Cambria Math" w:hAnsi="Cambria Math"/>
                  <w:highlight w:val="yellow"/>
                </w:rPr>
                <m:t>6</m:t>
              </m:r>
            </m:den>
          </m:f>
          <m:r>
            <w:rPr>
              <w:rFonts w:ascii="Cambria Math" w:hAnsi="Cambria Math"/>
              <w:highlight w:val="yellow"/>
            </w:rPr>
            <m:t>*WTMEC2YR for all subsequent cycles.</m:t>
          </m:r>
          <m:r>
            <w:rPr>
              <w:rFonts w:ascii="Cambria Math" w:hAnsi="Cambria Math"/>
            </w:rPr>
            <m:t xml:space="preserve"> </m:t>
          </m:r>
        </m:oMath>
      </m:oMathPara>
    </w:p>
    <w:p w14:paraId="55ED7858" w14:textId="77777777" w:rsidR="00093C28" w:rsidRDefault="00093C28" w:rsidP="008406FB">
      <w:pPr>
        <w:shd w:val="clear" w:color="auto" w:fill="FFFFFF"/>
        <w:spacing w:line="480" w:lineRule="auto"/>
      </w:pPr>
    </w:p>
    <w:p w14:paraId="0621BD80" w14:textId="114303FF" w:rsidR="000A073E" w:rsidRDefault="002C57DC" w:rsidP="008406FB">
      <w:pPr>
        <w:shd w:val="clear" w:color="auto" w:fill="FFFFFF"/>
        <w:spacing w:line="480" w:lineRule="auto"/>
      </w:pPr>
      <w:r w:rsidRPr="006E24C6">
        <w:rPr>
          <w:highlight w:val="yellow"/>
        </w:rPr>
        <w:t xml:space="preserve">Because we estimated four regressions </w:t>
      </w:r>
      <w:r w:rsidR="00595A1F">
        <w:rPr>
          <w:highlight w:val="yellow"/>
        </w:rPr>
        <w:t>(one per outcome measure) for each set of analyses</w:t>
      </w:r>
      <w:r w:rsidR="00DA7505">
        <w:rPr>
          <w:highlight w:val="yellow"/>
        </w:rPr>
        <w:t xml:space="preserve"> for each analytical subset</w:t>
      </w:r>
      <w:r w:rsidR="006E24C6" w:rsidRPr="006E24C6">
        <w:rPr>
          <w:highlight w:val="yellow"/>
        </w:rPr>
        <w:t>, s</w:t>
      </w:r>
      <w:r w:rsidR="008406FB" w:rsidRPr="006E24C6">
        <w:rPr>
          <w:highlight w:val="yellow"/>
        </w:rPr>
        <w:t xml:space="preserve">tatistical significance was set to </w:t>
      </w:r>
      <w:r w:rsidR="008406FB" w:rsidRPr="006E24C6">
        <w:rPr>
          <w:i/>
          <w:highlight w:val="yellow"/>
        </w:rPr>
        <w:t>p</w:t>
      </w:r>
      <w:r w:rsidR="008406FB" w:rsidRPr="006E24C6">
        <w:rPr>
          <w:highlight w:val="yellow"/>
        </w:rPr>
        <w:t xml:space="preserve"> &lt; 0.0</w:t>
      </w:r>
      <w:r w:rsidR="006E24C6" w:rsidRPr="006E24C6">
        <w:rPr>
          <w:highlight w:val="yellow"/>
        </w:rPr>
        <w:t>125 (0.05/4)</w:t>
      </w:r>
      <w:r w:rsidR="006E24C6">
        <w:rPr>
          <w:highlight w:val="yellow"/>
        </w:rPr>
        <w:t xml:space="preserve"> </w:t>
      </w:r>
      <w:r w:rsidR="006E24C6">
        <w:rPr>
          <w:highlight w:val="yellow"/>
        </w:rPr>
        <w:fldChar w:fldCharType="begin" w:fldLock="1"/>
      </w:r>
      <w:r w:rsidR="007B0F44">
        <w:rPr>
          <w:highlight w:val="yellow"/>
        </w:rPr>
        <w:instrText>ADDIN CSL_CITATION {"citationItems":[{"id":"ITEM-1","itemData":{"DOI":"10.4135/9781412952644","ISBN":"9781412916110","abstract":"The more tests we perform on a set of data, the more likely we are to reject the null hypothesis when it is true (i.e., a “Type I” error). This is a consequence of the logic of hypothesis testing: We reject the null hypothesis if we witness a rare event. But the larger the number of tests, the easier it is to find rare events and therefore the easier it is to make the mistake of thinking that there is an effect when there is none. This problem is called the inflation of the alpha level. In order to be protected fromit, one strategy is to correct the alpha level when performing multiple tests. Making the alpha level more stringent (i.e., smaller) will create less errors, but itmay alsomake it harder to detect real effects.","author":[{"dropping-particle":"","family":"Abdi","given":"H.","non-dropping-particle":"","parse-names":false,"suffix":""}],"container-title":"Encyclopedia of Measurement and Statistics","editor":[{"dropping-particle":"","family":"Salkind","given":"N.","non-dropping-particle":"","parse-names":false,"suffix":""}],"id":"ITEM-1","issued":{"date-parts":[["2007"]]},"page":"1-9","publisher":"Sage","publisher-place":"Thousand Oaks, CA","title":"The Bonferonni and Šidák Corrections for Multiple Comparisons","type":"chapter"},"uris":["http://www.mendeley.com/documents/?uuid=e9f516ab-4657-4a57-b089-ed630e1b3b3c"]}],"mendeley":{"formattedCitation":"&lt;sup&gt;62&lt;/sup&gt;","plainTextFormattedCitation":"62","previouslyFormattedCitation":"&lt;sup&gt;62&lt;/sup&gt;"},"properties":{"noteIndex":0},"schema":"https://github.com/citation-style-language/schema/raw/master/csl-citation.json"}</w:instrText>
      </w:r>
      <w:r w:rsidR="006E24C6">
        <w:rPr>
          <w:highlight w:val="yellow"/>
        </w:rPr>
        <w:fldChar w:fldCharType="separate"/>
      </w:r>
      <w:r w:rsidR="007B0F44" w:rsidRPr="007B0F44">
        <w:rPr>
          <w:noProof/>
          <w:highlight w:val="yellow"/>
          <w:vertAlign w:val="superscript"/>
        </w:rPr>
        <w:t>62</w:t>
      </w:r>
      <w:r w:rsidR="006E24C6">
        <w:rPr>
          <w:highlight w:val="yellow"/>
        </w:rPr>
        <w:fldChar w:fldCharType="end"/>
      </w:r>
      <w:r w:rsidR="008406FB" w:rsidRPr="006E24C6">
        <w:rPr>
          <w:highlight w:val="yellow"/>
        </w:rPr>
        <w:t>.</w:t>
      </w:r>
      <w:r w:rsidR="008406FB">
        <w:t xml:space="preserve"> </w:t>
      </w:r>
    </w:p>
    <w:p w14:paraId="576F8821" w14:textId="77777777" w:rsidR="000A073E" w:rsidRDefault="000A073E" w:rsidP="008406FB">
      <w:pPr>
        <w:shd w:val="clear" w:color="auto" w:fill="FFFFFF"/>
        <w:spacing w:line="480" w:lineRule="auto"/>
      </w:pPr>
    </w:p>
    <w:p w14:paraId="2FA59276" w14:textId="63104C71" w:rsidR="002C57DC" w:rsidRDefault="008406FB" w:rsidP="008406FB">
      <w:pPr>
        <w:shd w:val="clear" w:color="auto" w:fill="FFFFFF"/>
        <w:spacing w:line="480" w:lineRule="auto"/>
      </w:pPr>
      <w:r>
        <w:t xml:space="preserve">We estimated multiple linear regression models to examine the association of number of live births on biological age when controlling for </w:t>
      </w:r>
      <w:r w:rsidR="003A2854">
        <w:t xml:space="preserve">chronological age, </w:t>
      </w:r>
      <w:r>
        <w:t xml:space="preserve">self-reported race/ethnicity, educational attainment, FIPR, BMI, and smoking. </w:t>
      </w:r>
      <w:r w:rsidR="00A61575" w:rsidRPr="002C57DC">
        <w:rPr>
          <w:color w:val="000000"/>
          <w:highlight w:val="yellow"/>
        </w:rPr>
        <w:t>T</w:t>
      </w:r>
      <w:r w:rsidR="00A61575">
        <w:rPr>
          <w:color w:val="000000"/>
          <w:shd w:val="clear" w:color="auto" w:fill="FFFF00"/>
        </w:rPr>
        <w:t>o focus on biological aging, we conducted analyses using versions of each biological age measure after adjustment for chronological age, computed as the residuals of each measure regressed onto chronological age. Following adjustment</w:t>
      </w:r>
      <w:r w:rsidR="00D71BB2">
        <w:rPr>
          <w:color w:val="000000"/>
          <w:shd w:val="clear" w:color="auto" w:fill="FFFF00"/>
        </w:rPr>
        <w:t>,</w:t>
      </w:r>
      <w:r w:rsidR="00A61575">
        <w:rPr>
          <w:color w:val="000000"/>
          <w:shd w:val="clear" w:color="auto" w:fill="FFFF00"/>
        </w:rPr>
        <w:t xml:space="preserve"> biological aging measures were no longer correlated with chronological age (</w:t>
      </w:r>
      <w:r w:rsidR="00A61575">
        <w:rPr>
          <w:b/>
          <w:bCs/>
          <w:color w:val="000000"/>
          <w:shd w:val="clear" w:color="auto" w:fill="FFFF00"/>
        </w:rPr>
        <w:t xml:space="preserve">ESM Table </w:t>
      </w:r>
      <w:r w:rsidR="00C37F4F">
        <w:rPr>
          <w:b/>
          <w:bCs/>
          <w:color w:val="000000"/>
          <w:shd w:val="clear" w:color="auto" w:fill="FFFF00"/>
        </w:rPr>
        <w:t>IX</w:t>
      </w:r>
      <w:r w:rsidR="00A61575">
        <w:rPr>
          <w:color w:val="000000"/>
          <w:shd w:val="clear" w:color="auto" w:fill="FFFF00"/>
        </w:rPr>
        <w:t xml:space="preserve">). </w:t>
      </w:r>
      <w:r>
        <w:t>Separate models were estimated for LM, log-transformed HD, KDM</w:t>
      </w:r>
      <w:r w:rsidR="00A61575">
        <w:t xml:space="preserve">, </w:t>
      </w:r>
      <w:r w:rsidR="00A61575">
        <w:t xml:space="preserve">and </w:t>
      </w:r>
      <w:r w:rsidR="00A61575" w:rsidRPr="00A61575">
        <w:rPr>
          <w:highlight w:val="yellow"/>
        </w:rPr>
        <w:t>AL</w:t>
      </w:r>
      <w:r w:rsidRPr="00A61575">
        <w:rPr>
          <w:highlight w:val="yellow"/>
        </w:rPr>
        <w:t>.</w:t>
      </w:r>
      <w:r>
        <w:t xml:space="preserve"> </w:t>
      </w:r>
    </w:p>
    <w:p w14:paraId="7224F27F" w14:textId="77777777" w:rsidR="002C57DC" w:rsidRDefault="002C57DC" w:rsidP="008406FB">
      <w:pPr>
        <w:shd w:val="clear" w:color="auto" w:fill="FFFFFF"/>
        <w:spacing w:line="480" w:lineRule="auto"/>
      </w:pPr>
    </w:p>
    <w:p w14:paraId="0A158552" w14:textId="09D03BBA" w:rsidR="000A073E" w:rsidRDefault="008406FB" w:rsidP="008406FB">
      <w:pPr>
        <w:shd w:val="clear" w:color="auto" w:fill="FFFFFF"/>
        <w:spacing w:line="480" w:lineRule="auto"/>
      </w:pPr>
      <w:r>
        <w:t xml:space="preserve">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75630D">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32–34&lt;/sup&gt;","plainTextFormattedCitation":"32–34","previouslyFormattedCitation":"&lt;sup&gt;32–34&lt;/sup&gt;"},"properties":{"noteIndex":0},"schema":"https://github.com/citation-style-language/schema/raw/master/csl-citation.json"}</w:instrText>
      </w:r>
      <w:r w:rsidR="00B418E0">
        <w:fldChar w:fldCharType="separate"/>
      </w:r>
      <w:r w:rsidR="002679A8" w:rsidRPr="002679A8">
        <w:rPr>
          <w:noProof/>
          <w:vertAlign w:val="superscript"/>
        </w:rPr>
        <w:t>32–34</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w:t>
      </w:r>
      <w:r>
        <w:lastRenderedPageBreak/>
        <w:t xml:space="preserve">fitted curve, while a negative quadratic effect would suggest a concave shape to the fitted curve. </w:t>
      </w:r>
      <w:r w:rsidRPr="00B71895">
        <w:rPr>
          <w:highlight w:val="yellow"/>
        </w:rPr>
        <w:t xml:space="preserve">As prior work suggests that costs of reproduction should be the most apparent after menopause </w:t>
      </w:r>
      <w:r w:rsidR="00BD06AD" w:rsidRPr="00B71895">
        <w:rPr>
          <w:highlight w:val="yellow"/>
        </w:rPr>
        <w:fldChar w:fldCharType="begin" w:fldLock="1"/>
      </w:r>
      <w:r w:rsidR="00555A7C" w:rsidRPr="00B71895">
        <w:rPr>
          <w:highlight w:val="yellow"/>
        </w:rPr>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success","type":"article-journal","volume":"396"},"uris":["http://www.mendeley.com/documents/?uuid=4e79cb2b-df63-410e-bf3e-21ac0950a825"]},{"id":"ITEM-2","itemData":{"author":[{"dropping-particle":"","family":"Atwood","given":"C. S.","non-dropping-particle":"","parse-names":false,"suffix":""},{"dropping-particle":"","family":"Bowen","given":"R. L.","non-dropping-particle":"","parse-names":false,"suffix":""}],"container-title":"Experimental Gerontology","id":"ITEM-2","issue":"2-3","issued":{"date-parts":[["2011"]]},"page":"100-107","title":"The reproductive-cell cycle theory of aging: An update","type":"article-journal","volume":"46"},"uris":["http://www.mendeley.com/documents/?uuid=4c742a7e-be37-4193-869d-b82587db3f8a"]}],"mendeley":{"formattedCitation":"&lt;sup&gt;48,63&lt;/sup&gt;","plainTextFormattedCitation":"48,63","previouslyFormattedCitation":"&lt;sup&gt;48,63&lt;/sup&gt;"},"properties":{"noteIndex":0},"schema":"https://github.com/citation-style-language/schema/raw/master/csl-citation.json"}</w:instrText>
      </w:r>
      <w:r w:rsidR="00BD06AD" w:rsidRPr="00B71895">
        <w:rPr>
          <w:highlight w:val="yellow"/>
        </w:rPr>
        <w:fldChar w:fldCharType="separate"/>
      </w:r>
      <w:r w:rsidR="007B0F44" w:rsidRPr="00B71895">
        <w:rPr>
          <w:noProof/>
          <w:highlight w:val="yellow"/>
          <w:vertAlign w:val="superscript"/>
        </w:rPr>
        <w:t>48,63</w:t>
      </w:r>
      <w:r w:rsidR="00BD06AD" w:rsidRPr="00B71895">
        <w:rPr>
          <w:highlight w:val="yellow"/>
        </w:rPr>
        <w:fldChar w:fldCharType="end"/>
      </w:r>
      <w:r w:rsidRPr="00B71895">
        <w:rPr>
          <w:highlight w:val="yellow"/>
        </w:rPr>
        <w:t xml:space="preserve">, </w:t>
      </w:r>
      <w:r w:rsidR="009C2E93" w:rsidRPr="00B71895">
        <w:rPr>
          <w:highlight w:val="yellow"/>
        </w:rPr>
        <w:t xml:space="preserve">models were estimated </w:t>
      </w:r>
      <w:r w:rsidR="00B71895" w:rsidRPr="00B71895">
        <w:rPr>
          <w:highlight w:val="yellow"/>
        </w:rPr>
        <w:t>separately</w:t>
      </w:r>
      <w:r w:rsidR="009C2E93" w:rsidRPr="00B71895">
        <w:rPr>
          <w:highlight w:val="yellow"/>
        </w:rPr>
        <w:t xml:space="preserve"> premenopausal and postmenopausal women.</w:t>
      </w:r>
      <w:r w:rsidR="009C2E93">
        <w:t xml:space="preserve"> </w:t>
      </w:r>
      <w:r w:rsidR="00017A0F">
        <w:t>E</w:t>
      </w:r>
      <w:r w:rsidR="008024FF">
        <w:t>quation</w:t>
      </w:r>
      <w:r w:rsidR="00017A0F">
        <w:t>s</w:t>
      </w:r>
      <w:r w:rsidR="008024FF">
        <w:t xml:space="preserve"> for each regression </w:t>
      </w:r>
      <w:r w:rsidR="00017A0F">
        <w:t xml:space="preserve">are provided in </w:t>
      </w:r>
      <w:r w:rsidR="00017A0F" w:rsidRPr="00017A0F">
        <w:rPr>
          <w:b/>
          <w:bCs/>
        </w:rPr>
        <w:t>ESM Text 1</w:t>
      </w:r>
      <w:r w:rsidR="00017A0F">
        <w:t>.</w:t>
      </w:r>
      <w:r w:rsidR="009E19FC">
        <w:t xml:space="preserve"> </w:t>
      </w:r>
    </w:p>
    <w:p w14:paraId="614D281C" w14:textId="77777777" w:rsidR="00017A0F" w:rsidRDefault="00017A0F" w:rsidP="008406FB">
      <w:pPr>
        <w:shd w:val="clear" w:color="auto" w:fill="FFFFFF"/>
        <w:spacing w:line="480" w:lineRule="auto"/>
      </w:pPr>
    </w:p>
    <w:p w14:paraId="76A85ADA" w14:textId="040712E7" w:rsidR="000A073E" w:rsidRDefault="008406FB" w:rsidP="008406FB">
      <w:pPr>
        <w:shd w:val="clear" w:color="auto" w:fill="FFFFFF"/>
        <w:spacing w:line="480" w:lineRule="auto"/>
      </w:pPr>
      <w:commentRangeStart w:id="1"/>
      <w:commentRangeStart w:id="2"/>
      <w:r>
        <w:t xml:space="preserve">Figure </w:t>
      </w:r>
      <w:r w:rsidR="00A949FD">
        <w:t>4</w:t>
      </w:r>
      <w:r>
        <w:t xml:space="preserve"> was generated using Stata through </w:t>
      </w:r>
      <w:r>
        <w:t xml:space="preserve">post-estimation marginal standardization postestimation commands in Stata for regressions adjusting for the distribution of other covariates </w:t>
      </w:r>
      <w:commentRangeEnd w:id="1"/>
      <w:r w:rsidR="00236A18">
        <w:rPr>
          <w:rStyle w:val="CommentReference"/>
        </w:rPr>
        <w:commentReference w:id="1"/>
      </w:r>
      <w:commentRangeEnd w:id="2"/>
      <w:r w:rsidR="002D5B28">
        <w:rPr>
          <w:rStyle w:val="CommentReference"/>
        </w:rPr>
        <w:commentReference w:id="2"/>
      </w:r>
      <w:r w:rsidR="00BD06AD">
        <w:fldChar w:fldCharType="begin" w:fldLock="1"/>
      </w:r>
      <w:r w:rsidR="007B0F44">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64&lt;/sup&gt;","plainTextFormattedCitation":"64","previouslyFormattedCitation":"&lt;sup&gt;64&lt;/sup&gt;"},"properties":{"noteIndex":0},"schema":"https://github.com/citation-style-language/schema/raw/master/csl-citation.json"}</w:instrText>
      </w:r>
      <w:r w:rsidR="00BD06AD">
        <w:fldChar w:fldCharType="separate"/>
      </w:r>
      <w:r w:rsidR="007B0F44" w:rsidRPr="007B0F44">
        <w:rPr>
          <w:noProof/>
          <w:vertAlign w:val="superscript"/>
        </w:rPr>
        <w:t>64</w:t>
      </w:r>
      <w:r w:rsidR="00BD06AD">
        <w:fldChar w:fldCharType="end"/>
      </w:r>
      <w:r>
        <w:t xml:space="preserve">. The y-axes in these figures represent the extent to which chronological age deviates from biological age. </w:t>
      </w:r>
      <w:r w:rsidR="002C57DC" w:rsidRPr="002C57DC">
        <w:rPr>
          <w:highlight w:val="yellow"/>
        </w:rPr>
        <w:t xml:space="preserve">For each measure, this presents the difference between </w:t>
      </w:r>
      <w:r w:rsidR="009C2E93">
        <w:rPr>
          <w:highlight w:val="yellow"/>
        </w:rPr>
        <w:t>observed biological age</w:t>
      </w:r>
      <w:r w:rsidR="009C2E93" w:rsidRPr="002C57DC">
        <w:rPr>
          <w:highlight w:val="yellow"/>
        </w:rPr>
        <w:t xml:space="preserve"> </w:t>
      </w:r>
      <w:r w:rsidR="002C57DC" w:rsidRPr="002C57DC">
        <w:rPr>
          <w:highlight w:val="yellow"/>
        </w:rPr>
        <w:t xml:space="preserve">and </w:t>
      </w:r>
      <w:r w:rsidR="00A949FD">
        <w:rPr>
          <w:highlight w:val="yellow"/>
        </w:rPr>
        <w:t>biological</w:t>
      </w:r>
      <w:r w:rsidR="002C57DC" w:rsidRPr="002C57DC">
        <w:rPr>
          <w:highlight w:val="yellow"/>
        </w:rPr>
        <w:t xml:space="preserve"> age predicted by </w:t>
      </w:r>
      <w:r w:rsidR="00A949FD">
        <w:rPr>
          <w:highlight w:val="yellow"/>
        </w:rPr>
        <w:t>chronological</w:t>
      </w:r>
      <w:r w:rsidR="00A949FD" w:rsidRPr="002C57DC">
        <w:rPr>
          <w:highlight w:val="yellow"/>
        </w:rPr>
        <w:t xml:space="preserve"> </w:t>
      </w:r>
      <w:r w:rsidR="002C57DC" w:rsidRPr="002C57DC">
        <w:rPr>
          <w:highlight w:val="yellow"/>
        </w:rPr>
        <w:t xml:space="preserve">age (i.e., the residual of </w:t>
      </w:r>
      <w:r w:rsidR="00A949FD">
        <w:rPr>
          <w:highlight w:val="yellow"/>
        </w:rPr>
        <w:t>each biological aging measure</w:t>
      </w:r>
      <w:r w:rsidR="002C57DC" w:rsidRPr="002C57DC">
        <w:rPr>
          <w:highlight w:val="yellow"/>
        </w:rPr>
        <w:t xml:space="preserve"> regressed onto the </w:t>
      </w:r>
      <w:r w:rsidR="00A949FD">
        <w:rPr>
          <w:highlight w:val="yellow"/>
        </w:rPr>
        <w:t>chronological age</w:t>
      </w:r>
      <w:r w:rsidR="002C57DC" w:rsidRPr="002C57DC">
        <w:rPr>
          <w:highlight w:val="yellow"/>
        </w:rPr>
        <w:t>)</w:t>
      </w:r>
      <w:r w:rsidR="002C57DC">
        <w:t xml:space="preserve">. </w:t>
      </w:r>
      <w:r>
        <w:t xml:space="preserve">In all </w:t>
      </w:r>
      <w:r w:rsidR="007466FC">
        <w:t>four</w:t>
      </w:r>
      <w:r>
        <w:t xml:space="preserve"> cases, positive values indicate aging </w:t>
      </w:r>
      <w:r w:rsidR="00A949FD">
        <w:t xml:space="preserve">acceleration </w:t>
      </w:r>
      <w:r>
        <w:t>(</w:t>
      </w:r>
      <w:r w:rsidR="00A949FD">
        <w:t xml:space="preserve">biological </w:t>
      </w:r>
      <w:r>
        <w:t xml:space="preserve">age &gt; </w:t>
      </w:r>
      <w:r w:rsidR="00A949FD">
        <w:t xml:space="preserve">chronological </w:t>
      </w:r>
      <w:r>
        <w:t xml:space="preserve">age) while negative values indicate age </w:t>
      </w:r>
      <w:r w:rsidR="00A949FD">
        <w:t xml:space="preserve">deceleration </w:t>
      </w:r>
      <w:r>
        <w:t>(</w:t>
      </w:r>
      <w:r w:rsidR="00A949FD">
        <w:t xml:space="preserve">biological </w:t>
      </w:r>
      <w:r>
        <w:t xml:space="preserve">age &lt; </w:t>
      </w:r>
      <w:r w:rsidR="00A949FD">
        <w:t xml:space="preserve">chronological </w:t>
      </w:r>
      <w:r>
        <w:t xml:space="preserve">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We conducted a series of follow-up regressions to probe the robustness of our primary analyses. First, we repeated the multiple linear regressions exactly as described above, including only chronological 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17AF7C29" w:rsidR="000A073E" w:rsidRDefault="008406FB" w:rsidP="008406FB">
      <w:pPr>
        <w:shd w:val="clear" w:color="auto" w:fill="FFFFFF"/>
        <w:spacing w:line="480" w:lineRule="auto"/>
      </w:pPr>
      <w:r>
        <w:t xml:space="preserve">We then estimated a second </w:t>
      </w:r>
      <w:r w:rsidR="0054697D">
        <w:t xml:space="preserve">and third </w:t>
      </w:r>
      <w:r>
        <w:t xml:space="preserve">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w:t>
      </w:r>
      <w:r>
        <w:lastRenderedPageBreak/>
        <w:t xml:space="preserve">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w:t>
      </w:r>
      <w:r w:rsidR="0054697D">
        <w:t xml:space="preserve"> (</w:t>
      </w:r>
      <w:r w:rsidR="00236A18">
        <w:t>s</w:t>
      </w:r>
      <w:r w:rsidR="0054697D">
        <w:t>ensitivity analysis 2)</w:t>
      </w:r>
      <w:r>
        <w:t>. We then estimated a</w:t>
      </w:r>
      <w:r w:rsidR="0054697D">
        <w:t xml:space="preserve">dditional </w:t>
      </w:r>
      <w:r>
        <w:t>set of regressions exactly as described above for our primary analyses and added terms for the main effect of months since last birth and interactions between months since last birth and parity</w:t>
      </w:r>
      <w:r w:rsidR="0054697D">
        <w:t xml:space="preserve"> (</w:t>
      </w:r>
      <w:r w:rsidR="00236A18">
        <w:t>s</w:t>
      </w:r>
      <w:r w:rsidR="0054697D">
        <w:t>ensitivity analysis 3)</w:t>
      </w:r>
      <w:r>
        <w:t>; however,</w:t>
      </w:r>
      <w:r w:rsidR="0054697D">
        <w:t xml:space="preserve"> this analysis was conducted in premenopausal women only</w:t>
      </w:r>
      <w:r>
        <w:t xml:space="preserve"> since data on months since last birth were not available for any postmenopausal women,. </w:t>
      </w:r>
    </w:p>
    <w:p w14:paraId="2E0DC10A" w14:textId="77777777" w:rsidR="000A073E" w:rsidRDefault="000A073E" w:rsidP="008406FB">
      <w:pPr>
        <w:shd w:val="clear" w:color="auto" w:fill="FFFFFF"/>
        <w:spacing w:line="480" w:lineRule="auto"/>
      </w:pPr>
    </w:p>
    <w:p w14:paraId="60B36217" w14:textId="68A88674" w:rsidR="000A073E" w:rsidRDefault="008406FB" w:rsidP="008406FB">
      <w:pPr>
        <w:shd w:val="clear" w:color="auto" w:fill="FFFFFF"/>
        <w:spacing w:line="480" w:lineRule="auto"/>
        <w:rPr>
          <w:b/>
        </w:rPr>
      </w:pPr>
      <w:r>
        <w:rPr>
          <w:b/>
        </w:rPr>
        <w:t>3. Results</w:t>
      </w:r>
    </w:p>
    <w:p w14:paraId="243B0807" w14:textId="77777777" w:rsidR="00DA7505" w:rsidRDefault="00DA7505" w:rsidP="008406FB">
      <w:pPr>
        <w:shd w:val="clear" w:color="auto" w:fill="FFFFFF"/>
        <w:spacing w:line="480" w:lineRule="auto"/>
        <w:rPr>
          <w:b/>
        </w:rPr>
      </w:pPr>
    </w:p>
    <w:p w14:paraId="569861F9" w14:textId="65EAB6F0" w:rsidR="00DA7505" w:rsidRPr="00B71895" w:rsidRDefault="00DA7505" w:rsidP="00DA7505">
      <w:pPr>
        <w:shd w:val="clear" w:color="auto" w:fill="FFFFFF"/>
        <w:spacing w:line="480" w:lineRule="auto"/>
        <w:rPr>
          <w:i/>
          <w:iCs/>
          <w:highlight w:val="yellow"/>
        </w:rPr>
      </w:pPr>
      <w:r w:rsidRPr="00B71895">
        <w:rPr>
          <w:i/>
          <w:iCs/>
          <w:highlight w:val="yellow"/>
        </w:rPr>
        <w:t>Differences between premenopausal and postmenopausal women</w:t>
      </w:r>
    </w:p>
    <w:p w14:paraId="5CC6F4CE" w14:textId="3DAEB196" w:rsidR="000A073E" w:rsidRDefault="007B2EA2" w:rsidP="008406FB">
      <w:pPr>
        <w:shd w:val="clear" w:color="auto" w:fill="FFFFFF"/>
        <w:spacing w:line="480" w:lineRule="auto"/>
      </w:pPr>
      <w:r w:rsidRPr="00B71895">
        <w:rPr>
          <w:highlight w:val="yellow"/>
        </w:rPr>
        <w:t>Demographic differences and differences in biological age acceleration are presented in Table 1. [</w:t>
      </w:r>
      <w:r>
        <w:t xml:space="preserve"> </w:t>
      </w:r>
      <w:r w:rsidRPr="007B2EA2">
        <w:rPr>
          <w:highlight w:val="green"/>
        </w:rPr>
        <w:t>Have to repeat analyses using survey-adjusted methods for all variables except for the biological age variables, which have already been analyzed using survey-adjusted regressions</w:t>
      </w:r>
      <w:r>
        <w:t xml:space="preserve"> </w:t>
      </w:r>
      <w:r w:rsidRPr="00B71895">
        <w:rPr>
          <w:highlight w:val="yellow"/>
        </w:rPr>
        <w:t>]. When adjusting for demographic differences, premenopausal women exhibited significantly lower LM and KDM biological age acceleration relative to postmenopausal women.</w:t>
      </w:r>
    </w:p>
    <w:p w14:paraId="5E101550" w14:textId="77777777" w:rsidR="00DA7505" w:rsidRDefault="00DA7505" w:rsidP="008406FB">
      <w:pPr>
        <w:shd w:val="clear" w:color="auto" w:fill="FFFFFF"/>
        <w:spacing w:line="480" w:lineRule="auto"/>
      </w:pPr>
    </w:p>
    <w:p w14:paraId="567DC6C0" w14:textId="48C583CF" w:rsidR="003811F0" w:rsidRPr="00B71895" w:rsidRDefault="003811F0" w:rsidP="008406FB">
      <w:pPr>
        <w:shd w:val="clear" w:color="auto" w:fill="FFFFFF"/>
        <w:spacing w:line="480" w:lineRule="auto"/>
        <w:rPr>
          <w:i/>
          <w:iCs/>
          <w:highlight w:val="yellow"/>
        </w:rPr>
      </w:pPr>
      <w:r w:rsidRPr="00B71895">
        <w:rPr>
          <w:i/>
          <w:iCs/>
          <w:highlight w:val="yellow"/>
        </w:rPr>
        <w:t xml:space="preserve">Premenopausal women </w:t>
      </w:r>
    </w:p>
    <w:p w14:paraId="3F3A0098" w14:textId="08426795" w:rsidR="000A073E" w:rsidRPr="00B71895" w:rsidRDefault="009E19FC" w:rsidP="008406FB">
      <w:pPr>
        <w:shd w:val="clear" w:color="auto" w:fill="FFFFFF"/>
        <w:spacing w:line="480" w:lineRule="auto"/>
        <w:rPr>
          <w:highlight w:val="yellow"/>
        </w:rPr>
      </w:pPr>
      <w:r w:rsidRPr="00B71895">
        <w:rPr>
          <w:highlight w:val="yellow"/>
        </w:rPr>
        <w:t>The linear effect of number of live births</w:t>
      </w:r>
      <w:r w:rsidR="009C2E93" w:rsidRPr="00B71895">
        <w:rPr>
          <w:highlight w:val="yellow"/>
        </w:rPr>
        <w:t xml:space="preserve"> and </w:t>
      </w:r>
      <w:r w:rsidRPr="00B71895">
        <w:rPr>
          <w:highlight w:val="yellow"/>
        </w:rPr>
        <w:t>quadratic effect of live births</w:t>
      </w:r>
      <w:r w:rsidR="009C2E93" w:rsidRPr="00B71895">
        <w:rPr>
          <w:highlight w:val="yellow"/>
        </w:rPr>
        <w:t xml:space="preserve"> </w:t>
      </w:r>
      <w:r w:rsidR="002D5B28" w:rsidRPr="00B71895">
        <w:rPr>
          <w:highlight w:val="yellow"/>
        </w:rPr>
        <w:t xml:space="preserve">was </w:t>
      </w:r>
      <w:r w:rsidRPr="00B71895">
        <w:rPr>
          <w:highlight w:val="yellow"/>
        </w:rPr>
        <w:t xml:space="preserve">not significant in any primary model </w:t>
      </w:r>
      <w:r w:rsidR="009C2E93" w:rsidRPr="00B71895">
        <w:rPr>
          <w:highlight w:val="yellow"/>
        </w:rPr>
        <w:t xml:space="preserve">in premenopausal women </w:t>
      </w:r>
      <w:r w:rsidRPr="00B71895">
        <w:rPr>
          <w:highlight w:val="yellow"/>
        </w:rPr>
        <w:t>(</w:t>
      </w:r>
      <w:r w:rsidR="002D5B28" w:rsidRPr="00B71895">
        <w:rPr>
          <w:i/>
          <w:iCs/>
          <w:highlight w:val="yellow"/>
        </w:rPr>
        <w:t>n</w:t>
      </w:r>
      <w:r w:rsidR="002D5B28" w:rsidRPr="00B71895">
        <w:rPr>
          <w:highlight w:val="yellow"/>
        </w:rPr>
        <w:t xml:space="preserve"> = 2,166; </w:t>
      </w:r>
      <w:r w:rsidRPr="00B71895">
        <w:rPr>
          <w:highlight w:val="yellow"/>
        </w:rPr>
        <w:t xml:space="preserve">see </w:t>
      </w:r>
      <w:r w:rsidRPr="00B71895">
        <w:rPr>
          <w:b/>
          <w:bCs/>
          <w:highlight w:val="yellow"/>
        </w:rPr>
        <w:t xml:space="preserve">Table </w:t>
      </w:r>
      <w:r w:rsidR="007B2EA2" w:rsidRPr="00B71895">
        <w:rPr>
          <w:b/>
          <w:bCs/>
          <w:highlight w:val="yellow"/>
        </w:rPr>
        <w:t>2</w:t>
      </w:r>
      <w:r w:rsidR="002C760A" w:rsidRPr="00B71895">
        <w:rPr>
          <w:b/>
          <w:bCs/>
          <w:highlight w:val="yellow"/>
        </w:rPr>
        <w:t xml:space="preserve">; Figure </w:t>
      </w:r>
      <w:r w:rsidR="005E5BDB" w:rsidRPr="00B71895">
        <w:rPr>
          <w:b/>
          <w:bCs/>
          <w:highlight w:val="yellow"/>
        </w:rPr>
        <w:t>4</w:t>
      </w:r>
      <w:r w:rsidRPr="00B71895">
        <w:rPr>
          <w:highlight w:val="yellow"/>
        </w:rPr>
        <w:t xml:space="preserve">). </w:t>
      </w:r>
      <w:r w:rsidR="004E19F4" w:rsidRPr="00B71895">
        <w:rPr>
          <w:highlight w:val="yellow"/>
        </w:rPr>
        <w:t>S</w:t>
      </w:r>
      <w:r w:rsidR="008406FB" w:rsidRPr="00B71895">
        <w:rPr>
          <w:highlight w:val="yellow"/>
        </w:rPr>
        <w:t>ample sizes for our sensitivity analyses controlling for chronological age only were slightly larger (</w:t>
      </w:r>
      <w:r w:rsidR="008406FB" w:rsidRPr="00B71895">
        <w:rPr>
          <w:i/>
          <w:highlight w:val="yellow"/>
        </w:rPr>
        <w:t>n</w:t>
      </w:r>
      <w:r w:rsidR="008406FB" w:rsidRPr="00B71895">
        <w:rPr>
          <w:highlight w:val="yellow"/>
        </w:rPr>
        <w:t xml:space="preserve"> = </w:t>
      </w:r>
      <w:r w:rsidR="004E19F4" w:rsidRPr="00B71895">
        <w:rPr>
          <w:highlight w:val="yellow"/>
        </w:rPr>
        <w:t>2,686</w:t>
      </w:r>
      <w:r w:rsidR="008406FB" w:rsidRPr="00B71895">
        <w:rPr>
          <w:highlight w:val="yellow"/>
        </w:rPr>
        <w:t xml:space="preserve">), as less participants were excluded due to missing covariate information. </w:t>
      </w:r>
      <w:proofErr w:type="gramStart"/>
      <w:r w:rsidR="002C760A" w:rsidRPr="00B71895">
        <w:rPr>
          <w:highlight w:val="yellow"/>
        </w:rPr>
        <w:t>Similar to</w:t>
      </w:r>
      <w:proofErr w:type="gramEnd"/>
      <w:r w:rsidR="002C760A" w:rsidRPr="00B71895">
        <w:rPr>
          <w:highlight w:val="yellow"/>
        </w:rPr>
        <w:t xml:space="preserve"> our primary analyses, the </w:t>
      </w:r>
      <w:r w:rsidR="002C760A" w:rsidRPr="00B71895">
        <w:rPr>
          <w:highlight w:val="yellow"/>
        </w:rPr>
        <w:lastRenderedPageBreak/>
        <w:t>main effects of live births (both linear and quadratic terms) were not significant across all measures of biological age (</w:t>
      </w:r>
      <w:r w:rsidR="002C760A" w:rsidRPr="00B71895">
        <w:rPr>
          <w:b/>
          <w:bCs/>
          <w:highlight w:val="yellow"/>
        </w:rPr>
        <w:t xml:space="preserve">Table </w:t>
      </w:r>
      <w:r w:rsidR="007B2EA2" w:rsidRPr="00B71895">
        <w:rPr>
          <w:b/>
          <w:bCs/>
          <w:highlight w:val="yellow"/>
        </w:rPr>
        <w:t>2</w:t>
      </w:r>
      <w:r w:rsidR="002C760A" w:rsidRPr="00B71895">
        <w:rPr>
          <w:highlight w:val="yellow"/>
        </w:rPr>
        <w:t xml:space="preserve">). </w:t>
      </w:r>
      <w:r w:rsidR="008406FB" w:rsidRPr="00B71895">
        <w:rPr>
          <w:highlight w:val="yellow"/>
        </w:rPr>
        <w:t xml:space="preserve">Of the </w:t>
      </w:r>
      <w:r w:rsidR="004E19F4" w:rsidRPr="00B71895">
        <w:rPr>
          <w:highlight w:val="yellow"/>
        </w:rPr>
        <w:t xml:space="preserve">2,166 premenopausal </w:t>
      </w:r>
      <w:r w:rsidR="008406FB" w:rsidRPr="00B71895">
        <w:rPr>
          <w:highlight w:val="yellow"/>
        </w:rPr>
        <w:t xml:space="preserve">women in our primary analyses, data on years since last live birth were </w:t>
      </w:r>
      <w:r w:rsidR="008406FB" w:rsidRPr="00B71895">
        <w:rPr>
          <w:highlight w:val="yellow"/>
        </w:rPr>
        <w:t xml:space="preserve">available for </w:t>
      </w:r>
      <w:r w:rsidR="004E19F4" w:rsidRPr="00B71895">
        <w:rPr>
          <w:highlight w:val="yellow"/>
        </w:rPr>
        <w:t>1,617</w:t>
      </w:r>
      <w:r w:rsidR="008406FB" w:rsidRPr="00B71895">
        <w:rPr>
          <w:highlight w:val="yellow"/>
        </w:rPr>
        <w:t xml:space="preserve">. The average years since last live birth was </w:t>
      </w:r>
      <w:r w:rsidR="004E19F4" w:rsidRPr="00B71895">
        <w:rPr>
          <w:highlight w:val="yellow"/>
        </w:rPr>
        <w:t>8.87</w:t>
      </w:r>
      <w:r w:rsidR="008406FB" w:rsidRPr="00B71895">
        <w:rPr>
          <w:highlight w:val="yellow"/>
        </w:rPr>
        <w:t xml:space="preserve"> (SE = 0.</w:t>
      </w:r>
      <w:r w:rsidR="004E19F4" w:rsidRPr="00B71895">
        <w:rPr>
          <w:highlight w:val="yellow"/>
        </w:rPr>
        <w:t>19</w:t>
      </w:r>
      <w:r w:rsidR="008406FB" w:rsidRPr="00B71895">
        <w:rPr>
          <w:highlight w:val="yellow"/>
        </w:rPr>
        <w:t xml:space="preserve">). </w:t>
      </w:r>
      <w:r w:rsidR="0069035A" w:rsidRPr="00B71895">
        <w:rPr>
          <w:highlight w:val="yellow"/>
        </w:rPr>
        <w:t>After correcting for multiple comparisons, t</w:t>
      </w:r>
      <w:r w:rsidR="008406FB" w:rsidRPr="00B71895">
        <w:rPr>
          <w:highlight w:val="yellow"/>
        </w:rPr>
        <w:t xml:space="preserve">he main effect of years since last live birth </w:t>
      </w:r>
      <w:r w:rsidR="008406FB" w:rsidRPr="00B71895">
        <w:rPr>
          <w:highlight w:val="yellow"/>
        </w:rPr>
        <w:t xml:space="preserve">was not significant in any model, nor were any of the interaction terms between years </w:t>
      </w:r>
      <w:r w:rsidR="0069035A" w:rsidRPr="00B71895">
        <w:rPr>
          <w:highlight w:val="yellow"/>
        </w:rPr>
        <w:t>since</w:t>
      </w:r>
      <w:r w:rsidR="008406FB" w:rsidRPr="00B71895">
        <w:rPr>
          <w:highlight w:val="yellow"/>
        </w:rPr>
        <w:t xml:space="preserve"> last live birth and parity (</w:t>
      </w:r>
      <w:r w:rsidR="0069035A" w:rsidRPr="00B71895">
        <w:rPr>
          <w:b/>
          <w:highlight w:val="yellow"/>
        </w:rPr>
        <w:t xml:space="preserve">Table </w:t>
      </w:r>
      <w:r w:rsidR="007B2EA2" w:rsidRPr="00B71895">
        <w:rPr>
          <w:b/>
          <w:highlight w:val="yellow"/>
        </w:rPr>
        <w:t>2</w:t>
      </w:r>
      <w:r w:rsidR="008406FB" w:rsidRPr="00B71895">
        <w:rPr>
          <w:highlight w:val="yellow"/>
        </w:rPr>
        <w:t>).</w:t>
      </w:r>
    </w:p>
    <w:p w14:paraId="4FD0157A" w14:textId="77777777" w:rsidR="0054697D" w:rsidRPr="00B71895" w:rsidRDefault="0054697D" w:rsidP="008406FB">
      <w:pPr>
        <w:shd w:val="clear" w:color="auto" w:fill="FFFFFF"/>
        <w:spacing w:line="480" w:lineRule="auto"/>
        <w:rPr>
          <w:highlight w:val="yellow"/>
        </w:rPr>
      </w:pPr>
    </w:p>
    <w:p w14:paraId="2B5F00B5" w14:textId="680E3162" w:rsidR="0069035A" w:rsidRPr="00B71895" w:rsidRDefault="008406FB" w:rsidP="0069035A">
      <w:pPr>
        <w:shd w:val="clear" w:color="auto" w:fill="FFFFFF"/>
        <w:spacing w:line="480" w:lineRule="auto"/>
        <w:rPr>
          <w:highlight w:val="yellow"/>
        </w:rPr>
      </w:pPr>
      <w:r w:rsidRPr="00B71895">
        <w:rPr>
          <w:highlight w:val="yellow"/>
        </w:rPr>
        <w:t>Our sample size for analyses including months since last live birth (</w:t>
      </w:r>
      <w:r w:rsidRPr="00B71895">
        <w:rPr>
          <w:i/>
          <w:highlight w:val="yellow"/>
        </w:rPr>
        <w:t>n</w:t>
      </w:r>
      <w:r w:rsidRPr="00B71895">
        <w:rPr>
          <w:highlight w:val="yellow"/>
        </w:rP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w:t>
      </w:r>
      <w:r w:rsidR="006A2045" w:rsidRPr="00B71895">
        <w:rPr>
          <w:highlight w:val="yellow"/>
        </w:rPr>
        <w:t>7</w:t>
      </w:r>
      <w:r w:rsidRPr="00B71895">
        <w:rPr>
          <w:highlight w:val="yellow"/>
        </w:rPr>
        <w:t xml:space="preserve"> months ago (SE = 0.</w:t>
      </w:r>
      <w:r w:rsidR="006A2045" w:rsidRPr="00B71895">
        <w:rPr>
          <w:highlight w:val="yellow"/>
        </w:rPr>
        <w:t>63</w:t>
      </w:r>
      <w:r w:rsidRPr="00B71895">
        <w:rPr>
          <w:highlight w:val="yellow"/>
        </w:rPr>
        <w:t xml:space="preserve">). </w:t>
      </w:r>
      <w:r w:rsidR="0069035A" w:rsidRPr="00B71895">
        <w:rPr>
          <w:highlight w:val="yellow"/>
        </w:rPr>
        <w:t>After correcting for multiple comparisons, the main effects of months since last live birth and parity was not significant in any model, nor were any of the interaction terms between months since last live birth and parity (</w:t>
      </w:r>
      <w:r w:rsidR="0069035A" w:rsidRPr="00B71895">
        <w:rPr>
          <w:b/>
          <w:highlight w:val="yellow"/>
        </w:rPr>
        <w:t xml:space="preserve">Table </w:t>
      </w:r>
      <w:r w:rsidR="007B2EA2" w:rsidRPr="00B71895">
        <w:rPr>
          <w:b/>
          <w:highlight w:val="yellow"/>
        </w:rPr>
        <w:t>2</w:t>
      </w:r>
      <w:r w:rsidR="0069035A" w:rsidRPr="00B71895">
        <w:rPr>
          <w:highlight w:val="yellow"/>
        </w:rPr>
        <w:t>).</w:t>
      </w:r>
    </w:p>
    <w:p w14:paraId="2E7C6EF4" w14:textId="76AAD7DF" w:rsidR="0069035A" w:rsidRPr="00B71895" w:rsidRDefault="0069035A" w:rsidP="008406FB">
      <w:pPr>
        <w:shd w:val="clear" w:color="auto" w:fill="FFFFFF"/>
        <w:spacing w:line="480" w:lineRule="auto"/>
        <w:rPr>
          <w:highlight w:val="yellow"/>
        </w:rPr>
      </w:pPr>
    </w:p>
    <w:p w14:paraId="516D5A8B" w14:textId="16119B9D" w:rsidR="0069035A" w:rsidRPr="00B71895" w:rsidRDefault="00D534A0" w:rsidP="008406FB">
      <w:pPr>
        <w:shd w:val="clear" w:color="auto" w:fill="FFFFFF"/>
        <w:spacing w:line="480" w:lineRule="auto"/>
        <w:rPr>
          <w:i/>
          <w:iCs/>
          <w:highlight w:val="yellow"/>
        </w:rPr>
      </w:pPr>
      <w:r w:rsidRPr="00B71895">
        <w:rPr>
          <w:i/>
          <w:iCs/>
          <w:highlight w:val="yellow"/>
        </w:rPr>
        <w:t>Postmenopausal women</w:t>
      </w:r>
    </w:p>
    <w:p w14:paraId="6335C6E7" w14:textId="20316049" w:rsidR="0054697D" w:rsidRDefault="009C2E93" w:rsidP="0054697D">
      <w:pPr>
        <w:shd w:val="clear" w:color="auto" w:fill="FFFFFF"/>
        <w:spacing w:line="480" w:lineRule="auto"/>
      </w:pPr>
      <w:r w:rsidRPr="00B71895">
        <w:rPr>
          <w:highlight w:val="yellow"/>
        </w:rPr>
        <w:t xml:space="preserve">Primary models in postmenopausal women revealed a significant linear effect of live births on biological aging indexed by </w:t>
      </w:r>
      <w:r w:rsidR="00D534A0" w:rsidRPr="00B71895">
        <w:rPr>
          <w:highlight w:val="yellow"/>
        </w:rPr>
        <w:t>LM, HD, and AL</w:t>
      </w:r>
      <w:r w:rsidR="00236A18" w:rsidRPr="00B71895">
        <w:rPr>
          <w:highlight w:val="yellow"/>
        </w:rPr>
        <w:t xml:space="preserve">; the linear effect of live births on KDM was not significant after correction for multiple comparisons </w:t>
      </w:r>
      <w:r w:rsidR="0054697D" w:rsidRPr="00B71895">
        <w:rPr>
          <w:highlight w:val="yellow"/>
        </w:rPr>
        <w:t>(</w:t>
      </w:r>
      <w:r w:rsidR="002D5B28" w:rsidRPr="00B71895">
        <w:rPr>
          <w:i/>
          <w:iCs/>
          <w:highlight w:val="yellow"/>
        </w:rPr>
        <w:t>n</w:t>
      </w:r>
      <w:r w:rsidR="002D5B28" w:rsidRPr="00B71895">
        <w:rPr>
          <w:highlight w:val="yellow"/>
        </w:rPr>
        <w:t xml:space="preserve"> = 2,252; </w:t>
      </w:r>
      <w:r w:rsidR="0054697D" w:rsidRPr="00B71895">
        <w:rPr>
          <w:b/>
          <w:bCs/>
          <w:highlight w:val="yellow"/>
        </w:rPr>
        <w:t xml:space="preserve">Table </w:t>
      </w:r>
      <w:r w:rsidR="000C69A4">
        <w:rPr>
          <w:b/>
          <w:bCs/>
          <w:highlight w:val="yellow"/>
        </w:rPr>
        <w:t>3</w:t>
      </w:r>
      <w:r w:rsidR="0054697D" w:rsidRPr="00B71895">
        <w:rPr>
          <w:highlight w:val="yellow"/>
        </w:rPr>
        <w:t xml:space="preserve">). </w:t>
      </w:r>
      <w:r w:rsidRPr="00B71895">
        <w:rPr>
          <w:highlight w:val="yellow"/>
        </w:rPr>
        <w:t xml:space="preserve">After correcting for multiple comparisons, the quadratic effect of parity </w:t>
      </w:r>
      <w:r w:rsidR="00236A18" w:rsidRPr="00B71895">
        <w:rPr>
          <w:highlight w:val="yellow"/>
        </w:rPr>
        <w:t xml:space="preserve">on </w:t>
      </w:r>
      <w:r w:rsidRPr="00B71895">
        <w:rPr>
          <w:highlight w:val="yellow"/>
        </w:rPr>
        <w:t xml:space="preserve">biological aging was significant for </w:t>
      </w:r>
      <w:r w:rsidR="002D5B28" w:rsidRPr="00B71895">
        <w:rPr>
          <w:highlight w:val="yellow"/>
        </w:rPr>
        <w:t>all measures but KDM</w:t>
      </w:r>
      <w:r w:rsidRPr="00B71895">
        <w:rPr>
          <w:highlight w:val="yellow"/>
        </w:rPr>
        <w:t>. Sample sizes for our sensitivity analyses controlling for chronological age only were slightly larger (</w:t>
      </w:r>
      <w:r w:rsidRPr="00B71895">
        <w:rPr>
          <w:i/>
          <w:highlight w:val="yellow"/>
        </w:rPr>
        <w:t>n</w:t>
      </w:r>
      <w:r w:rsidRPr="00B71895">
        <w:rPr>
          <w:highlight w:val="yellow"/>
        </w:rPr>
        <w:t xml:space="preserve"> = 2,498).</w:t>
      </w:r>
      <w:r w:rsidR="0054697D" w:rsidRPr="00B71895">
        <w:rPr>
          <w:highlight w:val="yellow"/>
        </w:rPr>
        <w:t xml:space="preserve"> Similar trends were observed in the first set of sensitivity analyses, wherein the linear effect of live </w:t>
      </w:r>
      <w:r w:rsidR="0054697D" w:rsidRPr="00B71895">
        <w:rPr>
          <w:highlight w:val="yellow"/>
        </w:rPr>
        <w:t>births was significantly associated with LM, HD, and AL</w:t>
      </w:r>
      <w:r w:rsidR="00236A18" w:rsidRPr="00B71895">
        <w:rPr>
          <w:highlight w:val="yellow"/>
        </w:rPr>
        <w:t>.</w:t>
      </w:r>
      <w:r w:rsidR="0054697D" w:rsidRPr="00B71895">
        <w:rPr>
          <w:highlight w:val="yellow"/>
        </w:rPr>
        <w:t xml:space="preserve"> Moreover, the quadratic effect was significant for all four measures, giving rise to the anticipated U-shape for the overall relationship between parity a</w:t>
      </w:r>
      <w:r w:rsidR="00887FF5" w:rsidRPr="00B71895">
        <w:rPr>
          <w:highlight w:val="yellow"/>
        </w:rPr>
        <w:t>n</w:t>
      </w:r>
      <w:r w:rsidR="0054697D" w:rsidRPr="00B71895">
        <w:rPr>
          <w:highlight w:val="yellow"/>
        </w:rPr>
        <w:t>d biological aging (shown in grey on</w:t>
      </w:r>
      <w:r w:rsidR="0054697D" w:rsidRPr="00B71895">
        <w:rPr>
          <w:b/>
          <w:bCs/>
          <w:highlight w:val="yellow"/>
        </w:rPr>
        <w:t xml:space="preserve"> Figure 4</w:t>
      </w:r>
      <w:r w:rsidR="0054697D" w:rsidRPr="00B71895">
        <w:rPr>
          <w:highlight w:val="yellow"/>
        </w:rPr>
        <w:t xml:space="preserve">). Of the 2,252 postmenopausal women in our primary analyses, data on years since last birth were available for 1,970. The average years since last birth was </w:t>
      </w:r>
      <w:r w:rsidR="0054697D" w:rsidRPr="00B71895">
        <w:rPr>
          <w:highlight w:val="yellow"/>
        </w:rPr>
        <w:lastRenderedPageBreak/>
        <w:t xml:space="preserve">36.09 (SE = 0.25). After correcting for multiple comparisons, the main effect of years since last live </w:t>
      </w:r>
      <w:r w:rsidR="0054697D" w:rsidRPr="00B71895">
        <w:rPr>
          <w:highlight w:val="yellow"/>
        </w:rPr>
        <w:t>birth was not significant in any model, nor were any of the interaction terms between years since last live birth and parity (</w:t>
      </w:r>
      <w:r w:rsidR="0054697D" w:rsidRPr="00B71895">
        <w:rPr>
          <w:b/>
          <w:highlight w:val="yellow"/>
        </w:rPr>
        <w:t xml:space="preserve">Table </w:t>
      </w:r>
      <w:r w:rsidR="000C69A4">
        <w:rPr>
          <w:b/>
          <w:highlight w:val="yellow"/>
        </w:rPr>
        <w:t>3</w:t>
      </w:r>
      <w:r w:rsidR="0054697D" w:rsidRPr="00B71895">
        <w:rPr>
          <w:highlight w:val="yellow"/>
        </w:rPr>
        <w:t>).</w:t>
      </w:r>
    </w:p>
    <w:p w14:paraId="68B68F29" w14:textId="77777777" w:rsidR="0054697D" w:rsidRPr="00D534A0" w:rsidRDefault="0054697D" w:rsidP="008406FB">
      <w:pPr>
        <w:shd w:val="clear" w:color="auto" w:fill="FFFFFF"/>
        <w:spacing w:line="480" w:lineRule="auto"/>
      </w:pP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676F5DF3" w:rsidR="000A073E" w:rsidRDefault="008406FB" w:rsidP="00875CA4">
      <w:pPr>
        <w:shd w:val="clear" w:color="auto" w:fill="FFFFFF"/>
        <w:spacing w:line="480" w:lineRule="auto"/>
      </w:pPr>
      <w:r>
        <w:t>Our primary aim was to examine putative physiological costs of reproduction</w:t>
      </w:r>
      <w:r>
        <w:t xml:space="preserve">, as indexed by </w:t>
      </w:r>
      <w:r w:rsidR="007466FC">
        <w:t>four</w:t>
      </w:r>
      <w:r>
        <w:t xml:space="preserve"> validated measures of biological age </w:t>
      </w:r>
      <w:r w:rsidR="007466FC">
        <w:t xml:space="preserve">and system integrity </w:t>
      </w:r>
      <w:r>
        <w:t xml:space="preserve">among a </w:t>
      </w:r>
      <w:proofErr w:type="gramStart"/>
      <w:r>
        <w:t>nationally-representative</w:t>
      </w:r>
      <w:proofErr w:type="gramEnd"/>
      <w:r>
        <w:t xml:space="preserve"> sample of US women of reproductive and post-reproductive age. Based on </w:t>
      </w:r>
      <w:r w:rsidR="00875CA4">
        <w:t xml:space="preserve">results of </w:t>
      </w:r>
      <w:r>
        <w:t>prior work, we hypothesized a U-shaped relationship between parity and biological age</w:t>
      </w:r>
      <w:r w:rsidRPr="00555A7C">
        <w:rPr>
          <w:highlight w:val="green"/>
        </w:rPr>
        <w:t xml:space="preserve">. When controlling for lifestyle, health-related, and demographic factors, </w:t>
      </w:r>
      <w:r w:rsidR="001B00C3" w:rsidRPr="00555A7C">
        <w:rPr>
          <w:highlight w:val="green"/>
        </w:rPr>
        <w:t xml:space="preserve">the main effect of </w:t>
      </w:r>
      <w:r w:rsidRPr="00555A7C">
        <w:rPr>
          <w:highlight w:val="green"/>
        </w:rPr>
        <w:t>parity (defined as number of live births) was not significantly associated biological ag</w:t>
      </w:r>
      <w:r w:rsidR="005133A4" w:rsidRPr="00555A7C">
        <w:rPr>
          <w:highlight w:val="green"/>
        </w:rPr>
        <w:t xml:space="preserve">ing </w:t>
      </w:r>
      <w:r w:rsidR="00875CA4" w:rsidRPr="00555A7C">
        <w:rPr>
          <w:highlight w:val="green"/>
        </w:rPr>
        <w:t xml:space="preserve">among premenopausal women. </w:t>
      </w:r>
      <w:r w:rsidR="00AE321D" w:rsidRPr="00555A7C">
        <w:rPr>
          <w:highlight w:val="green"/>
        </w:rPr>
        <w:t xml:space="preserve">By contrast, analyses in </w:t>
      </w:r>
      <w:r w:rsidR="0060008C" w:rsidRPr="00555A7C">
        <w:rPr>
          <w:highlight w:val="green"/>
        </w:rPr>
        <w:t>postmenopausal women</w:t>
      </w:r>
      <w:r w:rsidR="00AE321D" w:rsidRPr="00555A7C">
        <w:rPr>
          <w:highlight w:val="green"/>
        </w:rPr>
        <w:t xml:space="preserve"> revealed the hypothesized U-shape </w:t>
      </w:r>
      <w:r w:rsidR="002144E6" w:rsidRPr="00555A7C">
        <w:rPr>
          <w:highlight w:val="green"/>
        </w:rPr>
        <w:t xml:space="preserve">relationship </w:t>
      </w:r>
      <w:r w:rsidR="00AE321D" w:rsidRPr="00555A7C">
        <w:rPr>
          <w:highlight w:val="green"/>
        </w:rPr>
        <w:t>between parity and biological age, with biological age acceleration reaching a minimum at 2-3 live births and more pronounced aging at either extreme. Notably, this pattern was observed for all four measures, although effects did not remain significant for KDM after controlling for multiple comparisons.</w:t>
      </w:r>
      <w:r w:rsidR="00AE321D">
        <w:t xml:space="preserve"> </w:t>
      </w:r>
      <w:r>
        <w:t>To our knowledge, our study represents the first application of biological age composites indexing system integrity (LM, HD, KDM</w:t>
      </w:r>
      <w:r w:rsidR="007466FC">
        <w:t xml:space="preserve">, </w:t>
      </w:r>
      <w:r w:rsidR="007466FC" w:rsidRPr="007466FC">
        <w:rPr>
          <w:highlight w:val="yellow"/>
        </w:rPr>
        <w:t>AL</w:t>
      </w:r>
      <w:r>
        <w:t xml:space="preserve">) to quantify costs of reproduction in </w:t>
      </w:r>
      <w:r w:rsidR="00175927">
        <w:t xml:space="preserve">both pre- and postmenopausal </w:t>
      </w:r>
      <w:r>
        <w:t xml:space="preserve">women. In what follows, we </w:t>
      </w:r>
      <w:r w:rsidR="00AE321D">
        <w:t xml:space="preserve">situate our results in </w:t>
      </w:r>
      <w:r>
        <w:t>what we view as the most tenable hypotheses</w:t>
      </w:r>
      <w:r w:rsidR="00AE321D">
        <w:t xml:space="preserve"> relating parity to physiological dysregulation and biological aging</w:t>
      </w:r>
      <w:r>
        <w:t xml:space="preserve">. </w:t>
      </w:r>
    </w:p>
    <w:p w14:paraId="7C8ED7D3" w14:textId="6D1399C8" w:rsidR="004563A1" w:rsidRDefault="004563A1" w:rsidP="00875CA4">
      <w:pPr>
        <w:shd w:val="clear" w:color="auto" w:fill="FFFFFF"/>
        <w:spacing w:line="480" w:lineRule="auto"/>
      </w:pPr>
    </w:p>
    <w:p w14:paraId="23FF817F" w14:textId="267A9334" w:rsidR="009920E4" w:rsidRDefault="009920E4" w:rsidP="00875CA4">
      <w:pPr>
        <w:shd w:val="clear" w:color="auto" w:fill="FFFFFF"/>
        <w:spacing w:line="480" w:lineRule="auto"/>
      </w:pPr>
      <w:r w:rsidRPr="00C23873">
        <w:rPr>
          <w:highlight w:val="green"/>
        </w:rPr>
        <w:t xml:space="preserve">According to the reproductive-cell cycle theory of aging, </w:t>
      </w:r>
      <w:r w:rsidR="00887FF5" w:rsidRPr="00C23873">
        <w:rPr>
          <w:highlight w:val="green"/>
        </w:rPr>
        <w:t>the protective forces acting to ensure survival during the reproductive stage of the lifespan are diminished in the post-menopausal period</w:t>
      </w:r>
      <w:r w:rsidR="00555A7C" w:rsidRPr="00C23873">
        <w:rPr>
          <w:highlight w:val="green"/>
        </w:rPr>
        <w:fldChar w:fldCharType="begin" w:fldLock="1"/>
      </w:r>
      <w:r w:rsidR="00555A7C" w:rsidRPr="00C23873">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48</w:t>
      </w:r>
      <w:r w:rsidR="00555A7C" w:rsidRPr="00C23873">
        <w:rPr>
          <w:highlight w:val="green"/>
        </w:rPr>
        <w:fldChar w:fldCharType="end"/>
      </w:r>
      <w:r w:rsidR="00887FF5" w:rsidRPr="00C23873">
        <w:rPr>
          <w:highlight w:val="green"/>
        </w:rPr>
        <w:t xml:space="preserve">. Changes in </w:t>
      </w:r>
      <w:r w:rsidRPr="00C23873">
        <w:rPr>
          <w:highlight w:val="green"/>
        </w:rPr>
        <w:t xml:space="preserve">hypothalamic-pituitary-gonadal (HPG) axis function associated with menopause are </w:t>
      </w:r>
      <w:r w:rsidR="00887FF5" w:rsidRPr="00C23873">
        <w:rPr>
          <w:highlight w:val="green"/>
        </w:rPr>
        <w:t xml:space="preserve">proposed as </w:t>
      </w:r>
      <w:r w:rsidRPr="00C23873">
        <w:rPr>
          <w:highlight w:val="green"/>
        </w:rPr>
        <w:t xml:space="preserve">the </w:t>
      </w:r>
      <w:r w:rsidR="00887FF5" w:rsidRPr="00C23873">
        <w:rPr>
          <w:highlight w:val="green"/>
        </w:rPr>
        <w:t xml:space="preserve">proximate </w:t>
      </w:r>
      <w:r w:rsidRPr="00C23873">
        <w:rPr>
          <w:highlight w:val="green"/>
        </w:rPr>
        <w:t xml:space="preserve">causes of the increased physiological dysregulation observed in women after they are no longer in their reproductive stage. It is hypothesized that the combination of higher levels of </w:t>
      </w:r>
      <w:r w:rsidRPr="00C23873">
        <w:rPr>
          <w:highlight w:val="green"/>
        </w:rPr>
        <w:lastRenderedPageBreak/>
        <w:t>hypothalamic and pituitary hormones, couple</w:t>
      </w:r>
      <w:r w:rsidR="00504358" w:rsidRPr="00C23873">
        <w:rPr>
          <w:highlight w:val="green"/>
        </w:rPr>
        <w:t>d</w:t>
      </w:r>
      <w:r w:rsidRPr="00C23873">
        <w:rPr>
          <w:highlight w:val="green"/>
        </w:rPr>
        <w:t xml:space="preserve"> with decreases in ovarian hormone production, together contribute to cell-cycle changes that then manifest as morbidity and mortality. Epidemiological and experimental lines of evidence support this hypothesis. Women who experience later menopause are at lower risk of cardiovascular disease, </w:t>
      </w:r>
      <w:r w:rsidR="005C0C04" w:rsidRPr="00C23873">
        <w:rPr>
          <w:highlight w:val="green"/>
        </w:rPr>
        <w:t>osteoporosis</w:t>
      </w:r>
      <w:r w:rsidRPr="00C23873">
        <w:rPr>
          <w:highlight w:val="green"/>
        </w:rPr>
        <w:t>, and cognitive decline</w:t>
      </w:r>
      <w:r w:rsidR="00555A7C" w:rsidRPr="00C23873">
        <w:rPr>
          <w:highlight w:val="green"/>
        </w:rPr>
        <w:t xml:space="preserve"> </w:t>
      </w:r>
      <w:r w:rsidR="00555A7C" w:rsidRPr="00C23873">
        <w:rPr>
          <w:highlight w:val="green"/>
        </w:rPr>
        <w:fldChar w:fldCharType="begin" w:fldLock="1"/>
      </w:r>
      <w:r w:rsidR="00555A7C" w:rsidRPr="00C23873">
        <w:rPr>
          <w:highlight w:val="green"/>
        </w:rPr>
        <w:instrText>ADDIN CSL_CITATION {"citationItems":[{"id":"ITEM-1","itemData":{"DOI":"10.1097/01.ede.0000165392.35273.d4","ISSN":"10443983","PMID":"15951675","abstract":"Background: A later menopause has been associated with a decreased cardiovascular risk but with an increased risk for breast and endometrial cancer. The net effect on mortality is unclear. We determined the association of age at menopause with longevity and with the balance between cardiovascular and cancer mortality. Methods: We analyzed data from a breast cancer screening cohort comprising 12,134 postmenopausal women followed for an average of 17 years. We used Cox proportional hazards models and life tables to calculate the life expectancy of an average Dutch woman at age 50. Results: During 204,024 person-years, there were 2607 deaths, of which 963 were due to cardiovascular diseases and 812 due to cancer. Ischemic heart disease risk decreased with a later menopause (hazard ratio [HR] = 0.98 per year; 95% confidence interval = 0.96-0.99), but the risk of fatal uterine or ovarian cancer increased (1.07 per year; 1.01-1.12). A later menopause was associated with longer overall survival; HR for total mortality was 0.98 per year (0.97-0.99). Life expectancy in women with menopause after age 55 was 2.0 years longer than those with menopause before age 40. Adjustment for potential confounders did not materially change the results. Conclusions: Age-adjusted mortality is reduced 2% with each increasing year of age at menopause. In particular, ischemic heart disease mortality is 2% lower. Although the risk of death from uterine or ovarian cancer is increased by 5%, the net effect of a later menopause is an increased lifespan. Copyright © 2005 by Lippincott Williams &amp; Wilkins.","author":[{"dropping-particle":"","family":"Ossewaarde","given":"Marlies E.","non-dropping-particle":"","parse-names":false,"suffix":""},{"dropping-particle":"","family":"Bots","given":"Michiel L.","non-dropping-particle":"","parse-names":false,"suffix":""},{"dropping-particle":"","family":"Verbeek","given":"André L.M.","non-dropping-particle":"","parse-names":false,"suffix":""},{"dropping-particle":"","family":"Peeters","given":"Petra H.M.","non-dropping-particle":"","parse-names":false,"suffix":""},{"dropping-particle":"","family":"Graaf","given":"Yolanda","non-dropping-particle":"Van Der","parse-names":false,"suffix":""},{"dropping-particle":"","family":"Grobbee","given":"Diederick E.","non-dropping-particle":"","parse-names":false,"suffix":""},{"dropping-particle":"","family":"Schouw","given":"Yvonne T.","non-dropping-particle":"Van Der","parse-names":false,"suffix":""}],"container-title":"Epidemiology","id":"ITEM-1","issue":"4","issued":{"date-parts":[["2005"]]},"page":"556-562","title":"Age at menopause, cause-specific mortality and total life expectancy","type":"article-journal","volume":"16"},"uris":["http://www.mendeley.com/documents/?uuid=9db5879c-7af1-4f79-a2ec-d464c59f6f9b"]}],"mendeley":{"formattedCitation":"&lt;sup&gt;65&lt;/sup&gt;","plainTextFormattedCitation":"65","previouslyFormattedCitation":"&lt;sup&gt;65&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65</w:t>
      </w:r>
      <w:r w:rsidR="00555A7C" w:rsidRPr="00C23873">
        <w:rPr>
          <w:highlight w:val="green"/>
        </w:rPr>
        <w:fldChar w:fldCharType="end"/>
      </w:r>
      <w:r w:rsidR="005C0C04" w:rsidRPr="00C23873">
        <w:rPr>
          <w:highlight w:val="green"/>
        </w:rPr>
        <w:t>. Premenopausal women who undergo an oophorectomy (surgical removal of one or both ovaries) are at higher risk of these same outcomes</w:t>
      </w:r>
      <w:r w:rsidR="00555A7C" w:rsidRPr="00C23873">
        <w:rPr>
          <w:highlight w:val="green"/>
        </w:rPr>
        <w:fldChar w:fldCharType="begin" w:fldLock="1"/>
      </w:r>
      <w:r w:rsidR="00C23873" w:rsidRPr="00C23873">
        <w:rPr>
          <w:highlight w:val="green"/>
        </w:rPr>
        <w:instrText>ADDIN CSL_CITATION {"citationItems":[{"id":"ITEM-1","itemData":{"DOI":"10.1007/s00018-004-4385-z","ISSN":"1420682X","PMID":"15723166","abstract":"Recent findings from the Women's Health Initiative (WHI) have raised considerable concern over prolonged use of opposed and unopposed oral conjugated equine estrogen (CEE), given the increased risk of serious adverse effects, including stroke and venous thromboembolic complications. Furthermore, results from the WHI Memory Study (WHIMS) indicated that over 5 years of therapy with Prempro impaired performance on global cognitive tests and nearly doubled the risk of dementia. These surprising findings were contradictory to cumulative evidence from basic science, epidemiological and some intervention studies suggesting hormone therapy was cardioprotective and could potentially reduce the risk of dementia. This review paper focuses on the neurobiology of estrogen, summarizing the clinical evidence for neuroprotective and cognition-enhancing efficacy of estrogen. Further, the paper briefly discusses variables that may account for the unexpected findings of WHIMS, and offers suggestions for future research. © Birkhäuser Verlag, Basel, 2005.","author":[{"dropping-particle":"","family":"Gleason","given":"C. E.","non-dropping-particle":"","parse-names":false,"suffix":""},{"dropping-particle":"","family":"Cholerton","given":"B.","non-dropping-particle":"","parse-names":false,"suffix":""},{"dropping-particle":"","family":"Carlsson","given":"C. M.","non-dropping-particle":"","parse-names":false,"suffix":""},{"dropping-particle":"","family":"Johnson","given":"S. C.","non-dropping-particle":"","parse-names":false,"suffix":""},{"dropping-particle":"","family":"Asthana","given":"S.","non-dropping-particle":"","parse-names":false,"suffix":""}],"container-title":"Cellular and Molecular Life Sciences","id":"ITEM-1","issue":"3","issued":{"date-parts":[["2005"]]},"page":"299-312","title":"Neuroprotective effects of female sex steroids in humans: Current controversies and future directions","type":"article-journal","volume":"62"},"uris":["http://www.mendeley.com/documents/?uuid=c13435c8-8285-406a-a583-506aa4597318"]},{"id":"ITEM-2","itemData":{"DOI":"10.1097/AOG.0b013e3181a11c64.Ovarian","author":[{"dropping-particle":"","family":"Parker","given":"William H","non-dropping-particle":"","parse-names":false,"suffix":""},{"dropping-particle":"","family":"Broder","given":"Michael S","non-dropping-particle":"","parse-names":false,"suffix":""},{"dropping-particle":"","family":"Chang","given":"Eunice","non-dropping-particle":"","parse-names":false,"suffix":""},{"dropping-particle":"","family":"Farquhar","given":"Cindy","non-dropping-particle":"","parse-names":false,"suffix":""},{"dropping-particle":"","family":"Liu","given":"Zhimae","non-dropping-particle":"","parse-names":false,"suffix":""},{"dropping-particle":"","family":"Shoupe","given":"Donna","non-dropping-particle":"","parse-names":false,"suffix":""},{"dropping-particle":"","family":"Berek","given":"S","non-dropping-particle":"","parse-names":false,"suffix":""},{"dropping-particle":"","family":"Hankinson","given":"Susan","non-dropping-particle":"","parse-names":false,"suffix":""},{"dropping-particle":"","family":"Manson","given":"Joann E","non-dropping-particle":"","parse-names":false,"suffix":""}],"container-title":"Obstetrics and Gynecology","id":"ITEM-2","issue":"5","issued":{"date-parts":[["2009"]]},"page":"1027-1037","title":"Ovarian conservation at the time of hysterectomy and long-term health outcomes in the Nurses’ Health study","type":"article-journal","volume":"113"},"uris":["http://www.mendeley.com/documents/?uuid=c1725b20-145d-4a8d-a9b3-07e6b7a7254f"]}],"mendeley":{"formattedCitation":"&lt;sup&gt;66,67&lt;/sup&gt;","plainTextFormattedCitation":"66,67","previouslyFormattedCitation":"&lt;sup&gt;66,67&lt;/sup&gt;"},"properties":{"noteIndex":0},"schema":"https://github.com/citation-style-language/schema/raw/master/csl-citation.json"}</w:instrText>
      </w:r>
      <w:r w:rsidR="00555A7C" w:rsidRPr="00C23873">
        <w:rPr>
          <w:highlight w:val="green"/>
        </w:rPr>
        <w:fldChar w:fldCharType="separate"/>
      </w:r>
      <w:r w:rsidR="00555A7C" w:rsidRPr="00C23873">
        <w:rPr>
          <w:noProof/>
          <w:highlight w:val="green"/>
          <w:vertAlign w:val="superscript"/>
        </w:rPr>
        <w:t>66,67</w:t>
      </w:r>
      <w:r w:rsidR="00555A7C" w:rsidRPr="00C23873">
        <w:rPr>
          <w:highlight w:val="green"/>
        </w:rPr>
        <w:fldChar w:fldCharType="end"/>
      </w:r>
      <w:r w:rsidR="005C0C04" w:rsidRPr="00C23873">
        <w:rPr>
          <w:highlight w:val="green"/>
        </w:rPr>
        <w:t>, suggesting the role of HPG axis outputs in modulating these age-related phenotypes. Experimental work manipulating ovarian hormone levels in animal models and observations of women taking hormone replacement therapy also find less age-related decline in hormonal milieus more closely approximating that of the reproductive stage</w:t>
      </w:r>
      <w:r w:rsidR="00C23873" w:rsidRPr="00C23873">
        <w:rPr>
          <w:highlight w:val="green"/>
        </w:rPr>
        <w:t xml:space="preserve"> (reviewed in </w:t>
      </w:r>
      <w:r w:rsidR="00C23873" w:rsidRPr="00C23873">
        <w:rPr>
          <w:highlight w:val="green"/>
        </w:rPr>
        <w:fldChar w:fldCharType="begin" w:fldLock="1"/>
      </w:r>
      <w:r w:rsidR="00ED4070">
        <w:rPr>
          <w:highlight w:val="green"/>
        </w:rPr>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48&lt;/sup&gt;","plainTextFormattedCitation":"48","previouslyFormattedCitation":"&lt;sup&gt;48&lt;/sup&gt;"},"properties":{"noteIndex":0},"schema":"https://github.com/citation-style-language/schema/raw/master/csl-citation.json"}</w:instrText>
      </w:r>
      <w:r w:rsidR="00C23873" w:rsidRPr="00C23873">
        <w:rPr>
          <w:highlight w:val="green"/>
        </w:rPr>
        <w:fldChar w:fldCharType="separate"/>
      </w:r>
      <w:r w:rsidR="00C23873" w:rsidRPr="00C23873">
        <w:rPr>
          <w:noProof/>
          <w:highlight w:val="green"/>
          <w:vertAlign w:val="superscript"/>
        </w:rPr>
        <w:t>48</w:t>
      </w:r>
      <w:r w:rsidR="00C23873" w:rsidRPr="00C23873">
        <w:rPr>
          <w:highlight w:val="green"/>
        </w:rPr>
        <w:fldChar w:fldCharType="end"/>
      </w:r>
      <w:r w:rsidR="00C23873" w:rsidRPr="00C23873">
        <w:rPr>
          <w:highlight w:val="green"/>
        </w:rPr>
        <w:t>)</w:t>
      </w:r>
      <w:r w:rsidR="005C0C04" w:rsidRPr="00C23873">
        <w:rPr>
          <w:highlight w:val="green"/>
        </w:rPr>
        <w:t>.</w:t>
      </w:r>
      <w:r w:rsidR="005C0C04">
        <w:t xml:space="preserve"> </w:t>
      </w:r>
    </w:p>
    <w:p w14:paraId="55A20546" w14:textId="04AA44D7" w:rsidR="005C0C04" w:rsidRDefault="005C0C04" w:rsidP="00875CA4">
      <w:pPr>
        <w:shd w:val="clear" w:color="auto" w:fill="FFFFFF"/>
        <w:spacing w:line="480" w:lineRule="auto"/>
      </w:pPr>
    </w:p>
    <w:p w14:paraId="131FA3C8" w14:textId="53C850C6" w:rsidR="005C0C04" w:rsidRDefault="00887FF5" w:rsidP="00875CA4">
      <w:pPr>
        <w:shd w:val="clear" w:color="auto" w:fill="FFFFFF"/>
        <w:spacing w:line="480" w:lineRule="auto"/>
      </w:pPr>
      <w:r>
        <w:t>Several</w:t>
      </w:r>
      <w:r w:rsidR="005C0C04">
        <w:t xml:space="preserve"> findings in the present study support the reproductive-cell cycle theory of aging. </w:t>
      </w:r>
      <w:r>
        <w:t>First is our main finding that links between parity and accelerated biological aging were apparent in only postmenopausal women</w:t>
      </w:r>
      <w:r w:rsidR="0075630D">
        <w:t xml:space="preserve"> (see also </w:t>
      </w:r>
      <w:r w:rsidR="0075630D">
        <w:fldChar w:fldCharType="begin" w:fldLock="1"/>
      </w:r>
      <w:r w:rsidR="007B0F44">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63&lt;/sup&gt;","plainTextFormattedCitation":"63","previouslyFormattedCitation":"&lt;sup&gt;63&lt;/sup&gt;"},"properties":{"noteIndex":0},"schema":"https://github.com/citation-style-language/schema/raw/master/csl-citation.json"}</w:instrText>
      </w:r>
      <w:r w:rsidR="0075630D">
        <w:fldChar w:fldCharType="separate"/>
      </w:r>
      <w:r w:rsidR="007B0F44" w:rsidRPr="007B0F44">
        <w:rPr>
          <w:noProof/>
          <w:vertAlign w:val="superscript"/>
        </w:rPr>
        <w:t>63</w:t>
      </w:r>
      <w:r w:rsidR="0075630D">
        <w:fldChar w:fldCharType="end"/>
      </w:r>
      <w:r w:rsidR="0075630D">
        <w:t>)</w:t>
      </w:r>
      <w:r>
        <w:t xml:space="preserve">. Second, years since last live birth did not significantly predict biological age acceleration in either pre- or postmenopausal women, nor did months since last live birth among premenopausal women, </w:t>
      </w:r>
      <w:r>
        <w:t>suggesting that any putative links between biological age and parity are not due to short-term</w:t>
      </w:r>
      <w:r w:rsidR="002144E6">
        <w:t xml:space="preserve"> physiological</w:t>
      </w:r>
      <w:r>
        <w:t xml:space="preserve"> changes associated with pregnancy and breastfeeding</w:t>
      </w:r>
      <w:r w:rsidR="002144E6">
        <w:t>. Third, biological age acceleration was significantly higher in postmenopausal as compared to premenopausal women, as has been reported previously</w:t>
      </w:r>
      <w:r w:rsidR="007B0F44">
        <w:fldChar w:fldCharType="begin" w:fldLock="1"/>
      </w:r>
      <w:r w:rsidR="00C23873">
        <w:instrText>ADDIN CSL_CITATION {"citationItems":[{"id":"ITEM-1","itemData":{"DOI":"10.1073/pnas.1604558113","ISBN":"1604558113","ISSN":"10916490","PMID":"27457926","abstract":"Although epigenetic processes have been linked to aging and disease in other systems, it is not yet known whether they relate to reproductive aging. Recently, we developed a highly accurate epigenetic biomarker of age (known as the \"epigenetic clock\"), which is based on DNA methylation levels. Here we carry out an epigenetic clock analysis of blood, saliva, and buccal epithelium using data from four large studies: the Women's Health Initiative (n = 1,864); Invecchiare nel Chianti (n = 200); Parkinson's disease, Environment, and Genes (n = 256); and the United Kingdom Medical Research Council National Survey of Health and Development (n = 790). We find that increased epigenetic age acceleration in blood is significantly associated with earlier menopause (P = 0.00091), bilateral oophorectomy (P = 0.0018), and a longer time since menopause (P = 0.017). Conversely, epigenetic age acceleration in buccal epithelium and saliva do not relate to age at menopause; however, a higher epigenetic age in saliva is exhibited in women who undergo bilateral oophorectomy (P = 0.0079), while a lower epigenetic age in buccal epithelium was found for womenwho underwentmenopausal hormone therapy (P = 0.00078). Using genetic data, we find evidence of coheritability between age at menopause and epigenetic age acceleration in blood. Using Mendelian randomization analysis, we find that two SNPs that are highly associated with age at menopause exhibit a significant association with epigenetic age acceleration. Overall, our Mendelian randomization approach and other lines of evidence suggest that menopause accelerates epigenetic aging of blood, but mechanistic studieswill be needed to dissect cause-and-effect relationships further.","author":[{"dropping-particle":"","family":"Levine","given":"Morgan E.","non-dropping-particle":"","parse-names":false,"suffix":""},{"dropping-particle":"","family":"Lu","given":"Ake T.","non-dropping-particle":"","parse-names":false,"suffix":""},{"dropping-particle":"","family":"Chen","given":"Brian H.","non-dropping-particle":"","parse-names":false,"suffix":""},{"dropping-particle":"","family":"Hernandez","given":"Dena G.","non-dropping-particle":"","parse-names":false,"suffix":""},{"dropping-particle":"","family":"Singleton","given":"Andrew B.","non-dropping-particle":"","parse-names":false,"suffix":""},{"dropping-particle":"","family":"Ferrucci","given":"Luigi","non-dropping-particle":"","parse-names":false,"suffix":""},{"dropping-particle":"","family":"Bandinelli","given":"Stefania","non-dropping-particle":"","parse-names":false,"suffix":""},{"dropping-particle":"","family":"Salfati","given":"Elias","non-dropping-particle":"","parse-names":false,"suffix":""},{"dropping-particle":"","family":"Manson","given":"Jo Ann E.","non-dropping-particle":"","parse-names":false,"suffix":""},{"dropping-particle":"","family":"Quach","given":"Austin","non-dropping-particle":"","parse-names":false,"suffix":""},{"dropping-particle":"","family":"Kusters","given":"Cynthia D.J.","non-dropping-particle":"","parse-names":false,"suffix":""},{"dropping-particle":"","family":"Kuhi","given":"Diana","non-dropping-particle":"","parse-names":false,"suffix":""},{"dropping-particle":"","family":"Wong","given":"Andrew","non-dropping-particle":"","parse-names":false,"suffix":""},{"dropping-particle":"","family":"Teschendorff","given":"Andrew E.","non-dropping-particle":"","parse-names":false,"suffix":""},{"dropping-particle":"","family":"Widschwendter","given":"Martin","non-dropping-particle":"","parse-names":false,"suffix":""},{"dropping-particle":"","family":"Ritz","given":"Beate R.","non-dropping-particle":"","parse-names":false,"suffix":""},{"dropping-particle":"","family":"Absher","given":"Devin","non-dropping-particle":"","parse-names":false,"suffix":""},{"dropping-particle":"","family":"Assimes","given":"Themistocles L.","non-dropping-particle":"","parse-names":false,"suffix":""},{"dropping-particle":"","family":"Horvath","given":"Steve","non-dropping-particle":"","parse-names":false,"suffix":""}],"container-title":"Proceedings of the National Academy of Sciences of the United States of America","id":"ITEM-1","issue":"33","issued":{"date-parts":[["2016"]]},"page":"9327-9332","title":"Menopause accelerates biological aging","type":"article-journal","volume":"113"},"uris":["http://www.mendeley.com/documents/?uuid=2943839c-eb4f-4913-bca3-34f595d6b108"]}],"mendeley":{"formattedCitation":"&lt;sup&gt;68&lt;/sup&gt;","plainTextFormattedCitation":"68","previouslyFormattedCitation":"&lt;sup&gt;68&lt;/sup&gt;"},"properties":{"noteIndex":0},"schema":"https://github.com/citation-style-language/schema/raw/master/csl-citation.json"}</w:instrText>
      </w:r>
      <w:r w:rsidR="007B0F44">
        <w:fldChar w:fldCharType="separate"/>
      </w:r>
      <w:r w:rsidR="00555A7C" w:rsidRPr="00555A7C">
        <w:rPr>
          <w:noProof/>
          <w:vertAlign w:val="superscript"/>
        </w:rPr>
        <w:t>68</w:t>
      </w:r>
      <w:r w:rsidR="007B0F44">
        <w:fldChar w:fldCharType="end"/>
      </w:r>
      <w:r w:rsidR="002144E6">
        <w:t xml:space="preserve">. </w:t>
      </w:r>
    </w:p>
    <w:p w14:paraId="772B03B6" w14:textId="318599F8" w:rsidR="0075630D" w:rsidRDefault="0075630D" w:rsidP="00875CA4">
      <w:pPr>
        <w:shd w:val="clear" w:color="auto" w:fill="FFFFFF"/>
        <w:spacing w:line="480" w:lineRule="auto"/>
      </w:pPr>
    </w:p>
    <w:p w14:paraId="6D707AA9" w14:textId="332224DB" w:rsidR="0075630D" w:rsidRDefault="0075630D" w:rsidP="00875CA4">
      <w:pPr>
        <w:shd w:val="clear" w:color="auto" w:fill="FFFFFF"/>
        <w:spacing w:line="480" w:lineRule="auto"/>
      </w:pPr>
      <w:r>
        <w:t xml:space="preserve">Our findings are thus most consistent with </w:t>
      </w:r>
      <w:r>
        <w:t>an effect between parity and biological aging acceleration that is buffered by premenopausal HPG axis function, and perhaps by other compensatory mechanisms, that cease to function in women’s post-reproductive years. Due to the nature of the data analyzed here, we cannot form specific hypotheses on the precise nature of these mechanisms</w:t>
      </w:r>
      <w:r w:rsidR="00504358">
        <w:t>, and existing data remains inconclusive. For example, the telomerase enzyme involved in protecting telomere integrity is activated by estrogen</w:t>
      </w:r>
      <w:r w:rsidR="00C23873">
        <w:t xml:space="preserve"> </w:t>
      </w:r>
      <w:r w:rsidR="007B0F44">
        <w:fldChar w:fldCharType="begin" w:fldLock="1"/>
      </w:r>
      <w:r w:rsidR="00C23873">
        <w:instrText>ADDIN CSL_CITATION {"citationItems":[{"id":"ITEM-1","itemData":{"ISBN":"8107626524","ISSN":"00085472","PMID":"10606235","abstract":"Telomerase activity is present in most malignant tumors and provides a mechanism for the unlimited potential for division of neoplastic cells. Although telomerase is known to be a regulated enzyme, the factors and mechanisms involved in telomerase regulation are not well understood. In the present study, we examined the effects of estrogen on telomerase activity. Telomerase activity in estrogen receptor (ER)-positive MCF-7 cells was upregulated by the treatment with 17β-estradiol. This activation accompanied up-regulation of the telomerase catalytic subunit, hTERT mRNA. Gel shift assays revealed that the imperfect palindromic estrogen-responsive element in the hTERT promoter specifically binds to ER. Transient expression assays using luciferase reporter plasmids containing various fragments of hTERT promoter showed that this imperfect palindromic estrogen-responsive element is responsible for transcriptional activation by ligand-activated ER. We also found that estrogen activates c-Myc expression in MCF-7 cells and that E- boxes in the hTERT promoter that bind c-Myc/Max play additional roles in estrogen-induced transactivation of hTERT. Estrogen thus activates telomerase via direct and indirect effects on the hTERT promoter. These findings may help elucidate the mechanisms of hormonal control of telomerase activity and aid understanding of the roles of sex steroids in cellular senescence and aging as well as estrogen-induced carcinogenesis.","author":[{"dropping-particle":"","family":"Kyo","given":"Satoru","non-dropping-particle":"","parse-names":false,"suffix":""},{"dropping-particle":"","family":"Takakura","given":"Masahiro","non-dropping-particle":"","parse-names":false,"suffix":""},{"dropping-particle":"","family":"Kanaya","given":"Taro","non-dropping-particle":"","parse-names":false,"suffix":""},{"dropping-particle":"","family":"Zhuo","given":"Wang","non-dropping-particle":"","parse-names":false,"suffix":""},{"dropping-particle":"","family":"Fujimoto","given":"Kohtaro","non-dropping-particle":"","parse-names":false,"suffix":""},{"dropping-particle":"","family":"Nishio","given":"Yukihito","non-dropping-particle":"","parse-names":false,"suffix":""},{"dropping-particle":"","family":"Orimo","given":"Akira","non-dropping-particle":"","parse-names":false,"suffix":""},{"dropping-particle":"","family":"Inoue","given":"Masaki","non-dropping-particle":"","parse-names":false,"suffix":""}],"container-title":"Cancer Research","id":"ITEM-1","issue":"23","issued":{"date-parts":[["1999"]]},"page":"5917-5921","title":"Estrogen activates telomerase","type":"article-journal","volume":"59"},"uris":["http://www.mendeley.com/documents/?uuid=4154f528-baf9-4511-ac8e-731140252cbf"]}],"mendeley":{"formattedCitation":"&lt;sup&gt;69&lt;/sup&gt;","plainTextFormattedCitation":"69","previouslyFormattedCitation":"&lt;sup&gt;69&lt;/sup&gt;"},"properties":{"noteIndex":0},"schema":"https://github.com/citation-style-language/schema/raw/master/csl-citation.json"}</w:instrText>
      </w:r>
      <w:r w:rsidR="007B0F44">
        <w:fldChar w:fldCharType="separate"/>
      </w:r>
      <w:r w:rsidR="00555A7C" w:rsidRPr="00555A7C">
        <w:rPr>
          <w:noProof/>
          <w:vertAlign w:val="superscript"/>
        </w:rPr>
        <w:t>69</w:t>
      </w:r>
      <w:r w:rsidR="007B0F44">
        <w:fldChar w:fldCharType="end"/>
      </w:r>
      <w:r w:rsidR="00504358">
        <w:t>. However, epidemiological studies have observed slower rates of telomere attrition in the years following menopause</w:t>
      </w:r>
      <w:r w:rsidR="00C23873">
        <w:t xml:space="preserve"> </w:t>
      </w:r>
      <w:r w:rsidR="007B0F44">
        <w:fldChar w:fldCharType="begin" w:fldLock="1"/>
      </w:r>
      <w:r w:rsidR="00C23873">
        <w:instrText>ADDIN CSL_CITATION {"citationItems":[{"id":"ITEM-1","itemData":{"DOI":"10.1093/ije/dyv165","ISSN":"14643685","PMID":"26385867","abstract":"Background: A longer leukocyte telomere length (LTL) in women than men has been attributed to a slow rate of LTL attrition in women, perhaps due to high estrogen exposure during the premenopausal period. Methods: To test this premise we performed a longitudinal study (an average follow-up of 12 years) in a subset of the population-based Danish National Twin Registry. Participants consisted of 405 women, aged 37.5 (range 18.0-64.3) years, and 329 men, aged 38.8 (range 18.0-58.5) years, at baseline examination. Results: Women showed a longer LTL [kb ± standard error(SE)] than men (baseline: 7.01 ± 0.03 vs 6.87 ± 0.04; follow-up: 6.79 ± 0.03 vs 6.65 ± 0.03; both P = 0.005). Women displayed deceleration of LTL attrition (bp/years ± SE), as they transitioned from the premenopausal period (20.6 ± 1.0) through the perimenopausal period (16.5 ± 1.3) to the postmenopausal period (15.1 ± 1.7). Age was not associated with LTL attrition in women after statistical control for menopausal status. Men, in contrast, displayed a trend for age-dependent increase in the rate of LTL attrition, which differed significantly from the pattern in women (P for interaction = 0.01).Conclusions: Results indicate that the premenopausal period is expressed in a higher rate of LTL attrition than the postmenopausal period. They further suggest that the sex gap in LTL stems from earlier ages-the period of growth and development. The higher rate of LTL attrition in premenopausal women, we propose, might relate to estrogen-mediated increased turnover of erythrocytes, menstrual bleeding or both.","author":[{"dropping-particle":"","family":"Dalgård","given":"Christine","non-dropping-particle":"","parse-names":false,"suffix":""},{"dropping-particle":"","family":"Benetos","given":"Athanase","non-dropping-particle":"","parse-names":false,"suffix":""},{"dropping-particle":"","family":"Verhulst","given":"Simon","non-dropping-particle":"","parse-names":false,"suffix":""},{"dropping-particle":"","family":"Labat","given":"Carlos","non-dropping-particle":"","parse-names":false,"suffix":""},{"dropping-particle":"","family":"Kark","given":"Jeremy D.","non-dropping-particle":"","parse-names":false,"suffix":""},{"dropping-particle":"","family":"Christensen","given":"Kaare","non-dropping-particle":"","parse-names":false,"suffix":""},{"dropping-particle":"","family":"Kimura","given":"Masayuki","non-dropping-particle":"","parse-names":false,"suffix":""},{"dropping-particle":"","family":"Kyvik","given":"Kirsten Ohm","non-dropping-particle":"","parse-names":false,"suffix":""},{"dropping-particle":"","family":"Aviv","given":"Abraham","non-dropping-particle":"","parse-names":false,"suffix":""}],"container-title":"International Journal of Epidemiology","id":"ITEM-1","issue":"5","issued":{"date-parts":[["2015"]]},"page":"1688-1695","title":"Leukocyte telomere length dynamics in women and men: Menopause vs age effects","type":"article-journal","volume":"44"},"uris":["http://www.mendeley.com/documents/?uuid=3cef89ea-fcd8-4ec7-9f77-14992178d7bf"]}],"mendeley":{"formattedCitation":"&lt;sup&gt;70&lt;/sup&gt;","plainTextFormattedCitation":"70","previouslyFormattedCitation":"&lt;sup&gt;70&lt;/sup&gt;"},"properties":{"noteIndex":0},"schema":"https://github.com/citation-style-language/schema/raw/master/csl-citation.json"}</w:instrText>
      </w:r>
      <w:r w:rsidR="007B0F44">
        <w:fldChar w:fldCharType="separate"/>
      </w:r>
      <w:r w:rsidR="00555A7C" w:rsidRPr="00555A7C">
        <w:rPr>
          <w:noProof/>
          <w:vertAlign w:val="superscript"/>
        </w:rPr>
        <w:t>70</w:t>
      </w:r>
      <w:r w:rsidR="007B0F44">
        <w:fldChar w:fldCharType="end"/>
      </w:r>
      <w:r w:rsidR="00504358">
        <w:t xml:space="preserve">. </w:t>
      </w:r>
      <w:r w:rsidR="002D5B28">
        <w:t xml:space="preserve">[ </w:t>
      </w:r>
      <w:r w:rsidR="002D5B28" w:rsidRPr="002D5B28">
        <w:rPr>
          <w:highlight w:val="green"/>
        </w:rPr>
        <w:t xml:space="preserve">insert one or two more examples </w:t>
      </w:r>
      <w:r w:rsidR="002D5B28" w:rsidRPr="002D5B28">
        <w:rPr>
          <w:highlight w:val="green"/>
        </w:rPr>
        <w:lastRenderedPageBreak/>
        <w:t>suggesting link between HPG axis hormones and changes in system or cellular function – maybe BBB permeability stuff?</w:t>
      </w:r>
      <w:r w:rsidR="002D5B28">
        <w:t xml:space="preserve"> ] </w:t>
      </w:r>
      <w:r w:rsidR="00504358">
        <w:t>Thus</w:t>
      </w:r>
      <w:r w:rsidR="00D8626B">
        <w:t>,</w:t>
      </w:r>
      <w:r w:rsidR="00504358">
        <w:t xml:space="preserve"> it remains unclear how </w:t>
      </w:r>
      <w:r w:rsidR="00D8626B">
        <w:t>changes in ovarian hormones associated with menopause contribute to cellular instability and aging</w:t>
      </w:r>
      <w:r w:rsidR="002D5B28">
        <w:t>.</w:t>
      </w:r>
      <w:r>
        <w:t xml:space="preserve"> </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5A771B8F" w:rsidR="000A073E" w:rsidRDefault="008406FB" w:rsidP="008406FB">
      <w:pPr>
        <w:shd w:val="clear" w:color="auto" w:fill="FFFFFF"/>
        <w:spacing w:line="480" w:lineRule="auto"/>
      </w:pPr>
      <w:r>
        <w:t>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w:t>
      </w:r>
      <w:r w:rsidR="0075630D">
        <w:t xml:space="preserve"> among premenopausal women</w:t>
      </w:r>
      <w:r>
        <w:t xml:space="preserve">,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w:t>
      </w:r>
      <w:r w:rsidR="0075630D">
        <w:t>Though our analyses do not support acute effects of reproduction on biological age acceleration, l</w:t>
      </w:r>
      <w:r>
        <w:t xml:space="preserve">ongitudinal studies, ideally with dense sampling schedules, would better enable us to assess the time scales at which costs of reproduction may be apparent. Frequently sampling women </w:t>
      </w:r>
      <w:r w:rsidR="0075630D">
        <w:t xml:space="preserve">during both their reproductive and post-reproductive years </w:t>
      </w:r>
      <w:r>
        <w:t xml:space="preserve">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C23873">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71,72&lt;/sup&gt;","plainTextFormattedCitation":"71,72","previouslyFormattedCitation":"&lt;sup&gt;71,72&lt;/sup&gt;"},"properties":{"noteIndex":0},"schema":"https://github.com/citation-style-language/schema/raw/master/csl-citation.json"}</w:instrText>
      </w:r>
      <w:r w:rsidR="00C2335B">
        <w:fldChar w:fldCharType="separate"/>
      </w:r>
      <w:r w:rsidR="00555A7C" w:rsidRPr="00555A7C">
        <w:rPr>
          <w:noProof/>
          <w:vertAlign w:val="superscript"/>
        </w:rPr>
        <w:t>71,72</w:t>
      </w:r>
      <w:r w:rsidR="00C2335B">
        <w:fldChar w:fldCharType="end"/>
      </w:r>
      <w:r>
        <w:t xml:space="preserve">, as well as postnatal </w:t>
      </w:r>
      <w:r>
        <w:lastRenderedPageBreak/>
        <w:t xml:space="preserve">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46442AC6"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C23873">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73&lt;/sup&gt;","plainTextFormattedCitation":"73","previouslyFormattedCitation":"&lt;sup&gt;73&lt;/sup&gt;"},"properties":{"noteIndex":0},"schema":"https://github.com/citation-style-language/schema/raw/master/csl-citation.json"}</w:instrText>
      </w:r>
      <w:r w:rsidR="00C2335B">
        <w:fldChar w:fldCharType="separate"/>
      </w:r>
      <w:r w:rsidR="00555A7C" w:rsidRPr="00555A7C">
        <w:rPr>
          <w:noProof/>
          <w:vertAlign w:val="superscript"/>
        </w:rPr>
        <w:t>73</w:t>
      </w:r>
      <w:r w:rsidR="00C2335B">
        <w:fldChar w:fldCharType="end"/>
      </w:r>
      <w:r>
        <w:t xml:space="preserve">. </w:t>
      </w:r>
      <w:r w:rsidR="00B95B54">
        <w:t>We observed no significant differences in BMI as a function of menopausal status in our sample, which diminishes the likelihood that the association between parity and biological aging in postmenopausal women is driven by differences in body composition. Even so, c</w:t>
      </w:r>
      <w:r>
        <w:t xml:space="preserve">hanges in body mass and adiposity are central to the physiological changes </w:t>
      </w:r>
      <w:r w:rsidR="00B66627">
        <w:t>occurring</w:t>
      </w:r>
      <w:r>
        <w:t xml:space="preserve"> with pregnancy as women begin “metabolizing for two” </w:t>
      </w:r>
      <w:r w:rsidR="00C2335B">
        <w:fldChar w:fldCharType="begin" w:fldLock="1"/>
      </w:r>
      <w:r w:rsidR="00C23873">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74&lt;/sup&gt;","plainTextFormattedCitation":"74","previouslyFormattedCitation":"&lt;sup&gt;74&lt;/sup&gt;"},"properties":{"noteIndex":0},"schema":"https://github.com/citation-style-language/schema/raw/master/csl-citation.json"}</w:instrText>
      </w:r>
      <w:r w:rsidR="00C2335B">
        <w:fldChar w:fldCharType="separate"/>
      </w:r>
      <w:r w:rsidR="00555A7C" w:rsidRPr="00555A7C">
        <w:rPr>
          <w:noProof/>
          <w:vertAlign w:val="superscript"/>
        </w:rPr>
        <w:t>74</w:t>
      </w:r>
      <w:r w:rsidR="00C2335B">
        <w:fldChar w:fldCharType="end"/>
      </w:r>
      <w:r>
        <w:t xml:space="preserve">. Parity is associated with increased central adiposity </w:t>
      </w:r>
      <w:r w:rsidR="00C2335B">
        <w:fldChar w:fldCharType="begin" w:fldLock="1"/>
      </w:r>
      <w:r w:rsidR="00C23873">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75&lt;/sup&gt;","plainTextFormattedCitation":"75","previouslyFormattedCitation":"&lt;sup&gt;75&lt;/sup&gt;"},"properties":{"noteIndex":0},"schema":"https://github.com/citation-style-language/schema/raw/master/csl-citation.json"}</w:instrText>
      </w:r>
      <w:r w:rsidR="00C2335B">
        <w:fldChar w:fldCharType="separate"/>
      </w:r>
      <w:r w:rsidR="00555A7C" w:rsidRPr="00555A7C">
        <w:rPr>
          <w:noProof/>
          <w:vertAlign w:val="superscript"/>
        </w:rPr>
        <w:t>75</w:t>
      </w:r>
      <w:r w:rsidR="00C2335B">
        <w:fldChar w:fldCharType="end"/>
      </w:r>
      <w:r>
        <w:t xml:space="preserve">, and pregnancy-related weight gain can mediate associations between obesity and long-term morbidity </w:t>
      </w:r>
      <w:r w:rsidR="00C2335B">
        <w:fldChar w:fldCharType="begin" w:fldLock="1"/>
      </w:r>
      <w:r w:rsidR="00C23873">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76&lt;/sup&gt;","plainTextFormattedCitation":"76","previouslyFormattedCitation":"&lt;sup&gt;76&lt;/sup&gt;"},"properties":{"noteIndex":0},"schema":"https://github.com/citation-style-language/schema/raw/master/csl-citation.json"}</w:instrText>
      </w:r>
      <w:r w:rsidR="00C2335B">
        <w:fldChar w:fldCharType="separate"/>
      </w:r>
      <w:r w:rsidR="00555A7C" w:rsidRPr="00555A7C">
        <w:rPr>
          <w:noProof/>
          <w:vertAlign w:val="superscript"/>
        </w:rPr>
        <w:t>76</w:t>
      </w:r>
      <w:r w:rsidR="00C2335B">
        <w:fldChar w:fldCharType="end"/>
      </w:r>
      <w:r>
        <w:t xml:space="preserve">. These risks might be reduced by breast-feeding, which acts to mobilize accumulated fat and reset maternal metabolism </w:t>
      </w:r>
      <w:r w:rsidR="00C2335B">
        <w:fldChar w:fldCharType="begin" w:fldLock="1"/>
      </w:r>
      <w:r w:rsidR="00C23873">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77&lt;/sup&gt;","plainTextFormattedCitation":"77","previouslyFormattedCitation":"&lt;sup&gt;77&lt;/sup&gt;"},"properties":{"noteIndex":0},"schema":"https://github.com/citation-style-language/schema/raw/master/csl-citation.json"}</w:instrText>
      </w:r>
      <w:r w:rsidR="00C2335B">
        <w:fldChar w:fldCharType="separate"/>
      </w:r>
      <w:r w:rsidR="00555A7C" w:rsidRPr="00555A7C">
        <w:rPr>
          <w:noProof/>
          <w:vertAlign w:val="superscript"/>
        </w:rPr>
        <w:t>77</w:t>
      </w:r>
      <w:r w:rsidR="00C2335B">
        <w:fldChar w:fldCharType="end"/>
      </w:r>
      <w:r>
        <w:t xml:space="preserve">. As NHANES does not include fine-grained data on lactation practices, we were unable to examine the additive effects of parity and lactation on biological age. </w:t>
      </w:r>
      <w:r w:rsidR="008D43A2">
        <w:t>B</w:t>
      </w:r>
      <w:r>
        <w:t xml:space="preserve">oth cross-sectional and longitudinal future studies should aim to </w:t>
      </w:r>
      <w:proofErr w:type="gramStart"/>
      <w:r>
        <w:t>more fully quantify pre- and post-natal factors indexing reproduction-related energetic investment</w:t>
      </w:r>
      <w:proofErr w:type="gramEnd"/>
      <w:r>
        <w:t xml:space="preserve">. </w:t>
      </w:r>
    </w:p>
    <w:p w14:paraId="78109A91" w14:textId="35C27EFA" w:rsidR="00511AC6" w:rsidRDefault="00511AC6" w:rsidP="008406FB">
      <w:pPr>
        <w:shd w:val="clear" w:color="auto" w:fill="FFFFFF"/>
        <w:spacing w:line="480" w:lineRule="auto"/>
      </w:pPr>
    </w:p>
    <w:p w14:paraId="018E062E" w14:textId="18FE31EF" w:rsidR="00511AC6" w:rsidRDefault="00511AC6" w:rsidP="008406FB">
      <w:pPr>
        <w:shd w:val="clear" w:color="auto" w:fill="FFFFFF"/>
        <w:spacing w:line="480" w:lineRule="auto"/>
      </w:pPr>
      <w:r>
        <w:t xml:space="preserve">Should HPG axis hormones modulate cellular processes that then affect clinical measures used to create biological age composites, we would hypothesize that current hormone use (whether in the form of hormonal contraceptives in premenopausal women, or hormone replacement therapy in postmenopausal women) would affect biological age and should thus be examined as a predictor. </w:t>
      </w:r>
      <w:r w:rsidR="00B95B54">
        <w:t>Indeed, long-term hormone replacement therapy has been associated with increase</w:t>
      </w:r>
      <w:r w:rsidR="00D8626B">
        <w:t>d</w:t>
      </w:r>
      <w:r w:rsidR="00B95B54">
        <w:t xml:space="preserve"> telomere length in post-menopausal women</w:t>
      </w:r>
      <w:r w:rsidR="007B0F44">
        <w:fldChar w:fldCharType="begin" w:fldLock="1"/>
      </w:r>
      <w:r w:rsidR="00C23873">
        <w:instrText>ADDIN CSL_CITATION {"citationItems":[{"id":"ITEM-1","itemData":{"DOI":"10.3349/ymj.2005.46.4.471","ISSN":"05135796","PMID":"16127770","abstract":"Telomeres undergo attrition with each cell division, and telomere length is associated with age-related diseases and mortality in the elderly. Estrogen can influence the attrition of telomeres by diverse mechanisms. This is a retrospective case control study that investigated the influence of long-term hormone therapy (HT) on telomere length in postmenopausal women. We recruited 130 postmenopausal women from 55 to 69 years of age for this study, and divided them into two groups. The first group included 65 women who had been on estrogen and progesterone therapy for more than five years (HT group). The other group was composed of 65 women matched in age to the HT group who had never had HT (non-HT group). The relative ratios of telomere length of study subjects to a reference DNA from a healthy young female were measured using quantitative PCR. Plasma levels of lipid profiles, total antioxidant status (TAS), C-reactive proteins (CRP), fasting glucose levels, and estradiol levels were measured. Age at menopause, vitamin use, and exercise, alcohol, and cigarette smoking histories were also assessed in a questionnaire. Mean duration (± SD) of HT was 8.4 ± 2.3 years. Prevalence of vitamin use and regular exercise were higher in the HT group than in the non-HT group (p&lt;0.01). Relative telomere length ratios in the HT group were significantly greater than those in the non-HT group (p&lt;0.01). HT was significantly correlated with the relative telomere length ratio in multivariate analysis when potential confounding variables were controlled for (p&lt;0.05). In conclusion, telomere lengths were longer in postmenopausal women who had a history of long-term HT than in postmenopausal women without HT. Long-term HT in postmenopausal women may alleviate telomere attrition.","author":[{"dropping-particle":"","family":"Lee","given":"Duk Chul","non-dropping-particle":"","parse-names":false,"suffix":""},{"dropping-particle":"","family":"Im","given":"Jee Aee","non-dropping-particle":"","parse-names":false,"suffix":""},{"dropping-particle":"","family":"Kim","given":"Jeong Ho","non-dropping-particle":"","parse-names":false,"suffix":""},{"dropping-particle":"","family":"Lee","given":"Hye Ree","non-dropping-particle":"","parse-names":false,"suffix":""},{"dropping-particle":"","family":"Shim","given":"Jae Yong","non-dropping-particle":"","parse-names":false,"suffix":""}],"container-title":"Yonsei Medical Journal","id":"ITEM-1","issue":"4","issued":{"date-parts":[["2005"]]},"page":"471-479","title":"Effect of long-term hormone therapy on telomere length in postmenopausal women","type":"article-journal","volume":"46"},"uris":["http://www.mendeley.com/documents/?uuid=0677b0c6-70ec-4ce6-bdcd-d8570c01c51b"]}],"mendeley":{"formattedCitation":"&lt;sup&gt;78&lt;/sup&gt;","plainTextFormattedCitation":"78","previouslyFormattedCitation":"&lt;sup&gt;78&lt;/sup&gt;"},"properties":{"noteIndex":0},"schema":"https://github.com/citation-style-language/schema/raw/master/csl-citation.json"}</w:instrText>
      </w:r>
      <w:r w:rsidR="007B0F44">
        <w:fldChar w:fldCharType="separate"/>
      </w:r>
      <w:r w:rsidR="00555A7C" w:rsidRPr="00555A7C">
        <w:rPr>
          <w:noProof/>
          <w:vertAlign w:val="superscript"/>
        </w:rPr>
        <w:t>78</w:t>
      </w:r>
      <w:r w:rsidR="007B0F44">
        <w:fldChar w:fldCharType="end"/>
      </w:r>
      <w:r w:rsidR="00B95B54">
        <w:t xml:space="preserve">. </w:t>
      </w:r>
      <w:r w:rsidR="00506A74">
        <w:t xml:space="preserve">Though </w:t>
      </w:r>
      <w:r>
        <w:t xml:space="preserve">NHANES </w:t>
      </w:r>
      <w:r w:rsidR="00506A74">
        <w:t xml:space="preserve">collects data on lifetime patterns of hormonal contraceptive and hormone replacement therapy, it does not collect data on </w:t>
      </w:r>
      <w:r w:rsidR="00506A74" w:rsidRPr="00506A74">
        <w:rPr>
          <w:i/>
          <w:iCs/>
        </w:rPr>
        <w:t xml:space="preserve">current </w:t>
      </w:r>
      <w:r w:rsidR="00506A74">
        <w:t>use. Future studies assessing the feasibility of HPG axis outputs as modulators of biological age acceleration should thus consider effects of current hormone-altering medication use.</w:t>
      </w:r>
    </w:p>
    <w:p w14:paraId="2CB6BE5A" w14:textId="77777777" w:rsidR="000A073E" w:rsidRDefault="000A073E" w:rsidP="008406FB">
      <w:pPr>
        <w:shd w:val="clear" w:color="auto" w:fill="FFFFFF"/>
        <w:spacing w:line="480" w:lineRule="auto"/>
      </w:pPr>
    </w:p>
    <w:p w14:paraId="79B146A7" w14:textId="2B8A8C45" w:rsidR="000A073E" w:rsidRDefault="008406FB" w:rsidP="008406FB">
      <w:pPr>
        <w:shd w:val="clear" w:color="auto" w:fill="FFFFFF"/>
        <w:spacing w:line="480" w:lineRule="auto"/>
      </w:pPr>
      <w:r>
        <w:lastRenderedPageBreak/>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C23873">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79&lt;/sup&gt;","plainTextFormattedCitation":"79","previouslyFormattedCitation":"&lt;sup&gt;79&lt;/sup&gt;"},"properties":{"noteIndex":0},"schema":"https://github.com/citation-style-language/schema/raw/master/csl-citation.json"}</w:instrText>
      </w:r>
      <w:r w:rsidR="009D7E28">
        <w:fldChar w:fldCharType="separate"/>
      </w:r>
      <w:r w:rsidR="00555A7C" w:rsidRPr="00555A7C">
        <w:rPr>
          <w:noProof/>
          <w:vertAlign w:val="superscript"/>
        </w:rPr>
        <w:t>79</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C23873">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80&lt;/sup&gt;","plainTextFormattedCitation":"80","previouslyFormattedCitation":"&lt;sup&gt;80&lt;/sup&gt;"},"properties":{"noteIndex":0},"schema":"https://github.com/citation-style-language/schema/raw/master/csl-citation.json"}</w:instrText>
      </w:r>
      <w:r w:rsidR="00F60069">
        <w:fldChar w:fldCharType="separate"/>
      </w:r>
      <w:r w:rsidR="00555A7C" w:rsidRPr="00555A7C">
        <w:rPr>
          <w:noProof/>
          <w:vertAlign w:val="superscript"/>
        </w:rPr>
        <w:t>80</w:t>
      </w:r>
      <w:r w:rsidR="00F60069">
        <w:fldChar w:fldCharType="end"/>
      </w:r>
      <w:r>
        <w:t>, all of which could shape how reproduction affects women’s health and hence, costs of reproduction. Non-WEIRD countries are also characterized by higher parity</w:t>
      </w:r>
      <w:r w:rsidR="00F60069">
        <w:t xml:space="preserve"> </w:t>
      </w:r>
      <w:r w:rsidR="00F60069">
        <w:fldChar w:fldCharType="begin" w:fldLock="1"/>
      </w:r>
      <w:r w:rsidR="00C23873">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81&lt;/sup&gt;","plainTextFormattedCitation":"81","previouslyFormattedCitation":"&lt;sup&gt;81&lt;/sup&gt;"},"properties":{"noteIndex":0},"schema":"https://github.com/citation-style-language/schema/raw/master/csl-citation.json"}</w:instrText>
      </w:r>
      <w:r w:rsidR="00F60069">
        <w:fldChar w:fldCharType="separate"/>
      </w:r>
      <w:r w:rsidR="00555A7C" w:rsidRPr="00555A7C">
        <w:rPr>
          <w:noProof/>
          <w:vertAlign w:val="superscript"/>
        </w:rPr>
        <w:t>81</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w:t>
      </w:r>
      <w:r w:rsidR="00B95B54">
        <w:t xml:space="preserve">seven </w:t>
      </w:r>
      <w:r>
        <w:t xml:space="preserve">previous live births. Whereas some studies have indeed examined links between parity and aging in non-Western settings </w:t>
      </w:r>
      <w:r w:rsidR="009D7E28">
        <w:fldChar w:fldCharType="begin" w:fldLock="1"/>
      </w:r>
      <w:r w:rsidR="00C23873">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14,82&lt;/sup&gt;","plainTextFormattedCitation":"14,82","previouslyFormattedCitation":"&lt;sup&gt;14,82&lt;/sup&gt;"},"properties":{"noteIndex":0},"schema":"https://github.com/citation-style-language/schema/raw/master/csl-citation.json"}</w:instrText>
      </w:r>
      <w:r w:rsidR="009D7E28">
        <w:fldChar w:fldCharType="separate"/>
      </w:r>
      <w:r w:rsidR="00555A7C" w:rsidRPr="00555A7C">
        <w:rPr>
          <w:noProof/>
          <w:vertAlign w:val="superscript"/>
        </w:rPr>
        <w:t>14,82</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241AF1D2"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w:t>
      </w:r>
      <w:r w:rsidR="00511AC6" w:rsidRPr="00555A7C">
        <w:rPr>
          <w:highlight w:val="green"/>
        </w:rPr>
        <w:t xml:space="preserve">Our results suggest that parity is associated with accelerated biological age in postmenopausal but not premenopausal women, and that hormone-driven compensatory mechanisms may buffer against physiological dysregulation caused by </w:t>
      </w:r>
      <w:r w:rsidR="008904B8" w:rsidRPr="00555A7C">
        <w:rPr>
          <w:highlight w:val="green"/>
        </w:rPr>
        <w:t>reproduction</w:t>
      </w:r>
      <w:r w:rsidR="00511AC6" w:rsidRPr="00555A7C">
        <w:rPr>
          <w:highlight w:val="green"/>
        </w:rPr>
        <w:t xml:space="preserve"> in premenopausal women. Future work should identify the putative compensatory mechanisms present in premenopausal women that mitigate biological age acceleration.</w:t>
      </w:r>
      <w:r w:rsidR="00511AC6">
        <w:t xml:space="preserve"> Future work should also </w:t>
      </w:r>
      <w:r>
        <w:t>employ longitudinal designs</w:t>
      </w:r>
      <w:r w:rsidR="00511AC6">
        <w:t xml:space="preserve"> and</w:t>
      </w:r>
      <w:r>
        <w:t xml:space="preserve"> collect more detailed data on variables quantifying energetic investment in reproduction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39739BC5" w14:textId="08987D71" w:rsidR="00ED4070" w:rsidRPr="00ED4070" w:rsidRDefault="00DE4B0E" w:rsidP="00ED4070">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ED4070" w:rsidRPr="00ED4070">
        <w:rPr>
          <w:noProof/>
          <w:szCs w:val="24"/>
        </w:rPr>
        <w:t>1.</w:t>
      </w:r>
      <w:r w:rsidR="00ED4070" w:rsidRPr="00ED4070">
        <w:rPr>
          <w:noProof/>
          <w:szCs w:val="24"/>
        </w:rPr>
        <w:tab/>
        <w:t xml:space="preserve">Kennedy, B. K. </w:t>
      </w:r>
      <w:r w:rsidR="00ED4070" w:rsidRPr="00ED4070">
        <w:rPr>
          <w:i/>
          <w:iCs/>
          <w:noProof/>
          <w:szCs w:val="24"/>
        </w:rPr>
        <w:t>et al.</w:t>
      </w:r>
      <w:r w:rsidR="00ED4070" w:rsidRPr="00ED4070">
        <w:rPr>
          <w:noProof/>
          <w:szCs w:val="24"/>
        </w:rPr>
        <w:t xml:space="preserve"> Geroscience: linking aging to chronic disease. </w:t>
      </w:r>
      <w:r w:rsidR="00ED4070" w:rsidRPr="00ED4070">
        <w:rPr>
          <w:i/>
          <w:iCs/>
          <w:noProof/>
          <w:szCs w:val="24"/>
        </w:rPr>
        <w:t>Cell</w:t>
      </w:r>
      <w:r w:rsidR="00ED4070" w:rsidRPr="00ED4070">
        <w:rPr>
          <w:noProof/>
          <w:szCs w:val="24"/>
        </w:rPr>
        <w:t xml:space="preserve"> </w:t>
      </w:r>
      <w:r w:rsidR="00ED4070" w:rsidRPr="00ED4070">
        <w:rPr>
          <w:b/>
          <w:bCs/>
          <w:noProof/>
          <w:szCs w:val="24"/>
        </w:rPr>
        <w:t>159</w:t>
      </w:r>
      <w:r w:rsidR="00ED4070" w:rsidRPr="00ED4070">
        <w:rPr>
          <w:noProof/>
          <w:szCs w:val="24"/>
        </w:rPr>
        <w:t>, 709–713 (2014).</w:t>
      </w:r>
    </w:p>
    <w:p w14:paraId="232B9AA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2.</w:t>
      </w:r>
      <w:r w:rsidRPr="00ED4070">
        <w:rPr>
          <w:noProof/>
          <w:szCs w:val="24"/>
        </w:rPr>
        <w:tab/>
        <w:t xml:space="preserve">Kirkwood, T. B. Understanding the odd science of aging. </w:t>
      </w:r>
      <w:r w:rsidRPr="00ED4070">
        <w:rPr>
          <w:i/>
          <w:iCs/>
          <w:noProof/>
          <w:szCs w:val="24"/>
        </w:rPr>
        <w:t>Cell</w:t>
      </w:r>
      <w:r w:rsidRPr="00ED4070">
        <w:rPr>
          <w:noProof/>
          <w:szCs w:val="24"/>
        </w:rPr>
        <w:t xml:space="preserve"> </w:t>
      </w:r>
      <w:r w:rsidRPr="00ED4070">
        <w:rPr>
          <w:b/>
          <w:bCs/>
          <w:noProof/>
          <w:szCs w:val="24"/>
        </w:rPr>
        <w:t>120</w:t>
      </w:r>
      <w:r w:rsidRPr="00ED4070">
        <w:rPr>
          <w:noProof/>
          <w:szCs w:val="24"/>
        </w:rPr>
        <w:t>, 437–447 (2005).</w:t>
      </w:r>
    </w:p>
    <w:p w14:paraId="5AD7BF9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w:t>
      </w:r>
      <w:r w:rsidRPr="00ED4070">
        <w:rPr>
          <w:noProof/>
          <w:szCs w:val="24"/>
        </w:rPr>
        <w:tab/>
        <w:t xml:space="preserve">Levine, M. E. &amp; Crimmins, E. M. Is 60 the New 50? Examining Changes in Biological Age Over the Past Two Decades. </w:t>
      </w:r>
      <w:r w:rsidRPr="00ED4070">
        <w:rPr>
          <w:i/>
          <w:iCs/>
          <w:noProof/>
          <w:szCs w:val="24"/>
        </w:rPr>
        <w:t>Demography</w:t>
      </w:r>
      <w:r w:rsidRPr="00ED4070">
        <w:rPr>
          <w:noProof/>
          <w:szCs w:val="24"/>
        </w:rPr>
        <w:t xml:space="preserve"> </w:t>
      </w:r>
      <w:r w:rsidRPr="00ED4070">
        <w:rPr>
          <w:b/>
          <w:bCs/>
          <w:noProof/>
          <w:szCs w:val="24"/>
        </w:rPr>
        <w:t>55</w:t>
      </w:r>
      <w:r w:rsidRPr="00ED4070">
        <w:rPr>
          <w:noProof/>
          <w:szCs w:val="24"/>
        </w:rPr>
        <w:t>, 387–402 (2018).</w:t>
      </w:r>
    </w:p>
    <w:p w14:paraId="21DE116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w:t>
      </w:r>
      <w:r w:rsidRPr="00ED4070">
        <w:rPr>
          <w:noProof/>
          <w:szCs w:val="24"/>
        </w:rPr>
        <w:tab/>
        <w:t xml:space="preserve">Kaletsky, R. &amp; Murphy, C. T. The role of insulin/IGF-like signaling in C. elegans longevity and aging. </w:t>
      </w:r>
      <w:r w:rsidRPr="00ED4070">
        <w:rPr>
          <w:i/>
          <w:iCs/>
          <w:noProof/>
          <w:szCs w:val="24"/>
        </w:rPr>
        <w:t>DMM Dis. Model. Mech.</w:t>
      </w:r>
      <w:r w:rsidRPr="00ED4070">
        <w:rPr>
          <w:noProof/>
          <w:szCs w:val="24"/>
        </w:rPr>
        <w:t xml:space="preserve"> </w:t>
      </w:r>
      <w:r w:rsidRPr="00ED4070">
        <w:rPr>
          <w:b/>
          <w:bCs/>
          <w:noProof/>
          <w:szCs w:val="24"/>
        </w:rPr>
        <w:t>3</w:t>
      </w:r>
      <w:r w:rsidRPr="00ED4070">
        <w:rPr>
          <w:noProof/>
          <w:szCs w:val="24"/>
        </w:rPr>
        <w:t>, 415–419 (2010).</w:t>
      </w:r>
    </w:p>
    <w:p w14:paraId="5F4E2E1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w:t>
      </w:r>
      <w:r w:rsidRPr="00ED4070">
        <w:rPr>
          <w:noProof/>
          <w:szCs w:val="24"/>
        </w:rPr>
        <w:tab/>
        <w:t xml:space="preserve">Shigenaga, M. K., Hagen, T. M. &amp; Ames, B. N. Oxidative damage and mitochondrial decay in aging. </w:t>
      </w:r>
      <w:r w:rsidRPr="00ED4070">
        <w:rPr>
          <w:i/>
          <w:iCs/>
          <w:noProof/>
          <w:szCs w:val="24"/>
        </w:rPr>
        <w:t>Proc. Natl. Acad. Sci. U. S. A.</w:t>
      </w:r>
      <w:r w:rsidRPr="00ED4070">
        <w:rPr>
          <w:noProof/>
          <w:szCs w:val="24"/>
        </w:rPr>
        <w:t xml:space="preserve"> </w:t>
      </w:r>
      <w:r w:rsidRPr="00ED4070">
        <w:rPr>
          <w:b/>
          <w:bCs/>
          <w:noProof/>
          <w:szCs w:val="24"/>
        </w:rPr>
        <w:t>91</w:t>
      </w:r>
      <w:r w:rsidRPr="00ED4070">
        <w:rPr>
          <w:noProof/>
          <w:szCs w:val="24"/>
        </w:rPr>
        <w:t>, 10771–10778 (1994).</w:t>
      </w:r>
    </w:p>
    <w:p w14:paraId="554B703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w:t>
      </w:r>
      <w:r w:rsidRPr="00ED4070">
        <w:rPr>
          <w:noProof/>
          <w:szCs w:val="24"/>
        </w:rPr>
        <w:tab/>
        <w:t xml:space="preserve">Franceschi, C. &amp; Campisi, J. Chronic inflammation (Inflammaging) and its potential contribution to age-associated diseases. </w:t>
      </w:r>
      <w:r w:rsidRPr="00ED4070">
        <w:rPr>
          <w:i/>
          <w:iCs/>
          <w:noProof/>
          <w:szCs w:val="24"/>
        </w:rPr>
        <w:t>Journals Gerontol. - Ser. A Biol. Sci. Med. Sci.</w:t>
      </w:r>
      <w:r w:rsidRPr="00ED4070">
        <w:rPr>
          <w:noProof/>
          <w:szCs w:val="24"/>
        </w:rPr>
        <w:t xml:space="preserve"> </w:t>
      </w:r>
      <w:r w:rsidRPr="00ED4070">
        <w:rPr>
          <w:b/>
          <w:bCs/>
          <w:noProof/>
          <w:szCs w:val="24"/>
        </w:rPr>
        <w:t>69</w:t>
      </w:r>
      <w:r w:rsidRPr="00ED4070">
        <w:rPr>
          <w:noProof/>
          <w:szCs w:val="24"/>
        </w:rPr>
        <w:t>, S4–S9 (2014).</w:t>
      </w:r>
    </w:p>
    <w:p w14:paraId="4A1BCBF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w:t>
      </w:r>
      <w:r w:rsidRPr="00ED4070">
        <w:rPr>
          <w:noProof/>
          <w:szCs w:val="24"/>
        </w:rPr>
        <w:tab/>
        <w:t xml:space="preserve">Horvath, S. &amp; Raj, K. DNA methylation-based biomarkers and the epigenetic clock theory of ageing. </w:t>
      </w:r>
      <w:r w:rsidRPr="00ED4070">
        <w:rPr>
          <w:i/>
          <w:iCs/>
          <w:noProof/>
          <w:szCs w:val="24"/>
        </w:rPr>
        <w:t>Nat Rev Genet</w:t>
      </w:r>
      <w:r w:rsidRPr="00ED4070">
        <w:rPr>
          <w:noProof/>
          <w:szCs w:val="24"/>
        </w:rPr>
        <w:t xml:space="preserve"> </w:t>
      </w:r>
      <w:r w:rsidRPr="00ED4070">
        <w:rPr>
          <w:b/>
          <w:bCs/>
          <w:noProof/>
          <w:szCs w:val="24"/>
        </w:rPr>
        <w:t>19</w:t>
      </w:r>
      <w:r w:rsidRPr="00ED4070">
        <w:rPr>
          <w:noProof/>
          <w:szCs w:val="24"/>
        </w:rPr>
        <w:t>, 371–384 (2018).</w:t>
      </w:r>
    </w:p>
    <w:p w14:paraId="276D67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w:t>
      </w:r>
      <w:r w:rsidRPr="00ED4070">
        <w:rPr>
          <w:noProof/>
          <w:szCs w:val="24"/>
        </w:rPr>
        <w:tab/>
        <w:t xml:space="preserve">Sanders, J. L. &amp; Newman, A. B. Telomere length in epidemiology: A biomarker of aging, age-related disease, both, or neither? </w:t>
      </w:r>
      <w:r w:rsidRPr="00ED4070">
        <w:rPr>
          <w:i/>
          <w:iCs/>
          <w:noProof/>
          <w:szCs w:val="24"/>
        </w:rPr>
        <w:t>Epidemiol. Rev.</w:t>
      </w:r>
      <w:r w:rsidRPr="00ED4070">
        <w:rPr>
          <w:noProof/>
          <w:szCs w:val="24"/>
        </w:rPr>
        <w:t xml:space="preserve"> </w:t>
      </w:r>
      <w:r w:rsidRPr="00ED4070">
        <w:rPr>
          <w:b/>
          <w:bCs/>
          <w:noProof/>
          <w:szCs w:val="24"/>
        </w:rPr>
        <w:t>35</w:t>
      </w:r>
      <w:r w:rsidRPr="00ED4070">
        <w:rPr>
          <w:noProof/>
          <w:szCs w:val="24"/>
        </w:rPr>
        <w:t>, 112–131 (2013).</w:t>
      </w:r>
    </w:p>
    <w:p w14:paraId="2B2D403D"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9.</w:t>
      </w:r>
      <w:r w:rsidRPr="00ED4070">
        <w:rPr>
          <w:noProof/>
          <w:szCs w:val="24"/>
        </w:rPr>
        <w:tab/>
        <w:t xml:space="preserve">United Nations. </w:t>
      </w:r>
      <w:r w:rsidRPr="00ED4070">
        <w:rPr>
          <w:i/>
          <w:iCs/>
          <w:noProof/>
          <w:szCs w:val="24"/>
        </w:rPr>
        <w:t>World Population Prospects 2019</w:t>
      </w:r>
      <w:r w:rsidRPr="00ED4070">
        <w:rPr>
          <w:noProof/>
          <w:szCs w:val="24"/>
        </w:rPr>
        <w:t xml:space="preserve">. </w:t>
      </w:r>
      <w:r w:rsidRPr="00ED4070">
        <w:rPr>
          <w:i/>
          <w:iCs/>
          <w:noProof/>
          <w:szCs w:val="24"/>
        </w:rPr>
        <w:t>Department of Economic and Social Affairs. World Population Prospects 2019.</w:t>
      </w:r>
      <w:r w:rsidRPr="00ED4070">
        <w:rPr>
          <w:noProof/>
          <w:szCs w:val="24"/>
        </w:rPr>
        <w:t xml:space="preserve"> (2019).</w:t>
      </w:r>
    </w:p>
    <w:p w14:paraId="0206393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10.</w:t>
      </w:r>
      <w:r w:rsidRPr="00ED4070">
        <w:rPr>
          <w:noProof/>
          <w:szCs w:val="24"/>
        </w:rPr>
        <w:tab/>
        <w:t xml:space="preserve">Valdes, A, M. </w:t>
      </w:r>
      <w:r w:rsidRPr="00ED4070">
        <w:rPr>
          <w:i/>
          <w:iCs/>
          <w:noProof/>
          <w:szCs w:val="24"/>
        </w:rPr>
        <w:t>et al.</w:t>
      </w:r>
      <w:r w:rsidRPr="00ED4070">
        <w:rPr>
          <w:noProof/>
          <w:szCs w:val="24"/>
        </w:rPr>
        <w:t xml:space="preserve"> Obesity, cigarette smoking, and telomere length in women. </w:t>
      </w:r>
      <w:r w:rsidRPr="00ED4070">
        <w:rPr>
          <w:i/>
          <w:iCs/>
          <w:noProof/>
          <w:szCs w:val="24"/>
        </w:rPr>
        <w:t>Lancet</w:t>
      </w:r>
      <w:r w:rsidRPr="00ED4070">
        <w:rPr>
          <w:noProof/>
          <w:szCs w:val="24"/>
        </w:rPr>
        <w:t xml:space="preserve"> </w:t>
      </w:r>
      <w:r w:rsidRPr="00ED4070">
        <w:rPr>
          <w:b/>
          <w:bCs/>
          <w:noProof/>
          <w:szCs w:val="24"/>
        </w:rPr>
        <w:t>366</w:t>
      </w:r>
      <w:r w:rsidRPr="00ED4070">
        <w:rPr>
          <w:noProof/>
          <w:szCs w:val="24"/>
        </w:rPr>
        <w:t>, 662–664 (2005).</w:t>
      </w:r>
    </w:p>
    <w:p w14:paraId="43CD5FF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11.</w:t>
      </w:r>
      <w:r w:rsidRPr="00ED4070">
        <w:rPr>
          <w:noProof/>
          <w:szCs w:val="24"/>
        </w:rPr>
        <w:tab/>
        <w:t xml:space="preserve">Hastings, W. J., Shalev, I. &amp; Belsky, D. W. Comparability of biological aging measures in the National Health and Nutrition Examination Study, 1999-2002. </w:t>
      </w:r>
      <w:r w:rsidRPr="00ED4070">
        <w:rPr>
          <w:i/>
          <w:iCs/>
          <w:noProof/>
          <w:szCs w:val="24"/>
        </w:rPr>
        <w:t>Psychoneuroendocrinology</w:t>
      </w:r>
      <w:r w:rsidRPr="00ED4070">
        <w:rPr>
          <w:noProof/>
          <w:szCs w:val="24"/>
        </w:rPr>
        <w:t xml:space="preserve"> </w:t>
      </w:r>
      <w:r w:rsidRPr="00ED4070">
        <w:rPr>
          <w:b/>
          <w:bCs/>
          <w:noProof/>
          <w:szCs w:val="24"/>
        </w:rPr>
        <w:t>106</w:t>
      </w:r>
      <w:r w:rsidRPr="00ED4070">
        <w:rPr>
          <w:noProof/>
          <w:szCs w:val="24"/>
        </w:rPr>
        <w:t>, 171–178 (2019).</w:t>
      </w:r>
    </w:p>
    <w:p w14:paraId="38E6C1E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12.</w:t>
      </w:r>
      <w:r w:rsidRPr="00ED4070">
        <w:rPr>
          <w:noProof/>
          <w:szCs w:val="24"/>
        </w:rPr>
        <w:tab/>
        <w:t xml:space="preserve">Epel, E. S. </w:t>
      </w:r>
      <w:r w:rsidRPr="00ED4070">
        <w:rPr>
          <w:i/>
          <w:iCs/>
          <w:noProof/>
          <w:szCs w:val="24"/>
        </w:rPr>
        <w:t>et al.</w:t>
      </w:r>
      <w:r w:rsidRPr="00ED4070">
        <w:rPr>
          <w:noProof/>
          <w:szCs w:val="24"/>
        </w:rPr>
        <w:t xml:space="preserve"> Accelerated telomere shortening in response to life stress. </w:t>
      </w:r>
      <w:r w:rsidRPr="00ED4070">
        <w:rPr>
          <w:i/>
          <w:iCs/>
          <w:noProof/>
          <w:szCs w:val="24"/>
        </w:rPr>
        <w:t>Proc. Natl. Acad. Sci.</w:t>
      </w:r>
      <w:r w:rsidRPr="00ED4070">
        <w:rPr>
          <w:noProof/>
          <w:szCs w:val="24"/>
        </w:rPr>
        <w:t xml:space="preserve"> </w:t>
      </w:r>
      <w:r w:rsidRPr="00ED4070">
        <w:rPr>
          <w:b/>
          <w:bCs/>
          <w:noProof/>
          <w:szCs w:val="24"/>
        </w:rPr>
        <w:t>101</w:t>
      </w:r>
      <w:r w:rsidRPr="00ED4070">
        <w:rPr>
          <w:noProof/>
          <w:szCs w:val="24"/>
        </w:rPr>
        <w:t>, 17312–17315 (2004).</w:t>
      </w:r>
    </w:p>
    <w:p w14:paraId="07A87B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13.</w:t>
      </w:r>
      <w:r w:rsidRPr="00ED4070">
        <w:rPr>
          <w:noProof/>
          <w:szCs w:val="24"/>
        </w:rPr>
        <w:tab/>
        <w:t xml:space="preserve">Pollack, A. Z., Rivers, K. &amp; Ahrens, K. A. Parity associated with telomere length among US reproductive age women. </w:t>
      </w:r>
      <w:r w:rsidRPr="00ED4070">
        <w:rPr>
          <w:i/>
          <w:iCs/>
          <w:noProof/>
          <w:szCs w:val="24"/>
        </w:rPr>
        <w:t>Hum. Reprod.</w:t>
      </w:r>
      <w:r w:rsidRPr="00ED4070">
        <w:rPr>
          <w:noProof/>
          <w:szCs w:val="24"/>
        </w:rPr>
        <w:t xml:space="preserve"> </w:t>
      </w:r>
      <w:r w:rsidRPr="00ED4070">
        <w:rPr>
          <w:b/>
          <w:bCs/>
          <w:noProof/>
          <w:szCs w:val="24"/>
        </w:rPr>
        <w:t>33</w:t>
      </w:r>
      <w:r w:rsidRPr="00ED4070">
        <w:rPr>
          <w:noProof/>
          <w:szCs w:val="24"/>
        </w:rPr>
        <w:t>, 736–744 (2018).</w:t>
      </w:r>
    </w:p>
    <w:p w14:paraId="659B8D6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14.</w:t>
      </w:r>
      <w:r w:rsidRPr="00ED4070">
        <w:rPr>
          <w:noProof/>
          <w:szCs w:val="24"/>
        </w:rPr>
        <w:tab/>
        <w:t xml:space="preserve">Ryan, C. P. </w:t>
      </w:r>
      <w:r w:rsidRPr="00ED4070">
        <w:rPr>
          <w:i/>
          <w:iCs/>
          <w:noProof/>
          <w:szCs w:val="24"/>
        </w:rPr>
        <w:t>et al.</w:t>
      </w:r>
      <w:r w:rsidRPr="00ED4070">
        <w:rPr>
          <w:noProof/>
          <w:szCs w:val="24"/>
        </w:rPr>
        <w:t xml:space="preserve"> Reproduction predicts shorter telomeres and epigenetic age acceleration among young adult women. </w:t>
      </w:r>
      <w:r w:rsidRPr="00ED4070">
        <w:rPr>
          <w:i/>
          <w:iCs/>
          <w:noProof/>
          <w:szCs w:val="24"/>
        </w:rPr>
        <w:t>Sci. Rep.</w:t>
      </w:r>
      <w:r w:rsidRPr="00ED4070">
        <w:rPr>
          <w:noProof/>
          <w:szCs w:val="24"/>
        </w:rPr>
        <w:t xml:space="preserve"> 1–9 (2018). doi:10.1038/s41598-018-29486-4</w:t>
      </w:r>
    </w:p>
    <w:p w14:paraId="1B8B9D6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15.</w:t>
      </w:r>
      <w:r w:rsidRPr="00ED4070">
        <w:rPr>
          <w:noProof/>
          <w:szCs w:val="24"/>
        </w:rPr>
        <w:tab/>
        <w:t xml:space="preserve">Tan, E. K. &amp; Tan, E. L. Alterations in physiology and anatomy during pregnancy. </w:t>
      </w:r>
      <w:r w:rsidRPr="00ED4070">
        <w:rPr>
          <w:i/>
          <w:iCs/>
          <w:noProof/>
          <w:szCs w:val="24"/>
        </w:rPr>
        <w:t>Best Pract. Res. Clin. Obstet. Gynaecol.</w:t>
      </w:r>
      <w:r w:rsidRPr="00ED4070">
        <w:rPr>
          <w:noProof/>
          <w:szCs w:val="24"/>
        </w:rPr>
        <w:t xml:space="preserve"> </w:t>
      </w:r>
      <w:r w:rsidRPr="00ED4070">
        <w:rPr>
          <w:b/>
          <w:bCs/>
          <w:noProof/>
          <w:szCs w:val="24"/>
        </w:rPr>
        <w:t>27</w:t>
      </w:r>
      <w:r w:rsidRPr="00ED4070">
        <w:rPr>
          <w:noProof/>
          <w:szCs w:val="24"/>
        </w:rPr>
        <w:t>, 791–802 (2013).</w:t>
      </w:r>
    </w:p>
    <w:p w14:paraId="56233A9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16.</w:t>
      </w:r>
      <w:r w:rsidRPr="00ED4070">
        <w:rPr>
          <w:noProof/>
          <w:szCs w:val="24"/>
        </w:rPr>
        <w:tab/>
        <w:t xml:space="preserve">Cramer, D. W. &amp; Vitonis, A. F. Signatures of reproductive events on blood counts and biomarkers of inflammation: Implications for chronic disease risk. </w:t>
      </w:r>
      <w:r w:rsidRPr="00ED4070">
        <w:rPr>
          <w:i/>
          <w:iCs/>
          <w:noProof/>
          <w:szCs w:val="24"/>
        </w:rPr>
        <w:t>PLoS One</w:t>
      </w:r>
      <w:r w:rsidRPr="00ED4070">
        <w:rPr>
          <w:noProof/>
          <w:szCs w:val="24"/>
        </w:rPr>
        <w:t xml:space="preserve"> </w:t>
      </w:r>
      <w:r w:rsidRPr="00ED4070">
        <w:rPr>
          <w:b/>
          <w:bCs/>
          <w:noProof/>
          <w:szCs w:val="24"/>
        </w:rPr>
        <w:t>12</w:t>
      </w:r>
      <w:r w:rsidRPr="00ED4070">
        <w:rPr>
          <w:noProof/>
          <w:szCs w:val="24"/>
        </w:rPr>
        <w:t>, 1–19 (2017).</w:t>
      </w:r>
    </w:p>
    <w:p w14:paraId="208C4E9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17.</w:t>
      </w:r>
      <w:r w:rsidRPr="00ED4070">
        <w:rPr>
          <w:noProof/>
          <w:szCs w:val="24"/>
        </w:rPr>
        <w:tab/>
        <w:t xml:space="preserve">Lurie, S., Rahamim, E., Piper, I., Golan, A. &amp; Sadan, O. Total and differential leukocyte counts percentiles in normal pregnancy. </w:t>
      </w:r>
      <w:r w:rsidRPr="00ED4070">
        <w:rPr>
          <w:i/>
          <w:iCs/>
          <w:noProof/>
          <w:szCs w:val="24"/>
        </w:rPr>
        <w:t>Eur. J. Obs. Gynecol. Reprod. Biol.</w:t>
      </w:r>
      <w:r w:rsidRPr="00ED4070">
        <w:rPr>
          <w:noProof/>
          <w:szCs w:val="24"/>
        </w:rPr>
        <w:t xml:space="preserve"> </w:t>
      </w:r>
      <w:r w:rsidRPr="00ED4070">
        <w:rPr>
          <w:b/>
          <w:bCs/>
          <w:noProof/>
          <w:szCs w:val="24"/>
        </w:rPr>
        <w:t>136</w:t>
      </w:r>
      <w:r w:rsidRPr="00ED4070">
        <w:rPr>
          <w:noProof/>
          <w:szCs w:val="24"/>
        </w:rPr>
        <w:t>, 16–19 (2008).</w:t>
      </w:r>
    </w:p>
    <w:p w14:paraId="41B08B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18.</w:t>
      </w:r>
      <w:r w:rsidRPr="00ED4070">
        <w:rPr>
          <w:noProof/>
          <w:szCs w:val="24"/>
        </w:rPr>
        <w:tab/>
        <w:t xml:space="preserve">Faas, M. M., Spaans, F. &amp; De Vos, P. Monocytes and macrophages in pregnancy and pre-eclampsia. </w:t>
      </w:r>
      <w:r w:rsidRPr="00ED4070">
        <w:rPr>
          <w:i/>
          <w:iCs/>
          <w:noProof/>
          <w:szCs w:val="24"/>
        </w:rPr>
        <w:t>Front. Immunol.</w:t>
      </w:r>
      <w:r w:rsidRPr="00ED4070">
        <w:rPr>
          <w:noProof/>
          <w:szCs w:val="24"/>
        </w:rPr>
        <w:t xml:space="preserve"> </w:t>
      </w:r>
      <w:r w:rsidRPr="00ED4070">
        <w:rPr>
          <w:b/>
          <w:bCs/>
          <w:noProof/>
          <w:szCs w:val="24"/>
        </w:rPr>
        <w:t>5</w:t>
      </w:r>
      <w:r w:rsidRPr="00ED4070">
        <w:rPr>
          <w:noProof/>
          <w:szCs w:val="24"/>
        </w:rPr>
        <w:t>, 1–11 (2014).</w:t>
      </w:r>
    </w:p>
    <w:p w14:paraId="2CE9EBA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19.</w:t>
      </w:r>
      <w:r w:rsidRPr="00ED4070">
        <w:rPr>
          <w:noProof/>
          <w:szCs w:val="24"/>
        </w:rPr>
        <w:tab/>
        <w:t xml:space="preserve">Soma-Pillay, P., Nelson-piercy, C., Tolppanen, H. &amp; Mebazaa, A. Physiological changes in pregnancy. </w:t>
      </w:r>
      <w:r w:rsidRPr="00ED4070">
        <w:rPr>
          <w:i/>
          <w:iCs/>
          <w:noProof/>
          <w:szCs w:val="24"/>
        </w:rPr>
        <w:t>Cardiovasc. J. Afr.</w:t>
      </w:r>
      <w:r w:rsidRPr="00ED4070">
        <w:rPr>
          <w:noProof/>
          <w:szCs w:val="24"/>
        </w:rPr>
        <w:t xml:space="preserve"> </w:t>
      </w:r>
      <w:r w:rsidRPr="00ED4070">
        <w:rPr>
          <w:b/>
          <w:bCs/>
          <w:noProof/>
          <w:szCs w:val="24"/>
        </w:rPr>
        <w:t>27</w:t>
      </w:r>
      <w:r w:rsidRPr="00ED4070">
        <w:rPr>
          <w:noProof/>
          <w:szCs w:val="24"/>
        </w:rPr>
        <w:t>, 89–94 (2016).</w:t>
      </w:r>
    </w:p>
    <w:p w14:paraId="2502D7D7"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20.</w:t>
      </w:r>
      <w:r w:rsidRPr="00ED4070">
        <w:rPr>
          <w:noProof/>
          <w:szCs w:val="24"/>
        </w:rPr>
        <w:tab/>
        <w:t xml:space="preserve">Fried, R. L., Mayol, N. L., McDade, T. W. &amp; Kuzawa, C. W. Maternal metabolic adaptations to pregnancy among young women in Cebu, Philippines. </w:t>
      </w:r>
      <w:r w:rsidRPr="00ED4070">
        <w:rPr>
          <w:i/>
          <w:iCs/>
          <w:noProof/>
          <w:szCs w:val="24"/>
        </w:rPr>
        <w:t>Am. J. Hum. Biol.</w:t>
      </w:r>
      <w:r w:rsidRPr="00ED4070">
        <w:rPr>
          <w:noProof/>
          <w:szCs w:val="24"/>
        </w:rPr>
        <w:t xml:space="preserve"> </w:t>
      </w:r>
      <w:r w:rsidRPr="00ED4070">
        <w:rPr>
          <w:b/>
          <w:bCs/>
          <w:noProof/>
          <w:szCs w:val="24"/>
        </w:rPr>
        <w:t>29</w:t>
      </w:r>
      <w:r w:rsidRPr="00ED4070">
        <w:rPr>
          <w:noProof/>
          <w:szCs w:val="24"/>
        </w:rPr>
        <w:t>, e23011 (2017).</w:t>
      </w:r>
    </w:p>
    <w:p w14:paraId="791F08F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21.</w:t>
      </w:r>
      <w:r w:rsidRPr="00ED4070">
        <w:rPr>
          <w:noProof/>
          <w:szCs w:val="24"/>
        </w:rPr>
        <w:tab/>
        <w:t xml:space="preserve">Sanghavi, M. &amp; Rutherford, J. D. Cardiovascular physiology of pregnancy. </w:t>
      </w:r>
      <w:r w:rsidRPr="00ED4070">
        <w:rPr>
          <w:i/>
          <w:iCs/>
          <w:noProof/>
          <w:szCs w:val="24"/>
        </w:rPr>
        <w:t>Circulation</w:t>
      </w:r>
      <w:r w:rsidRPr="00ED4070">
        <w:rPr>
          <w:noProof/>
          <w:szCs w:val="24"/>
        </w:rPr>
        <w:t xml:space="preserve"> </w:t>
      </w:r>
      <w:r w:rsidRPr="00ED4070">
        <w:rPr>
          <w:b/>
          <w:bCs/>
          <w:noProof/>
          <w:szCs w:val="24"/>
        </w:rPr>
        <w:t>130</w:t>
      </w:r>
      <w:r w:rsidRPr="00ED4070">
        <w:rPr>
          <w:noProof/>
          <w:szCs w:val="24"/>
        </w:rPr>
        <w:t>, 1003–1008 (2014).</w:t>
      </w:r>
    </w:p>
    <w:p w14:paraId="36A84FA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22.</w:t>
      </w:r>
      <w:r w:rsidRPr="00ED4070">
        <w:rPr>
          <w:noProof/>
          <w:szCs w:val="24"/>
        </w:rPr>
        <w:tab/>
        <w:t xml:space="preserve">Cheung, K. L. &amp; Lafayette, R. A. Renal physiology of pregnancy. </w:t>
      </w:r>
      <w:r w:rsidRPr="00ED4070">
        <w:rPr>
          <w:i/>
          <w:iCs/>
          <w:noProof/>
          <w:szCs w:val="24"/>
        </w:rPr>
        <w:t>Adv. Chronic Kidney Dis.</w:t>
      </w:r>
      <w:r w:rsidRPr="00ED4070">
        <w:rPr>
          <w:noProof/>
          <w:szCs w:val="24"/>
        </w:rPr>
        <w:t xml:space="preserve"> </w:t>
      </w:r>
      <w:r w:rsidRPr="00ED4070">
        <w:rPr>
          <w:b/>
          <w:bCs/>
          <w:noProof/>
          <w:szCs w:val="24"/>
        </w:rPr>
        <w:t>20</w:t>
      </w:r>
      <w:r w:rsidRPr="00ED4070">
        <w:rPr>
          <w:noProof/>
          <w:szCs w:val="24"/>
        </w:rPr>
        <w:t>, 209–214 (2013).</w:t>
      </w:r>
    </w:p>
    <w:p w14:paraId="7204F58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23.</w:t>
      </w:r>
      <w:r w:rsidRPr="00ED4070">
        <w:rPr>
          <w:noProof/>
          <w:szCs w:val="24"/>
        </w:rPr>
        <w:tab/>
        <w:t xml:space="preserve">Kovacs, C. S. &amp; Deal, C. </w:t>
      </w:r>
      <w:r w:rsidRPr="00ED4070">
        <w:rPr>
          <w:i/>
          <w:iCs/>
          <w:noProof/>
          <w:szCs w:val="24"/>
        </w:rPr>
        <w:t>Maternal-Fetal and Neonatal Endocrinology: Physiology, Pathophysiology, and Clinical Management</w:t>
      </w:r>
      <w:r w:rsidRPr="00ED4070">
        <w:rPr>
          <w:noProof/>
          <w:szCs w:val="24"/>
        </w:rPr>
        <w:t>. (Academic Press, 2019).</w:t>
      </w:r>
    </w:p>
    <w:p w14:paraId="434B8AB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24.</w:t>
      </w:r>
      <w:r w:rsidRPr="00ED4070">
        <w:rPr>
          <w:noProof/>
          <w:szCs w:val="24"/>
        </w:rPr>
        <w:tab/>
        <w:t xml:space="preserve">Harshman, L. G. &amp; Zera, A. J. The cost of reproduction: The devil in the details. </w:t>
      </w:r>
      <w:r w:rsidRPr="00ED4070">
        <w:rPr>
          <w:i/>
          <w:iCs/>
          <w:noProof/>
          <w:szCs w:val="24"/>
        </w:rPr>
        <w:t>Trends Ecol. Evol.</w:t>
      </w:r>
      <w:r w:rsidRPr="00ED4070">
        <w:rPr>
          <w:noProof/>
          <w:szCs w:val="24"/>
        </w:rPr>
        <w:t xml:space="preserve"> </w:t>
      </w:r>
      <w:r w:rsidRPr="00ED4070">
        <w:rPr>
          <w:b/>
          <w:bCs/>
          <w:noProof/>
          <w:szCs w:val="24"/>
        </w:rPr>
        <w:t>22</w:t>
      </w:r>
      <w:r w:rsidRPr="00ED4070">
        <w:rPr>
          <w:noProof/>
          <w:szCs w:val="24"/>
        </w:rPr>
        <w:t>, 80–86 (2006).</w:t>
      </w:r>
    </w:p>
    <w:p w14:paraId="4416611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25.</w:t>
      </w:r>
      <w:r w:rsidRPr="00ED4070">
        <w:rPr>
          <w:noProof/>
          <w:szCs w:val="24"/>
        </w:rPr>
        <w:tab/>
        <w:t xml:space="preserve">Jasienska, G. Costs of reproduction and ageing in the human female. </w:t>
      </w:r>
      <w:r w:rsidRPr="00ED4070">
        <w:rPr>
          <w:i/>
          <w:iCs/>
          <w:noProof/>
          <w:szCs w:val="24"/>
        </w:rPr>
        <w:t>Philos. Trans. R. Soc. B Biol. Sci.</w:t>
      </w:r>
      <w:r w:rsidRPr="00ED4070">
        <w:rPr>
          <w:noProof/>
          <w:szCs w:val="24"/>
        </w:rPr>
        <w:t xml:space="preserve"> </w:t>
      </w:r>
      <w:r w:rsidRPr="00ED4070">
        <w:rPr>
          <w:b/>
          <w:bCs/>
          <w:noProof/>
          <w:szCs w:val="24"/>
        </w:rPr>
        <w:t>375</w:t>
      </w:r>
      <w:r w:rsidRPr="00ED4070">
        <w:rPr>
          <w:noProof/>
          <w:szCs w:val="24"/>
        </w:rPr>
        <w:t>, 20190615 (2020).</w:t>
      </w:r>
    </w:p>
    <w:p w14:paraId="2997361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26.</w:t>
      </w:r>
      <w:r w:rsidRPr="00ED4070">
        <w:rPr>
          <w:noProof/>
          <w:szCs w:val="24"/>
        </w:rPr>
        <w:tab/>
        <w:t xml:space="preserve">Beral, V. &amp; Beral, V. Long term effects of childbearing. </w:t>
      </w:r>
      <w:r w:rsidRPr="00ED4070">
        <w:rPr>
          <w:i/>
          <w:iCs/>
          <w:noProof/>
          <w:szCs w:val="24"/>
        </w:rPr>
        <w:t>J. Epidemiol. Community Health</w:t>
      </w:r>
      <w:r w:rsidRPr="00ED4070">
        <w:rPr>
          <w:noProof/>
          <w:szCs w:val="24"/>
        </w:rPr>
        <w:t xml:space="preserve"> </w:t>
      </w:r>
      <w:r w:rsidRPr="00ED4070">
        <w:rPr>
          <w:b/>
          <w:bCs/>
          <w:noProof/>
          <w:szCs w:val="24"/>
        </w:rPr>
        <w:t>39</w:t>
      </w:r>
      <w:r w:rsidRPr="00ED4070">
        <w:rPr>
          <w:noProof/>
          <w:szCs w:val="24"/>
        </w:rPr>
        <w:t>, 343–346 (1985).</w:t>
      </w:r>
    </w:p>
    <w:p w14:paraId="29034443"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27.</w:t>
      </w:r>
      <w:r w:rsidRPr="00ED4070">
        <w:rPr>
          <w:noProof/>
          <w:szCs w:val="24"/>
        </w:rPr>
        <w:tab/>
        <w:t xml:space="preserve">Grundy, E. Women’s Fertility and Mortality in Late Mid Life: A Comparison of Three Contemporary Populations. </w:t>
      </w:r>
      <w:r w:rsidRPr="00ED4070">
        <w:rPr>
          <w:i/>
          <w:iCs/>
          <w:noProof/>
          <w:szCs w:val="24"/>
        </w:rPr>
        <w:t>Am. J. Hum. Biol.</w:t>
      </w:r>
      <w:r w:rsidRPr="00ED4070">
        <w:rPr>
          <w:noProof/>
          <w:szCs w:val="24"/>
        </w:rPr>
        <w:t xml:space="preserve"> </w:t>
      </w:r>
      <w:r w:rsidRPr="00ED4070">
        <w:rPr>
          <w:b/>
          <w:bCs/>
          <w:noProof/>
          <w:szCs w:val="24"/>
        </w:rPr>
        <w:t>547</w:t>
      </w:r>
      <w:r w:rsidRPr="00ED4070">
        <w:rPr>
          <w:noProof/>
          <w:szCs w:val="24"/>
        </w:rPr>
        <w:t>, 541–547 (2009).</w:t>
      </w:r>
    </w:p>
    <w:p w14:paraId="7D5E766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28.</w:t>
      </w:r>
      <w:r w:rsidRPr="00ED4070">
        <w:rPr>
          <w:noProof/>
          <w:szCs w:val="24"/>
        </w:rPr>
        <w:tab/>
        <w:t xml:space="preserve">Lund, E. Number of children and death from hormone-dependent cancers. </w:t>
      </w:r>
      <w:r w:rsidRPr="00ED4070">
        <w:rPr>
          <w:i/>
          <w:iCs/>
          <w:noProof/>
          <w:szCs w:val="24"/>
        </w:rPr>
        <w:t>Int. J. Cancer</w:t>
      </w:r>
      <w:r w:rsidRPr="00ED4070">
        <w:rPr>
          <w:noProof/>
          <w:szCs w:val="24"/>
        </w:rPr>
        <w:t xml:space="preserve"> </w:t>
      </w:r>
      <w:r w:rsidRPr="00ED4070">
        <w:rPr>
          <w:b/>
          <w:bCs/>
          <w:noProof/>
          <w:szCs w:val="24"/>
        </w:rPr>
        <w:t>46</w:t>
      </w:r>
      <w:r w:rsidRPr="00ED4070">
        <w:rPr>
          <w:noProof/>
          <w:szCs w:val="24"/>
        </w:rPr>
        <w:t>, 998–1000 (1990).</w:t>
      </w:r>
    </w:p>
    <w:p w14:paraId="2BF088B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29.</w:t>
      </w:r>
      <w:r w:rsidRPr="00ED4070">
        <w:rPr>
          <w:noProof/>
          <w:szCs w:val="24"/>
        </w:rPr>
        <w:tab/>
        <w:t xml:space="preserve">Hurt, L. S. </w:t>
      </w:r>
      <w:r w:rsidRPr="00ED4070">
        <w:rPr>
          <w:i/>
          <w:iCs/>
          <w:noProof/>
          <w:szCs w:val="24"/>
        </w:rPr>
        <w:t>et al.</w:t>
      </w:r>
      <w:r w:rsidRPr="00ED4070">
        <w:rPr>
          <w:noProof/>
          <w:szCs w:val="24"/>
        </w:rPr>
        <w:t xml:space="preserve"> The effect of number of births on women’s mortality: Systematic review of the evidence for women who have completed their childbearing. </w:t>
      </w:r>
      <w:r w:rsidRPr="00ED4070">
        <w:rPr>
          <w:i/>
          <w:iCs/>
          <w:noProof/>
          <w:szCs w:val="24"/>
        </w:rPr>
        <w:t>Popul. Stud. (NY).</w:t>
      </w:r>
      <w:r w:rsidRPr="00ED4070">
        <w:rPr>
          <w:noProof/>
          <w:szCs w:val="24"/>
        </w:rPr>
        <w:t xml:space="preserve"> </w:t>
      </w:r>
      <w:r w:rsidRPr="00ED4070">
        <w:rPr>
          <w:b/>
          <w:bCs/>
          <w:noProof/>
          <w:szCs w:val="24"/>
        </w:rPr>
        <w:t>60</w:t>
      </w:r>
      <w:r w:rsidRPr="00ED4070">
        <w:rPr>
          <w:noProof/>
          <w:szCs w:val="24"/>
        </w:rPr>
        <w:t>, 55–71 (2006).</w:t>
      </w:r>
    </w:p>
    <w:p w14:paraId="45B9726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30.</w:t>
      </w:r>
      <w:r w:rsidRPr="00ED4070">
        <w:rPr>
          <w:noProof/>
          <w:szCs w:val="24"/>
        </w:rPr>
        <w:tab/>
        <w:t xml:space="preserve">Lawlor, D. A. </w:t>
      </w:r>
      <w:r w:rsidRPr="00ED4070">
        <w:rPr>
          <w:i/>
          <w:iCs/>
          <w:noProof/>
          <w:szCs w:val="24"/>
        </w:rPr>
        <w:t>et al.</w:t>
      </w:r>
      <w:r w:rsidRPr="00ED4070">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ED4070">
        <w:rPr>
          <w:i/>
          <w:iCs/>
          <w:noProof/>
          <w:szCs w:val="24"/>
        </w:rPr>
        <w:t>Circulation</w:t>
      </w:r>
      <w:r w:rsidRPr="00ED4070">
        <w:rPr>
          <w:noProof/>
          <w:szCs w:val="24"/>
        </w:rPr>
        <w:t xml:space="preserve"> </w:t>
      </w:r>
      <w:r w:rsidRPr="00ED4070">
        <w:rPr>
          <w:b/>
          <w:bCs/>
          <w:noProof/>
          <w:szCs w:val="24"/>
        </w:rPr>
        <w:t>107</w:t>
      </w:r>
      <w:r w:rsidRPr="00ED4070">
        <w:rPr>
          <w:noProof/>
          <w:szCs w:val="24"/>
        </w:rPr>
        <w:t>, 1260–1264 (2003).</w:t>
      </w:r>
    </w:p>
    <w:p w14:paraId="7665B8E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31.</w:t>
      </w:r>
      <w:r w:rsidRPr="00ED4070">
        <w:rPr>
          <w:noProof/>
          <w:szCs w:val="24"/>
        </w:rPr>
        <w:tab/>
        <w:t xml:space="preserve">Simons, L. A., Simons, J., Friedlander, Y. &amp; McCallum, J. Childbearing history and late-life mortality: The Dubbo study of Australian elderly. </w:t>
      </w:r>
      <w:r w:rsidRPr="00ED4070">
        <w:rPr>
          <w:i/>
          <w:iCs/>
          <w:noProof/>
          <w:szCs w:val="24"/>
        </w:rPr>
        <w:t>Age Ageing</w:t>
      </w:r>
      <w:r w:rsidRPr="00ED4070">
        <w:rPr>
          <w:noProof/>
          <w:szCs w:val="24"/>
        </w:rPr>
        <w:t xml:space="preserve"> </w:t>
      </w:r>
      <w:r w:rsidRPr="00ED4070">
        <w:rPr>
          <w:b/>
          <w:bCs/>
          <w:noProof/>
          <w:szCs w:val="24"/>
        </w:rPr>
        <w:t>41</w:t>
      </w:r>
      <w:r w:rsidRPr="00ED4070">
        <w:rPr>
          <w:noProof/>
          <w:szCs w:val="24"/>
        </w:rPr>
        <w:t>, 523–528 (2012).</w:t>
      </w:r>
    </w:p>
    <w:p w14:paraId="37740CB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32.</w:t>
      </w:r>
      <w:r w:rsidRPr="00ED4070">
        <w:rPr>
          <w:noProof/>
          <w:szCs w:val="24"/>
        </w:rPr>
        <w:tab/>
        <w:t xml:space="preserve">Zeng, Y. </w:t>
      </w:r>
      <w:r w:rsidRPr="00ED4070">
        <w:rPr>
          <w:i/>
          <w:iCs/>
          <w:noProof/>
          <w:szCs w:val="24"/>
        </w:rPr>
        <w:t>et al.</w:t>
      </w:r>
      <w:r w:rsidRPr="00ED4070">
        <w:rPr>
          <w:noProof/>
          <w:szCs w:val="24"/>
        </w:rPr>
        <w:t xml:space="preserve"> Parity and All-cause Mortality in Women and Men: A Dose-Response Meta-Analysis of Cohort Studies. </w:t>
      </w:r>
      <w:r w:rsidRPr="00ED4070">
        <w:rPr>
          <w:i/>
          <w:iCs/>
          <w:noProof/>
          <w:szCs w:val="24"/>
        </w:rPr>
        <w:t>Sci. Rep.</w:t>
      </w:r>
      <w:r w:rsidRPr="00ED4070">
        <w:rPr>
          <w:noProof/>
          <w:szCs w:val="24"/>
        </w:rPr>
        <w:t xml:space="preserve"> </w:t>
      </w:r>
      <w:r w:rsidRPr="00ED4070">
        <w:rPr>
          <w:b/>
          <w:bCs/>
          <w:noProof/>
          <w:szCs w:val="24"/>
        </w:rPr>
        <w:t>6:19351</w:t>
      </w:r>
      <w:r w:rsidRPr="00ED4070">
        <w:rPr>
          <w:noProof/>
          <w:szCs w:val="24"/>
        </w:rPr>
        <w:t>, 1–11 (2016).</w:t>
      </w:r>
    </w:p>
    <w:p w14:paraId="7A19110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33.</w:t>
      </w:r>
      <w:r w:rsidRPr="00ED4070">
        <w:rPr>
          <w:noProof/>
          <w:szCs w:val="24"/>
        </w:rPr>
        <w:tab/>
        <w:t xml:space="preserve">Dior, U. P. </w:t>
      </w:r>
      <w:r w:rsidRPr="00ED4070">
        <w:rPr>
          <w:i/>
          <w:iCs/>
          <w:noProof/>
          <w:szCs w:val="24"/>
        </w:rPr>
        <w:t>et al.</w:t>
      </w:r>
      <w:r w:rsidRPr="00ED4070">
        <w:rPr>
          <w:noProof/>
          <w:szCs w:val="24"/>
        </w:rPr>
        <w:t xml:space="preserve"> Association between number of children and mortality of mothers: Results of a 37-year follow-up study. </w:t>
      </w:r>
      <w:r w:rsidRPr="00ED4070">
        <w:rPr>
          <w:i/>
          <w:iCs/>
          <w:noProof/>
          <w:szCs w:val="24"/>
        </w:rPr>
        <w:t>Ann. Epidemiol.</w:t>
      </w:r>
      <w:r w:rsidRPr="00ED4070">
        <w:rPr>
          <w:noProof/>
          <w:szCs w:val="24"/>
        </w:rPr>
        <w:t xml:space="preserve"> </w:t>
      </w:r>
      <w:r w:rsidRPr="00ED4070">
        <w:rPr>
          <w:b/>
          <w:bCs/>
          <w:noProof/>
          <w:szCs w:val="24"/>
        </w:rPr>
        <w:t>23</w:t>
      </w:r>
      <w:r w:rsidRPr="00ED4070">
        <w:rPr>
          <w:noProof/>
          <w:szCs w:val="24"/>
        </w:rPr>
        <w:t>, 13–18 (2013).</w:t>
      </w:r>
    </w:p>
    <w:p w14:paraId="2EB0765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34.</w:t>
      </w:r>
      <w:r w:rsidRPr="00ED4070">
        <w:rPr>
          <w:noProof/>
          <w:szCs w:val="24"/>
        </w:rPr>
        <w:tab/>
        <w:t xml:space="preserve">Lv, H., Wu, H., Yin, J., Qian, J. &amp; Ge, J. Parity and Cardiovascular Disease Mortality: a Dose-Response Meta- Analysis of Cohort Studies. </w:t>
      </w:r>
      <w:r w:rsidRPr="00ED4070">
        <w:rPr>
          <w:i/>
          <w:iCs/>
          <w:noProof/>
          <w:szCs w:val="24"/>
        </w:rPr>
        <w:t>Sci. Rep.</w:t>
      </w:r>
      <w:r w:rsidRPr="00ED4070">
        <w:rPr>
          <w:noProof/>
          <w:szCs w:val="24"/>
        </w:rPr>
        <w:t xml:space="preserve"> </w:t>
      </w:r>
      <w:r w:rsidRPr="00ED4070">
        <w:rPr>
          <w:b/>
          <w:bCs/>
          <w:noProof/>
          <w:szCs w:val="24"/>
        </w:rPr>
        <w:t>5:13411</w:t>
      </w:r>
      <w:r w:rsidRPr="00ED4070">
        <w:rPr>
          <w:noProof/>
          <w:szCs w:val="24"/>
        </w:rPr>
        <w:t>, 1–9 (2015).</w:t>
      </w:r>
    </w:p>
    <w:p w14:paraId="42B7E3A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35.</w:t>
      </w:r>
      <w:r w:rsidRPr="00ED4070">
        <w:rPr>
          <w:noProof/>
          <w:szCs w:val="24"/>
        </w:rPr>
        <w:tab/>
        <w:t xml:space="preserve">Guan, H., Wu, Q. &amp; Gong, T. Parity and Kidney Cancer Risk: Evidence from Epidemiologic Studies. </w:t>
      </w:r>
      <w:r w:rsidRPr="00ED4070">
        <w:rPr>
          <w:i/>
          <w:iCs/>
          <w:noProof/>
          <w:szCs w:val="24"/>
        </w:rPr>
        <w:t>Cancer Epidemiol. Biomarkers Prev.</w:t>
      </w:r>
      <w:r w:rsidRPr="00ED4070">
        <w:rPr>
          <w:noProof/>
          <w:szCs w:val="24"/>
        </w:rPr>
        <w:t xml:space="preserve"> </w:t>
      </w:r>
      <w:r w:rsidRPr="00ED4070">
        <w:rPr>
          <w:b/>
          <w:bCs/>
          <w:noProof/>
          <w:szCs w:val="24"/>
        </w:rPr>
        <w:t>22</w:t>
      </w:r>
      <w:r w:rsidRPr="00ED4070">
        <w:rPr>
          <w:noProof/>
          <w:szCs w:val="24"/>
        </w:rPr>
        <w:t>, 2345–2354 (2013).</w:t>
      </w:r>
    </w:p>
    <w:p w14:paraId="23A582E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36.</w:t>
      </w:r>
      <w:r w:rsidRPr="00ED4070">
        <w:rPr>
          <w:noProof/>
          <w:szCs w:val="24"/>
        </w:rPr>
        <w:tab/>
        <w:t xml:space="preserve">Ziomkiewicz, A., Sancilio, A., Galbarczyk, A. &amp; Klimek, M. Evidence for the cost of reproduction in humans: High lifetime reproductive effort is associated with greater oxidative stress in post-menopausal women. </w:t>
      </w:r>
      <w:r w:rsidRPr="00ED4070">
        <w:rPr>
          <w:i/>
          <w:iCs/>
          <w:noProof/>
          <w:szCs w:val="24"/>
        </w:rPr>
        <w:t>PLoS One</w:t>
      </w:r>
      <w:r w:rsidRPr="00ED4070">
        <w:rPr>
          <w:noProof/>
          <w:szCs w:val="24"/>
        </w:rPr>
        <w:t xml:space="preserve"> </w:t>
      </w:r>
      <w:r w:rsidRPr="00ED4070">
        <w:rPr>
          <w:b/>
          <w:bCs/>
          <w:noProof/>
          <w:szCs w:val="24"/>
        </w:rPr>
        <w:t>11</w:t>
      </w:r>
      <w:r w:rsidRPr="00ED4070">
        <w:rPr>
          <w:noProof/>
          <w:szCs w:val="24"/>
        </w:rPr>
        <w:t>, 1–14 (2016).</w:t>
      </w:r>
    </w:p>
    <w:p w14:paraId="1F9B3D0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37.</w:t>
      </w:r>
      <w:r w:rsidRPr="00ED4070">
        <w:rPr>
          <w:noProof/>
          <w:szCs w:val="24"/>
        </w:rPr>
        <w:tab/>
        <w:t xml:space="preserve">Kresovich, J. K. </w:t>
      </w:r>
      <w:r w:rsidRPr="00ED4070">
        <w:rPr>
          <w:i/>
          <w:iCs/>
          <w:noProof/>
          <w:szCs w:val="24"/>
        </w:rPr>
        <w:t>et al.</w:t>
      </w:r>
      <w:r w:rsidRPr="00ED4070">
        <w:rPr>
          <w:noProof/>
          <w:szCs w:val="24"/>
        </w:rPr>
        <w:t xml:space="preserve"> Reproduction, DNA methylation and biological age. </w:t>
      </w:r>
      <w:r w:rsidRPr="00ED4070">
        <w:rPr>
          <w:i/>
          <w:iCs/>
          <w:noProof/>
          <w:szCs w:val="24"/>
        </w:rPr>
        <w:t>Hum. Reprod.</w:t>
      </w:r>
      <w:r w:rsidRPr="00ED4070">
        <w:rPr>
          <w:noProof/>
          <w:szCs w:val="24"/>
        </w:rPr>
        <w:t xml:space="preserve"> </w:t>
      </w:r>
      <w:r w:rsidRPr="00ED4070">
        <w:rPr>
          <w:b/>
          <w:bCs/>
          <w:noProof/>
          <w:szCs w:val="24"/>
        </w:rPr>
        <w:t>34</w:t>
      </w:r>
      <w:r w:rsidRPr="00ED4070">
        <w:rPr>
          <w:noProof/>
          <w:szCs w:val="24"/>
        </w:rPr>
        <w:t>, 1965–1973 (2019).</w:t>
      </w:r>
    </w:p>
    <w:p w14:paraId="2180BA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38.</w:t>
      </w:r>
      <w:r w:rsidRPr="00ED4070">
        <w:rPr>
          <w:noProof/>
          <w:szCs w:val="24"/>
        </w:rPr>
        <w:tab/>
        <w:t xml:space="preserve">Harley, C. B., Vaziri, H., Counter, C. M. &amp; Allsopp, R. C. The telomere hypothesis of cellular aging. </w:t>
      </w:r>
      <w:r w:rsidRPr="00ED4070">
        <w:rPr>
          <w:i/>
          <w:iCs/>
          <w:noProof/>
          <w:szCs w:val="24"/>
        </w:rPr>
        <w:t>Exp Gerontol</w:t>
      </w:r>
      <w:r w:rsidRPr="00ED4070">
        <w:rPr>
          <w:noProof/>
          <w:szCs w:val="24"/>
        </w:rPr>
        <w:t xml:space="preserve"> </w:t>
      </w:r>
      <w:r w:rsidRPr="00ED4070">
        <w:rPr>
          <w:b/>
          <w:bCs/>
          <w:noProof/>
          <w:szCs w:val="24"/>
        </w:rPr>
        <w:t>27</w:t>
      </w:r>
      <w:r w:rsidRPr="00ED4070">
        <w:rPr>
          <w:noProof/>
          <w:szCs w:val="24"/>
        </w:rPr>
        <w:t>, 375–382 (1992).</w:t>
      </w:r>
    </w:p>
    <w:p w14:paraId="6284E68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39.</w:t>
      </w:r>
      <w:r w:rsidRPr="00ED4070">
        <w:rPr>
          <w:noProof/>
          <w:szCs w:val="24"/>
        </w:rPr>
        <w:tab/>
        <w:t xml:space="preserve">Belsky, D. W. </w:t>
      </w:r>
      <w:r w:rsidRPr="00ED4070">
        <w:rPr>
          <w:i/>
          <w:iCs/>
          <w:noProof/>
          <w:szCs w:val="24"/>
        </w:rPr>
        <w:t>et al.</w:t>
      </w:r>
      <w:r w:rsidRPr="00ED4070">
        <w:rPr>
          <w:noProof/>
          <w:szCs w:val="24"/>
        </w:rPr>
        <w:t xml:space="preserve"> Eleven Telomere, Epigenetic Clock, and Biomarker-Composite Quantifications of Biological Aging: Do They Measure the Same Thing? </w:t>
      </w:r>
      <w:r w:rsidRPr="00ED4070">
        <w:rPr>
          <w:i/>
          <w:iCs/>
          <w:noProof/>
          <w:szCs w:val="24"/>
        </w:rPr>
        <w:t>Am J Epidemiol</w:t>
      </w:r>
      <w:r w:rsidRPr="00ED4070">
        <w:rPr>
          <w:noProof/>
          <w:szCs w:val="24"/>
        </w:rPr>
        <w:t xml:space="preserve"> </w:t>
      </w:r>
      <w:r w:rsidRPr="00ED4070">
        <w:rPr>
          <w:b/>
          <w:bCs/>
          <w:noProof/>
          <w:szCs w:val="24"/>
        </w:rPr>
        <w:t>187</w:t>
      </w:r>
      <w:r w:rsidRPr="00ED4070">
        <w:rPr>
          <w:noProof/>
          <w:szCs w:val="24"/>
        </w:rPr>
        <w:t>, 1220–1230 (2017).</w:t>
      </w:r>
    </w:p>
    <w:p w14:paraId="1F8D287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40.</w:t>
      </w:r>
      <w:r w:rsidRPr="00ED4070">
        <w:rPr>
          <w:noProof/>
          <w:szCs w:val="24"/>
        </w:rPr>
        <w:tab/>
        <w:t xml:space="preserve">McCrory, C. </w:t>
      </w:r>
      <w:r w:rsidRPr="00ED4070">
        <w:rPr>
          <w:i/>
          <w:iCs/>
          <w:noProof/>
          <w:szCs w:val="24"/>
        </w:rPr>
        <w:t>et al.</w:t>
      </w:r>
      <w:r w:rsidRPr="00ED4070">
        <w:rPr>
          <w:noProof/>
          <w:szCs w:val="24"/>
        </w:rPr>
        <w:t xml:space="preserve"> Association of 4 epigenetic clocks with measures of functional health, cognition, and all-cause mortality in The Irish Longitudinal Study on Ageing (TILDA). </w:t>
      </w:r>
      <w:r w:rsidRPr="00ED4070">
        <w:rPr>
          <w:i/>
          <w:iCs/>
          <w:noProof/>
          <w:szCs w:val="24"/>
        </w:rPr>
        <w:t>bioRxiv</w:t>
      </w:r>
      <w:r w:rsidRPr="00ED4070">
        <w:rPr>
          <w:noProof/>
          <w:szCs w:val="24"/>
        </w:rPr>
        <w:t xml:space="preserve"> 2020.04.27.063164 (2020). doi:10.1101/2020.04.27.063164</w:t>
      </w:r>
    </w:p>
    <w:p w14:paraId="0556C33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41.</w:t>
      </w:r>
      <w:r w:rsidRPr="00ED4070">
        <w:rPr>
          <w:noProof/>
          <w:szCs w:val="24"/>
        </w:rPr>
        <w:tab/>
        <w:t xml:space="preserve">Ahrens, K. A., Rossen, L. M. &amp; Simon, A. E. Relationship Between Mean Leucocyte Telomere Length and Measures of Allostatic Load in US Reproductive-Aged Women, NHANES 1999–2002. </w:t>
      </w:r>
      <w:r w:rsidRPr="00ED4070">
        <w:rPr>
          <w:i/>
          <w:iCs/>
          <w:noProof/>
          <w:szCs w:val="24"/>
        </w:rPr>
        <w:t>Paediatr. Perinat. Epidemiol.</w:t>
      </w:r>
      <w:r w:rsidRPr="00ED4070">
        <w:rPr>
          <w:noProof/>
          <w:szCs w:val="24"/>
        </w:rPr>
        <w:t xml:space="preserve"> </w:t>
      </w:r>
      <w:r w:rsidRPr="00ED4070">
        <w:rPr>
          <w:b/>
          <w:bCs/>
          <w:noProof/>
          <w:szCs w:val="24"/>
        </w:rPr>
        <w:t>30</w:t>
      </w:r>
      <w:r w:rsidRPr="00ED4070">
        <w:rPr>
          <w:noProof/>
          <w:szCs w:val="24"/>
        </w:rPr>
        <w:t>, 325–335 (2016).</w:t>
      </w:r>
    </w:p>
    <w:p w14:paraId="6C8ACD5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42.</w:t>
      </w:r>
      <w:r w:rsidRPr="00ED4070">
        <w:rPr>
          <w:noProof/>
          <w:szCs w:val="24"/>
        </w:rPr>
        <w:tab/>
        <w:t xml:space="preserve">Cohen, A. A. </w:t>
      </w:r>
      <w:r w:rsidRPr="00ED4070">
        <w:rPr>
          <w:i/>
          <w:iCs/>
          <w:noProof/>
          <w:szCs w:val="24"/>
        </w:rPr>
        <w:t>et al.</w:t>
      </w:r>
      <w:r w:rsidRPr="00ED4070">
        <w:rPr>
          <w:noProof/>
          <w:szCs w:val="24"/>
        </w:rPr>
        <w:t xml:space="preserve"> A novel statistical approach shows evidence for multi-system physiological dysregulation during aging. </w:t>
      </w:r>
      <w:r w:rsidRPr="00ED4070">
        <w:rPr>
          <w:i/>
          <w:iCs/>
          <w:noProof/>
          <w:szCs w:val="24"/>
        </w:rPr>
        <w:t>Mech. Ageing Dev.</w:t>
      </w:r>
      <w:r w:rsidRPr="00ED4070">
        <w:rPr>
          <w:noProof/>
          <w:szCs w:val="24"/>
        </w:rPr>
        <w:t xml:space="preserve"> </w:t>
      </w:r>
      <w:r w:rsidRPr="00ED4070">
        <w:rPr>
          <w:b/>
          <w:bCs/>
          <w:noProof/>
          <w:szCs w:val="24"/>
        </w:rPr>
        <w:t>134</w:t>
      </w:r>
      <w:r w:rsidRPr="00ED4070">
        <w:rPr>
          <w:noProof/>
          <w:szCs w:val="24"/>
        </w:rPr>
        <w:t>, 110–117 (2013).</w:t>
      </w:r>
    </w:p>
    <w:p w14:paraId="23F5938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43.</w:t>
      </w:r>
      <w:r w:rsidRPr="00ED4070">
        <w:rPr>
          <w:noProof/>
          <w:szCs w:val="24"/>
        </w:rPr>
        <w:tab/>
        <w:t xml:space="preserve">Levine, M. E. Modeling the Rate of Senescence: Can Estimated Biological Age Predict Mortality More Accurately Than Chronological Age? </w:t>
      </w:r>
      <w:r w:rsidRPr="00ED4070">
        <w:rPr>
          <w:i/>
          <w:iCs/>
          <w:noProof/>
          <w:szCs w:val="24"/>
        </w:rPr>
        <w:t>Journals Gerontol. Ser. a-Biological Sci. Med. Sci.</w:t>
      </w:r>
      <w:r w:rsidRPr="00ED4070">
        <w:rPr>
          <w:noProof/>
          <w:szCs w:val="24"/>
        </w:rPr>
        <w:t xml:space="preserve"> </w:t>
      </w:r>
      <w:r w:rsidRPr="00ED4070">
        <w:rPr>
          <w:b/>
          <w:bCs/>
          <w:noProof/>
          <w:szCs w:val="24"/>
        </w:rPr>
        <w:t>68</w:t>
      </w:r>
      <w:r w:rsidRPr="00ED4070">
        <w:rPr>
          <w:noProof/>
          <w:szCs w:val="24"/>
        </w:rPr>
        <w:t>, 667–674 (2013).</w:t>
      </w:r>
    </w:p>
    <w:p w14:paraId="1F2A3A3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44.</w:t>
      </w:r>
      <w:r w:rsidRPr="00ED4070">
        <w:rPr>
          <w:noProof/>
          <w:szCs w:val="24"/>
        </w:rPr>
        <w:tab/>
        <w:t xml:space="preserve">Liu, Z. </w:t>
      </w:r>
      <w:r w:rsidRPr="00ED4070">
        <w:rPr>
          <w:i/>
          <w:iCs/>
          <w:noProof/>
          <w:szCs w:val="24"/>
        </w:rPr>
        <w:t>et al.</w:t>
      </w:r>
      <w:r w:rsidRPr="00ED4070">
        <w:rPr>
          <w:noProof/>
          <w:szCs w:val="24"/>
        </w:rPr>
        <w:t xml:space="preserve"> A new aging measure captures morbidity and mortality risk across diverse subpopulations from NHANES IV: A cohort study. </w:t>
      </w:r>
      <w:r w:rsidRPr="00ED4070">
        <w:rPr>
          <w:i/>
          <w:iCs/>
          <w:noProof/>
          <w:szCs w:val="24"/>
        </w:rPr>
        <w:t>PLoS Med</w:t>
      </w:r>
      <w:r w:rsidRPr="00ED4070">
        <w:rPr>
          <w:noProof/>
          <w:szCs w:val="24"/>
        </w:rPr>
        <w:t xml:space="preserve"> </w:t>
      </w:r>
      <w:r w:rsidRPr="00ED4070">
        <w:rPr>
          <w:b/>
          <w:bCs/>
          <w:noProof/>
          <w:szCs w:val="24"/>
        </w:rPr>
        <w:t>15</w:t>
      </w:r>
      <w:r w:rsidRPr="00ED4070">
        <w:rPr>
          <w:noProof/>
          <w:szCs w:val="24"/>
        </w:rPr>
        <w:t>, e1002718 (2018).</w:t>
      </w:r>
    </w:p>
    <w:p w14:paraId="3207964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45.</w:t>
      </w:r>
      <w:r w:rsidRPr="00ED4070">
        <w:rPr>
          <w:noProof/>
          <w:szCs w:val="24"/>
        </w:rPr>
        <w:tab/>
        <w:t xml:space="preserve">Klemera, P. &amp; Doubal, S. A new approach to the concept and computation of biological age. </w:t>
      </w:r>
      <w:r w:rsidRPr="00ED4070">
        <w:rPr>
          <w:i/>
          <w:iCs/>
          <w:noProof/>
          <w:szCs w:val="24"/>
        </w:rPr>
        <w:t>Mech. Ageing Dev.</w:t>
      </w:r>
      <w:r w:rsidRPr="00ED4070">
        <w:rPr>
          <w:noProof/>
          <w:szCs w:val="24"/>
        </w:rPr>
        <w:t xml:space="preserve"> </w:t>
      </w:r>
      <w:r w:rsidRPr="00ED4070">
        <w:rPr>
          <w:b/>
          <w:bCs/>
          <w:noProof/>
          <w:szCs w:val="24"/>
        </w:rPr>
        <w:t>127</w:t>
      </w:r>
      <w:r w:rsidRPr="00ED4070">
        <w:rPr>
          <w:noProof/>
          <w:szCs w:val="24"/>
        </w:rPr>
        <w:t>, 240–248 (2006).</w:t>
      </w:r>
    </w:p>
    <w:p w14:paraId="681D4D9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46.</w:t>
      </w:r>
      <w:r w:rsidRPr="00ED4070">
        <w:rPr>
          <w:noProof/>
          <w:szCs w:val="24"/>
        </w:rPr>
        <w:tab/>
        <w:t xml:space="preserve">McEwen, B. S. Stress, adaptation and disease: Allostatis and allostatic load. </w:t>
      </w:r>
      <w:r w:rsidRPr="00ED4070">
        <w:rPr>
          <w:i/>
          <w:iCs/>
          <w:noProof/>
          <w:szCs w:val="24"/>
        </w:rPr>
        <w:t>Ann. N. Y. Acad. Sci.</w:t>
      </w:r>
      <w:r w:rsidRPr="00ED4070">
        <w:rPr>
          <w:noProof/>
          <w:szCs w:val="24"/>
        </w:rPr>
        <w:t xml:space="preserve"> </w:t>
      </w:r>
      <w:r w:rsidRPr="00ED4070">
        <w:rPr>
          <w:b/>
          <w:bCs/>
          <w:noProof/>
          <w:szCs w:val="24"/>
        </w:rPr>
        <w:t>840</w:t>
      </w:r>
      <w:r w:rsidRPr="00ED4070">
        <w:rPr>
          <w:noProof/>
          <w:szCs w:val="24"/>
        </w:rPr>
        <w:t>, 33–44 (1998).</w:t>
      </w:r>
    </w:p>
    <w:p w14:paraId="4736FA0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47.</w:t>
      </w:r>
      <w:r w:rsidRPr="00ED4070">
        <w:rPr>
          <w:noProof/>
          <w:szCs w:val="24"/>
        </w:rPr>
        <w:tab/>
        <w:t xml:space="preserve">Santos-Lozada, A. R. &amp; Howard, J. T. Using allostatic load to validate self-rated health for racial/ethnic groups in the United States. </w:t>
      </w:r>
      <w:r w:rsidRPr="00ED4070">
        <w:rPr>
          <w:i/>
          <w:iCs/>
          <w:noProof/>
          <w:szCs w:val="24"/>
        </w:rPr>
        <w:t>Biodemography Soc. Biol.</w:t>
      </w:r>
      <w:r w:rsidRPr="00ED4070">
        <w:rPr>
          <w:noProof/>
          <w:szCs w:val="24"/>
        </w:rPr>
        <w:t xml:space="preserve"> </w:t>
      </w:r>
      <w:r w:rsidRPr="00ED4070">
        <w:rPr>
          <w:b/>
          <w:bCs/>
          <w:noProof/>
          <w:szCs w:val="24"/>
        </w:rPr>
        <w:t>64</w:t>
      </w:r>
      <w:r w:rsidRPr="00ED4070">
        <w:rPr>
          <w:noProof/>
          <w:szCs w:val="24"/>
        </w:rPr>
        <w:t>, 1–14 (2018).</w:t>
      </w:r>
    </w:p>
    <w:p w14:paraId="23233D7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48.</w:t>
      </w:r>
      <w:r w:rsidRPr="00ED4070">
        <w:rPr>
          <w:noProof/>
          <w:szCs w:val="24"/>
        </w:rPr>
        <w:tab/>
        <w:t xml:space="preserve">Atwood, C. S. &amp; Bowen, R. L. The reproductive-cell cycle theory of aging: An update. </w:t>
      </w:r>
      <w:r w:rsidRPr="00ED4070">
        <w:rPr>
          <w:i/>
          <w:iCs/>
          <w:noProof/>
          <w:szCs w:val="24"/>
        </w:rPr>
        <w:t>Exp. Gerontol.</w:t>
      </w:r>
      <w:r w:rsidRPr="00ED4070">
        <w:rPr>
          <w:noProof/>
          <w:szCs w:val="24"/>
        </w:rPr>
        <w:t xml:space="preserve"> </w:t>
      </w:r>
      <w:r w:rsidRPr="00ED4070">
        <w:rPr>
          <w:b/>
          <w:bCs/>
          <w:noProof/>
          <w:szCs w:val="24"/>
        </w:rPr>
        <w:t>46</w:t>
      </w:r>
      <w:r w:rsidRPr="00ED4070">
        <w:rPr>
          <w:noProof/>
          <w:szCs w:val="24"/>
        </w:rPr>
        <w:t>, 100–107 (2011).</w:t>
      </w:r>
    </w:p>
    <w:p w14:paraId="19F9739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49.</w:t>
      </w:r>
      <w:r w:rsidRPr="00ED4070">
        <w:rPr>
          <w:noProof/>
          <w:szCs w:val="24"/>
        </w:rPr>
        <w:tab/>
        <w:t>Centers for Disease Control and Prevention, N. C. for H. S. (NCHS). National Health and Nutrition Examination Survey Data. (2018).</w:t>
      </w:r>
    </w:p>
    <w:p w14:paraId="11D449A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50.</w:t>
      </w:r>
      <w:r w:rsidRPr="00ED4070">
        <w:rPr>
          <w:noProof/>
          <w:szCs w:val="24"/>
        </w:rPr>
        <w:tab/>
        <w:t xml:space="preserve">Wilcox, A. J. </w:t>
      </w:r>
      <w:r w:rsidRPr="00ED4070">
        <w:rPr>
          <w:i/>
          <w:iCs/>
          <w:noProof/>
          <w:szCs w:val="24"/>
        </w:rPr>
        <w:t>et al.</w:t>
      </w:r>
      <w:r w:rsidRPr="00ED4070">
        <w:rPr>
          <w:noProof/>
          <w:szCs w:val="24"/>
        </w:rPr>
        <w:t xml:space="preserve"> Incidence of Early Loss of Pregnancy. </w:t>
      </w:r>
      <w:r w:rsidRPr="00ED4070">
        <w:rPr>
          <w:i/>
          <w:iCs/>
          <w:noProof/>
          <w:szCs w:val="24"/>
        </w:rPr>
        <w:t>N. Engl. J. Med.</w:t>
      </w:r>
      <w:r w:rsidRPr="00ED4070">
        <w:rPr>
          <w:noProof/>
          <w:szCs w:val="24"/>
        </w:rPr>
        <w:t xml:space="preserve"> </w:t>
      </w:r>
      <w:r w:rsidRPr="00ED4070">
        <w:rPr>
          <w:b/>
          <w:bCs/>
          <w:noProof/>
          <w:szCs w:val="24"/>
        </w:rPr>
        <w:t>319</w:t>
      </w:r>
      <w:r w:rsidRPr="00ED4070">
        <w:rPr>
          <w:noProof/>
          <w:szCs w:val="24"/>
        </w:rPr>
        <w:t>, 189–194 (1988).</w:t>
      </w:r>
    </w:p>
    <w:p w14:paraId="1819CDA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51.</w:t>
      </w:r>
      <w:r w:rsidRPr="00ED4070">
        <w:rPr>
          <w:noProof/>
          <w:szCs w:val="24"/>
        </w:rPr>
        <w:tab/>
        <w:t xml:space="preserve">Lobo, R. A. </w:t>
      </w:r>
      <w:r w:rsidRPr="00ED4070">
        <w:rPr>
          <w:i/>
          <w:iCs/>
          <w:noProof/>
          <w:szCs w:val="24"/>
        </w:rPr>
        <w:t>Menopause and Aging</w:t>
      </w:r>
      <w:r w:rsidRPr="00ED4070">
        <w:rPr>
          <w:noProof/>
          <w:szCs w:val="24"/>
        </w:rPr>
        <w:t xml:space="preserve">. </w:t>
      </w:r>
      <w:r w:rsidRPr="00ED4070">
        <w:rPr>
          <w:i/>
          <w:iCs/>
          <w:noProof/>
          <w:szCs w:val="24"/>
        </w:rPr>
        <w:t>Yen and Jaffe’s Reproductive Endocrinology: Seventh Edition</w:t>
      </w:r>
      <w:r w:rsidRPr="00ED4070">
        <w:rPr>
          <w:noProof/>
          <w:szCs w:val="24"/>
        </w:rPr>
        <w:t xml:space="preserve"> (Elsevier, 2013). doi:10.1016/B978-1-4557-2758-2.00015-9</w:t>
      </w:r>
    </w:p>
    <w:p w14:paraId="30F2640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52.</w:t>
      </w:r>
      <w:r w:rsidRPr="00ED4070">
        <w:rPr>
          <w:noProof/>
          <w:szCs w:val="24"/>
        </w:rPr>
        <w:tab/>
        <w:t xml:space="preserve">Selvin, E. </w:t>
      </w:r>
      <w:r w:rsidRPr="00ED4070">
        <w:rPr>
          <w:i/>
          <w:iCs/>
          <w:noProof/>
          <w:szCs w:val="24"/>
        </w:rPr>
        <w:t>et al.</w:t>
      </w:r>
      <w:r w:rsidRPr="00ED4070">
        <w:rPr>
          <w:noProof/>
          <w:szCs w:val="24"/>
        </w:rPr>
        <w:t xml:space="preserve"> Calibration of serum creatinine in the National Health and Nutrition Examination Surveys (NHANES) 1988-1994, 1999-2004. </w:t>
      </w:r>
      <w:r w:rsidRPr="00ED4070">
        <w:rPr>
          <w:i/>
          <w:iCs/>
          <w:noProof/>
          <w:szCs w:val="24"/>
        </w:rPr>
        <w:t>Am. J. Kidney Dis.</w:t>
      </w:r>
      <w:r w:rsidRPr="00ED4070">
        <w:rPr>
          <w:noProof/>
          <w:szCs w:val="24"/>
        </w:rPr>
        <w:t xml:space="preserve"> </w:t>
      </w:r>
      <w:r w:rsidRPr="00ED4070">
        <w:rPr>
          <w:b/>
          <w:bCs/>
          <w:noProof/>
          <w:szCs w:val="24"/>
        </w:rPr>
        <w:t>50</w:t>
      </w:r>
      <w:r w:rsidRPr="00ED4070">
        <w:rPr>
          <w:noProof/>
          <w:szCs w:val="24"/>
        </w:rPr>
        <w:t>, 918–926 (2007).</w:t>
      </w:r>
    </w:p>
    <w:p w14:paraId="5DF4C99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53.</w:t>
      </w:r>
      <w:r w:rsidRPr="00ED4070">
        <w:rPr>
          <w:noProof/>
          <w:szCs w:val="24"/>
        </w:rPr>
        <w:tab/>
        <w:t xml:space="preserve">Mahalanobis, P. C. Mahalanobis distance. </w:t>
      </w:r>
      <w:r w:rsidRPr="00ED4070">
        <w:rPr>
          <w:i/>
          <w:iCs/>
          <w:noProof/>
          <w:szCs w:val="24"/>
        </w:rPr>
        <w:t>Proc. Natl. Inst. Sci. India</w:t>
      </w:r>
      <w:r w:rsidRPr="00ED4070">
        <w:rPr>
          <w:noProof/>
          <w:szCs w:val="24"/>
        </w:rPr>
        <w:t xml:space="preserve"> </w:t>
      </w:r>
      <w:r w:rsidRPr="00ED4070">
        <w:rPr>
          <w:b/>
          <w:bCs/>
          <w:noProof/>
          <w:szCs w:val="24"/>
        </w:rPr>
        <w:t>49</w:t>
      </w:r>
      <w:r w:rsidRPr="00ED4070">
        <w:rPr>
          <w:noProof/>
          <w:szCs w:val="24"/>
        </w:rPr>
        <w:t>, 234–256 (1936).</w:t>
      </w:r>
    </w:p>
    <w:p w14:paraId="12E5BC22"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54.</w:t>
      </w:r>
      <w:r w:rsidRPr="00ED4070">
        <w:rPr>
          <w:noProof/>
          <w:szCs w:val="24"/>
        </w:rPr>
        <w:tab/>
        <w:t xml:space="preserve">Duong, M. T., Bingham, B. A., Aldana, P. C., Chung, S. T. &amp; Sumner, A. E. Variation in the calculation of allostatic load score: 21 examples from NHANES. </w:t>
      </w:r>
      <w:r w:rsidRPr="00ED4070">
        <w:rPr>
          <w:i/>
          <w:iCs/>
          <w:noProof/>
          <w:szCs w:val="24"/>
        </w:rPr>
        <w:t>J. Racial Ethn. Heal. Disparities</w:t>
      </w:r>
      <w:r w:rsidRPr="00ED4070">
        <w:rPr>
          <w:noProof/>
          <w:szCs w:val="24"/>
        </w:rPr>
        <w:t xml:space="preserve"> </w:t>
      </w:r>
      <w:r w:rsidRPr="00ED4070">
        <w:rPr>
          <w:b/>
          <w:bCs/>
          <w:noProof/>
          <w:szCs w:val="24"/>
        </w:rPr>
        <w:t>4</w:t>
      </w:r>
      <w:r w:rsidRPr="00ED4070">
        <w:rPr>
          <w:noProof/>
          <w:szCs w:val="24"/>
        </w:rPr>
        <w:t>, 455–461 (2017).</w:t>
      </w:r>
    </w:p>
    <w:p w14:paraId="126F32E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55.</w:t>
      </w:r>
      <w:r w:rsidRPr="00ED4070">
        <w:rPr>
          <w:noProof/>
          <w:szCs w:val="24"/>
        </w:rPr>
        <w:tab/>
        <w:t xml:space="preserve">Levine, M. E. &amp; Crimmins, E. M. Evidence of accelerated aging among African Americans and its implications for mortality. </w:t>
      </w:r>
      <w:r w:rsidRPr="00ED4070">
        <w:rPr>
          <w:i/>
          <w:iCs/>
          <w:noProof/>
          <w:szCs w:val="24"/>
        </w:rPr>
        <w:t>Soc. Sci. Med.</w:t>
      </w:r>
      <w:r w:rsidRPr="00ED4070">
        <w:rPr>
          <w:noProof/>
          <w:szCs w:val="24"/>
        </w:rPr>
        <w:t xml:space="preserve"> </w:t>
      </w:r>
      <w:r w:rsidRPr="00ED4070">
        <w:rPr>
          <w:b/>
          <w:bCs/>
          <w:noProof/>
          <w:szCs w:val="24"/>
        </w:rPr>
        <w:t>118</w:t>
      </w:r>
      <w:r w:rsidRPr="00ED4070">
        <w:rPr>
          <w:noProof/>
          <w:szCs w:val="24"/>
        </w:rPr>
        <w:t>, 27–32 (2014).</w:t>
      </w:r>
    </w:p>
    <w:p w14:paraId="4EFFA30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56.</w:t>
      </w:r>
      <w:r w:rsidRPr="00ED4070">
        <w:rPr>
          <w:noProof/>
          <w:szCs w:val="24"/>
        </w:rPr>
        <w:tab/>
        <w:t xml:space="preserve">Steptoe, A. </w:t>
      </w:r>
      <w:r w:rsidRPr="00ED4070">
        <w:rPr>
          <w:i/>
          <w:iCs/>
          <w:noProof/>
          <w:szCs w:val="24"/>
        </w:rPr>
        <w:t>et al.</w:t>
      </w:r>
      <w:r w:rsidRPr="00ED4070">
        <w:rPr>
          <w:noProof/>
          <w:szCs w:val="24"/>
        </w:rPr>
        <w:t xml:space="preserve"> Educational attainment but not measures of current socioeconomic circumstances are associated with leukocyte telomere length in healthy older men and women. </w:t>
      </w:r>
      <w:r w:rsidRPr="00ED4070">
        <w:rPr>
          <w:i/>
          <w:iCs/>
          <w:noProof/>
          <w:szCs w:val="24"/>
        </w:rPr>
        <w:t>Brain. Behav. Immun.</w:t>
      </w:r>
      <w:r w:rsidRPr="00ED4070">
        <w:rPr>
          <w:noProof/>
          <w:szCs w:val="24"/>
        </w:rPr>
        <w:t xml:space="preserve"> </w:t>
      </w:r>
      <w:r w:rsidRPr="00ED4070">
        <w:rPr>
          <w:b/>
          <w:bCs/>
          <w:noProof/>
          <w:szCs w:val="24"/>
        </w:rPr>
        <w:t>25</w:t>
      </w:r>
      <w:r w:rsidRPr="00ED4070">
        <w:rPr>
          <w:noProof/>
          <w:szCs w:val="24"/>
        </w:rPr>
        <w:t>, 1292–1298 (2011).</w:t>
      </w:r>
    </w:p>
    <w:p w14:paraId="401D18D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57.</w:t>
      </w:r>
      <w:r w:rsidRPr="00ED4070">
        <w:rPr>
          <w:noProof/>
          <w:szCs w:val="24"/>
        </w:rPr>
        <w:tab/>
        <w:t xml:space="preserve">Robertson, T. </w:t>
      </w:r>
      <w:r w:rsidRPr="00ED4070">
        <w:rPr>
          <w:i/>
          <w:iCs/>
          <w:noProof/>
          <w:szCs w:val="24"/>
        </w:rPr>
        <w:t>et al.</w:t>
      </w:r>
      <w:r w:rsidRPr="00ED4070">
        <w:rPr>
          <w:noProof/>
          <w:szCs w:val="24"/>
        </w:rPr>
        <w:t xml:space="preserve"> Is socioeconomic status associated with biological aging as measured by telomere length? </w:t>
      </w:r>
      <w:r w:rsidRPr="00ED4070">
        <w:rPr>
          <w:i/>
          <w:iCs/>
          <w:noProof/>
          <w:szCs w:val="24"/>
        </w:rPr>
        <w:t>Epidemiol. Rev.</w:t>
      </w:r>
      <w:r w:rsidRPr="00ED4070">
        <w:rPr>
          <w:noProof/>
          <w:szCs w:val="24"/>
        </w:rPr>
        <w:t xml:space="preserve"> </w:t>
      </w:r>
      <w:r w:rsidRPr="00ED4070">
        <w:rPr>
          <w:b/>
          <w:bCs/>
          <w:noProof/>
          <w:szCs w:val="24"/>
        </w:rPr>
        <w:t>35</w:t>
      </w:r>
      <w:r w:rsidRPr="00ED4070">
        <w:rPr>
          <w:noProof/>
          <w:szCs w:val="24"/>
        </w:rPr>
        <w:t>, 98–111 (2013).</w:t>
      </w:r>
    </w:p>
    <w:p w14:paraId="374F6BF1"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58.</w:t>
      </w:r>
      <w:r w:rsidRPr="00ED4070">
        <w:rPr>
          <w:noProof/>
          <w:szCs w:val="24"/>
        </w:rPr>
        <w:tab/>
        <w:t xml:space="preserve">Lewis, C. E. </w:t>
      </w:r>
      <w:r w:rsidRPr="00ED4070">
        <w:rPr>
          <w:i/>
          <w:iCs/>
          <w:noProof/>
          <w:szCs w:val="24"/>
        </w:rPr>
        <w:t>et al.</w:t>
      </w:r>
      <w:r w:rsidRPr="00ED4070">
        <w:rPr>
          <w:noProof/>
          <w:szCs w:val="24"/>
        </w:rPr>
        <w:t xml:space="preserve"> Mortality, health outcomes, and body mass index in the overweight range. </w:t>
      </w:r>
      <w:r w:rsidRPr="00ED4070">
        <w:rPr>
          <w:i/>
          <w:iCs/>
          <w:noProof/>
          <w:szCs w:val="24"/>
        </w:rPr>
        <w:t>Circulation</w:t>
      </w:r>
      <w:r w:rsidRPr="00ED4070">
        <w:rPr>
          <w:noProof/>
          <w:szCs w:val="24"/>
        </w:rPr>
        <w:t xml:space="preserve"> </w:t>
      </w:r>
      <w:r w:rsidRPr="00ED4070">
        <w:rPr>
          <w:b/>
          <w:bCs/>
          <w:noProof/>
          <w:szCs w:val="24"/>
        </w:rPr>
        <w:t>119</w:t>
      </w:r>
      <w:r w:rsidRPr="00ED4070">
        <w:rPr>
          <w:noProof/>
          <w:szCs w:val="24"/>
        </w:rPr>
        <w:t>, 3263–3271 (2009).</w:t>
      </w:r>
    </w:p>
    <w:p w14:paraId="7CECC2F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59.</w:t>
      </w:r>
      <w:r w:rsidRPr="00ED4070">
        <w:rPr>
          <w:noProof/>
          <w:szCs w:val="24"/>
        </w:rPr>
        <w:tab/>
        <w:t>National Center for Health Statistics. NHANES survey methods and analytic guidelines. (2018). Available at: https://wwwn.cdc.gov/nchs/nhanes/AnalyticGuidelines.aspx. (Accessed: 4th February 2020)</w:t>
      </w:r>
    </w:p>
    <w:p w14:paraId="22010D7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60.</w:t>
      </w:r>
      <w:r w:rsidRPr="00ED4070">
        <w:rPr>
          <w:noProof/>
          <w:szCs w:val="24"/>
        </w:rPr>
        <w:tab/>
        <w:t xml:space="preserve">Korn, E. L. &amp; Graubard, B. I. </w:t>
      </w:r>
      <w:r w:rsidRPr="00ED4070">
        <w:rPr>
          <w:i/>
          <w:iCs/>
          <w:noProof/>
          <w:szCs w:val="24"/>
        </w:rPr>
        <w:t>Analysis of health surveys</w:t>
      </w:r>
      <w:r w:rsidRPr="00ED4070">
        <w:rPr>
          <w:noProof/>
          <w:szCs w:val="24"/>
        </w:rPr>
        <w:t>. (John Wiley &amp; Sons, 1999).</w:t>
      </w:r>
    </w:p>
    <w:p w14:paraId="1D6F93C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61.</w:t>
      </w:r>
      <w:r w:rsidRPr="00ED4070">
        <w:rPr>
          <w:noProof/>
          <w:szCs w:val="24"/>
        </w:rPr>
        <w:tab/>
        <w:t xml:space="preserve">Rosinger, A. Y. &amp; Ice, G. Secondary data analysis to answer questions in human biology. </w:t>
      </w:r>
      <w:r w:rsidRPr="00ED4070">
        <w:rPr>
          <w:i/>
          <w:iCs/>
          <w:noProof/>
          <w:szCs w:val="24"/>
        </w:rPr>
        <w:t>Am. J. Hum. Biol.</w:t>
      </w:r>
      <w:r w:rsidRPr="00ED4070">
        <w:rPr>
          <w:noProof/>
          <w:szCs w:val="24"/>
        </w:rPr>
        <w:t xml:space="preserve"> </w:t>
      </w:r>
      <w:r w:rsidRPr="00ED4070">
        <w:rPr>
          <w:b/>
          <w:bCs/>
          <w:noProof/>
          <w:szCs w:val="24"/>
        </w:rPr>
        <w:t>31</w:t>
      </w:r>
      <w:r w:rsidRPr="00ED4070">
        <w:rPr>
          <w:noProof/>
          <w:szCs w:val="24"/>
        </w:rPr>
        <w:t>, 1–19 (2019).</w:t>
      </w:r>
    </w:p>
    <w:p w14:paraId="5C8546E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62.</w:t>
      </w:r>
      <w:r w:rsidRPr="00ED4070">
        <w:rPr>
          <w:noProof/>
          <w:szCs w:val="24"/>
        </w:rPr>
        <w:tab/>
        <w:t xml:space="preserve">Abdi, H. The Bonferonni and Šidák Corrections for Multiple Comparisons. in </w:t>
      </w:r>
      <w:r w:rsidRPr="00ED4070">
        <w:rPr>
          <w:i/>
          <w:iCs/>
          <w:noProof/>
          <w:szCs w:val="24"/>
        </w:rPr>
        <w:t>Encyclopedia of Measurement and Statistics</w:t>
      </w:r>
      <w:r w:rsidRPr="00ED4070">
        <w:rPr>
          <w:noProof/>
          <w:szCs w:val="24"/>
        </w:rPr>
        <w:t xml:space="preserve"> (ed. Salkind, N.) 1–9 (Sage, 2007). doi:10.4135/9781412952644</w:t>
      </w:r>
    </w:p>
    <w:p w14:paraId="7FFE17A8"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63.</w:t>
      </w:r>
      <w:r w:rsidRPr="00ED4070">
        <w:rPr>
          <w:noProof/>
          <w:szCs w:val="24"/>
        </w:rPr>
        <w:tab/>
        <w:t xml:space="preserve">Westendorp, R. G. &amp; Kirkwood, T. Human longevity at the cost of reproductive success. </w:t>
      </w:r>
      <w:r w:rsidRPr="00ED4070">
        <w:rPr>
          <w:i/>
          <w:iCs/>
          <w:noProof/>
          <w:szCs w:val="24"/>
        </w:rPr>
        <w:t>Nature</w:t>
      </w:r>
      <w:r w:rsidRPr="00ED4070">
        <w:rPr>
          <w:noProof/>
          <w:szCs w:val="24"/>
        </w:rPr>
        <w:t xml:space="preserve"> </w:t>
      </w:r>
      <w:r w:rsidRPr="00ED4070">
        <w:rPr>
          <w:b/>
          <w:bCs/>
          <w:noProof/>
          <w:szCs w:val="24"/>
        </w:rPr>
        <w:t>396</w:t>
      </w:r>
      <w:r w:rsidRPr="00ED4070">
        <w:rPr>
          <w:noProof/>
          <w:szCs w:val="24"/>
        </w:rPr>
        <w:t>, 743–746 (1998).</w:t>
      </w:r>
    </w:p>
    <w:p w14:paraId="51DE7F0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64.</w:t>
      </w:r>
      <w:r w:rsidRPr="00ED4070">
        <w:rPr>
          <w:noProof/>
          <w:szCs w:val="24"/>
        </w:rPr>
        <w:tab/>
        <w:t xml:space="preserve">Graubard, B. I. &amp; Korn, E. L. Predictive margins with survey data. </w:t>
      </w:r>
      <w:r w:rsidRPr="00ED4070">
        <w:rPr>
          <w:i/>
          <w:iCs/>
          <w:noProof/>
          <w:szCs w:val="24"/>
        </w:rPr>
        <w:t>Biometrics</w:t>
      </w:r>
      <w:r w:rsidRPr="00ED4070">
        <w:rPr>
          <w:noProof/>
          <w:szCs w:val="24"/>
        </w:rPr>
        <w:t xml:space="preserve"> </w:t>
      </w:r>
      <w:r w:rsidRPr="00ED4070">
        <w:rPr>
          <w:b/>
          <w:bCs/>
          <w:noProof/>
          <w:szCs w:val="24"/>
        </w:rPr>
        <w:t>55</w:t>
      </w:r>
      <w:r w:rsidRPr="00ED4070">
        <w:rPr>
          <w:noProof/>
          <w:szCs w:val="24"/>
        </w:rPr>
        <w:t>, 652–659 (1999).</w:t>
      </w:r>
    </w:p>
    <w:p w14:paraId="5FBBA76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65.</w:t>
      </w:r>
      <w:r w:rsidRPr="00ED4070">
        <w:rPr>
          <w:noProof/>
          <w:szCs w:val="24"/>
        </w:rPr>
        <w:tab/>
        <w:t xml:space="preserve">Ossewaarde, M. E. </w:t>
      </w:r>
      <w:r w:rsidRPr="00ED4070">
        <w:rPr>
          <w:i/>
          <w:iCs/>
          <w:noProof/>
          <w:szCs w:val="24"/>
        </w:rPr>
        <w:t>et al.</w:t>
      </w:r>
      <w:r w:rsidRPr="00ED4070">
        <w:rPr>
          <w:noProof/>
          <w:szCs w:val="24"/>
        </w:rPr>
        <w:t xml:space="preserve"> Age at menopause, cause-specific mortality and total life expectancy. </w:t>
      </w:r>
      <w:r w:rsidRPr="00ED4070">
        <w:rPr>
          <w:i/>
          <w:iCs/>
          <w:noProof/>
          <w:szCs w:val="24"/>
        </w:rPr>
        <w:t>Epidemiology</w:t>
      </w:r>
      <w:r w:rsidRPr="00ED4070">
        <w:rPr>
          <w:noProof/>
          <w:szCs w:val="24"/>
        </w:rPr>
        <w:t xml:space="preserve"> </w:t>
      </w:r>
      <w:r w:rsidRPr="00ED4070">
        <w:rPr>
          <w:b/>
          <w:bCs/>
          <w:noProof/>
          <w:szCs w:val="24"/>
        </w:rPr>
        <w:t>16</w:t>
      </w:r>
      <w:r w:rsidRPr="00ED4070">
        <w:rPr>
          <w:noProof/>
          <w:szCs w:val="24"/>
        </w:rPr>
        <w:t>, 556–562 (2005).</w:t>
      </w:r>
    </w:p>
    <w:p w14:paraId="3D10EF6F"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66.</w:t>
      </w:r>
      <w:r w:rsidRPr="00ED4070">
        <w:rPr>
          <w:noProof/>
          <w:szCs w:val="24"/>
        </w:rPr>
        <w:tab/>
        <w:t xml:space="preserve">Gleason, C. E., Cholerton, B., Carlsson, C. M., Johnson, S. C. &amp; Asthana, S. Neuroprotective effects of female sex steroids in humans: Current controversies and future directions. </w:t>
      </w:r>
      <w:r w:rsidRPr="00ED4070">
        <w:rPr>
          <w:i/>
          <w:iCs/>
          <w:noProof/>
          <w:szCs w:val="24"/>
        </w:rPr>
        <w:t>Cell. Mol. Life Sci.</w:t>
      </w:r>
      <w:r w:rsidRPr="00ED4070">
        <w:rPr>
          <w:noProof/>
          <w:szCs w:val="24"/>
        </w:rPr>
        <w:t xml:space="preserve"> </w:t>
      </w:r>
      <w:r w:rsidRPr="00ED4070">
        <w:rPr>
          <w:b/>
          <w:bCs/>
          <w:noProof/>
          <w:szCs w:val="24"/>
        </w:rPr>
        <w:t>62</w:t>
      </w:r>
      <w:r w:rsidRPr="00ED4070">
        <w:rPr>
          <w:noProof/>
          <w:szCs w:val="24"/>
        </w:rPr>
        <w:t>, 299–312 (2005).</w:t>
      </w:r>
    </w:p>
    <w:p w14:paraId="4DBE3BD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67.</w:t>
      </w:r>
      <w:r w:rsidRPr="00ED4070">
        <w:rPr>
          <w:noProof/>
          <w:szCs w:val="24"/>
        </w:rPr>
        <w:tab/>
        <w:t xml:space="preserve">Parker, W. H. </w:t>
      </w:r>
      <w:r w:rsidRPr="00ED4070">
        <w:rPr>
          <w:i/>
          <w:iCs/>
          <w:noProof/>
          <w:szCs w:val="24"/>
        </w:rPr>
        <w:t>et al.</w:t>
      </w:r>
      <w:r w:rsidRPr="00ED4070">
        <w:rPr>
          <w:noProof/>
          <w:szCs w:val="24"/>
        </w:rPr>
        <w:t xml:space="preserve"> Ovarian conservation at the time of hysterectomy and long-term health outcomes in the Nurses’ Health study. </w:t>
      </w:r>
      <w:r w:rsidRPr="00ED4070">
        <w:rPr>
          <w:i/>
          <w:iCs/>
          <w:noProof/>
          <w:szCs w:val="24"/>
        </w:rPr>
        <w:t>Obstet. Gynecol.</w:t>
      </w:r>
      <w:r w:rsidRPr="00ED4070">
        <w:rPr>
          <w:noProof/>
          <w:szCs w:val="24"/>
        </w:rPr>
        <w:t xml:space="preserve"> </w:t>
      </w:r>
      <w:r w:rsidRPr="00ED4070">
        <w:rPr>
          <w:b/>
          <w:bCs/>
          <w:noProof/>
          <w:szCs w:val="24"/>
        </w:rPr>
        <w:t>113</w:t>
      </w:r>
      <w:r w:rsidRPr="00ED4070">
        <w:rPr>
          <w:noProof/>
          <w:szCs w:val="24"/>
        </w:rPr>
        <w:t>, 1027–1037 (2009).</w:t>
      </w:r>
    </w:p>
    <w:p w14:paraId="160A314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68.</w:t>
      </w:r>
      <w:r w:rsidRPr="00ED4070">
        <w:rPr>
          <w:noProof/>
          <w:szCs w:val="24"/>
        </w:rPr>
        <w:tab/>
        <w:t xml:space="preserve">Levine, M. E. </w:t>
      </w:r>
      <w:r w:rsidRPr="00ED4070">
        <w:rPr>
          <w:i/>
          <w:iCs/>
          <w:noProof/>
          <w:szCs w:val="24"/>
        </w:rPr>
        <w:t>et al.</w:t>
      </w:r>
      <w:r w:rsidRPr="00ED4070">
        <w:rPr>
          <w:noProof/>
          <w:szCs w:val="24"/>
        </w:rPr>
        <w:t xml:space="preserve"> Menopause accelerates biological aging. </w:t>
      </w:r>
      <w:r w:rsidRPr="00ED4070">
        <w:rPr>
          <w:i/>
          <w:iCs/>
          <w:noProof/>
          <w:szCs w:val="24"/>
        </w:rPr>
        <w:t>Proc. Natl. Acad. Sci. U. S. A.</w:t>
      </w:r>
      <w:r w:rsidRPr="00ED4070">
        <w:rPr>
          <w:noProof/>
          <w:szCs w:val="24"/>
        </w:rPr>
        <w:t xml:space="preserve"> </w:t>
      </w:r>
      <w:r w:rsidRPr="00ED4070">
        <w:rPr>
          <w:b/>
          <w:bCs/>
          <w:noProof/>
          <w:szCs w:val="24"/>
        </w:rPr>
        <w:t>113</w:t>
      </w:r>
      <w:r w:rsidRPr="00ED4070">
        <w:rPr>
          <w:noProof/>
          <w:szCs w:val="24"/>
        </w:rPr>
        <w:t>, 9327–9332 (2016).</w:t>
      </w:r>
    </w:p>
    <w:p w14:paraId="2011FF10"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69.</w:t>
      </w:r>
      <w:r w:rsidRPr="00ED4070">
        <w:rPr>
          <w:noProof/>
          <w:szCs w:val="24"/>
        </w:rPr>
        <w:tab/>
        <w:t xml:space="preserve">Kyo, S. </w:t>
      </w:r>
      <w:r w:rsidRPr="00ED4070">
        <w:rPr>
          <w:i/>
          <w:iCs/>
          <w:noProof/>
          <w:szCs w:val="24"/>
        </w:rPr>
        <w:t>et al.</w:t>
      </w:r>
      <w:r w:rsidRPr="00ED4070">
        <w:rPr>
          <w:noProof/>
          <w:szCs w:val="24"/>
        </w:rPr>
        <w:t xml:space="preserve"> Estrogen activates telomerase. </w:t>
      </w:r>
      <w:r w:rsidRPr="00ED4070">
        <w:rPr>
          <w:i/>
          <w:iCs/>
          <w:noProof/>
          <w:szCs w:val="24"/>
        </w:rPr>
        <w:t>Cancer Res.</w:t>
      </w:r>
      <w:r w:rsidRPr="00ED4070">
        <w:rPr>
          <w:noProof/>
          <w:szCs w:val="24"/>
        </w:rPr>
        <w:t xml:space="preserve"> </w:t>
      </w:r>
      <w:r w:rsidRPr="00ED4070">
        <w:rPr>
          <w:b/>
          <w:bCs/>
          <w:noProof/>
          <w:szCs w:val="24"/>
        </w:rPr>
        <w:t>59</w:t>
      </w:r>
      <w:r w:rsidRPr="00ED4070">
        <w:rPr>
          <w:noProof/>
          <w:szCs w:val="24"/>
        </w:rPr>
        <w:t>, 5917–5921 (1999).</w:t>
      </w:r>
    </w:p>
    <w:p w14:paraId="6D72C31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70.</w:t>
      </w:r>
      <w:r w:rsidRPr="00ED4070">
        <w:rPr>
          <w:noProof/>
          <w:szCs w:val="24"/>
        </w:rPr>
        <w:tab/>
        <w:t xml:space="preserve">Dalgård, C. </w:t>
      </w:r>
      <w:r w:rsidRPr="00ED4070">
        <w:rPr>
          <w:i/>
          <w:iCs/>
          <w:noProof/>
          <w:szCs w:val="24"/>
        </w:rPr>
        <w:t>et al.</w:t>
      </w:r>
      <w:r w:rsidRPr="00ED4070">
        <w:rPr>
          <w:noProof/>
          <w:szCs w:val="24"/>
        </w:rPr>
        <w:t xml:space="preserve"> Leukocyte telomere length dynamics in women and men: Menopause vs age effects. </w:t>
      </w:r>
      <w:r w:rsidRPr="00ED4070">
        <w:rPr>
          <w:i/>
          <w:iCs/>
          <w:noProof/>
          <w:szCs w:val="24"/>
        </w:rPr>
        <w:t>Int. J. Epidemiol.</w:t>
      </w:r>
      <w:r w:rsidRPr="00ED4070">
        <w:rPr>
          <w:noProof/>
          <w:szCs w:val="24"/>
        </w:rPr>
        <w:t xml:space="preserve"> </w:t>
      </w:r>
      <w:r w:rsidRPr="00ED4070">
        <w:rPr>
          <w:b/>
          <w:bCs/>
          <w:noProof/>
          <w:szCs w:val="24"/>
        </w:rPr>
        <w:t>44</w:t>
      </w:r>
      <w:r w:rsidRPr="00ED4070">
        <w:rPr>
          <w:noProof/>
          <w:szCs w:val="24"/>
        </w:rPr>
        <w:t>, 1688–1695 (2015).</w:t>
      </w:r>
    </w:p>
    <w:p w14:paraId="66B3C8C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71.</w:t>
      </w:r>
      <w:r w:rsidRPr="00ED4070">
        <w:rPr>
          <w:noProof/>
          <w:szCs w:val="24"/>
        </w:rPr>
        <w:tab/>
        <w:t xml:space="preserve">Negrato, C. A., Mattar, R. &amp; Gomes, M. B. Adverse pregnancy outcomes in women with diabetes. </w:t>
      </w:r>
      <w:r w:rsidRPr="00ED4070">
        <w:rPr>
          <w:i/>
          <w:iCs/>
          <w:noProof/>
          <w:szCs w:val="24"/>
        </w:rPr>
        <w:t>Diabetol. Metab. Syndr.</w:t>
      </w:r>
      <w:r w:rsidRPr="00ED4070">
        <w:rPr>
          <w:noProof/>
          <w:szCs w:val="24"/>
        </w:rPr>
        <w:t xml:space="preserve"> </w:t>
      </w:r>
      <w:r w:rsidRPr="00ED4070">
        <w:rPr>
          <w:b/>
          <w:bCs/>
          <w:noProof/>
          <w:szCs w:val="24"/>
        </w:rPr>
        <w:t>4</w:t>
      </w:r>
      <w:r w:rsidRPr="00ED4070">
        <w:rPr>
          <w:noProof/>
          <w:szCs w:val="24"/>
        </w:rPr>
        <w:t>, 2–7 (2012).</w:t>
      </w:r>
    </w:p>
    <w:p w14:paraId="1A2AA91A"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72.</w:t>
      </w:r>
      <w:r w:rsidRPr="00ED4070">
        <w:rPr>
          <w:noProof/>
          <w:szCs w:val="24"/>
        </w:rPr>
        <w:tab/>
        <w:t xml:space="preserve">Seely, E. W. &amp; Ecker, J. Chronic hypertension in pregnancy. </w:t>
      </w:r>
      <w:r w:rsidRPr="00ED4070">
        <w:rPr>
          <w:i/>
          <w:iCs/>
          <w:noProof/>
          <w:szCs w:val="24"/>
        </w:rPr>
        <w:t>Circulation</w:t>
      </w:r>
      <w:r w:rsidRPr="00ED4070">
        <w:rPr>
          <w:noProof/>
          <w:szCs w:val="24"/>
        </w:rPr>
        <w:t xml:space="preserve"> </w:t>
      </w:r>
      <w:r w:rsidRPr="00ED4070">
        <w:rPr>
          <w:b/>
          <w:bCs/>
          <w:noProof/>
          <w:szCs w:val="24"/>
        </w:rPr>
        <w:t>129</w:t>
      </w:r>
      <w:r w:rsidRPr="00ED4070">
        <w:rPr>
          <w:noProof/>
          <w:szCs w:val="24"/>
        </w:rPr>
        <w:t>, 1254–1261 (2014).</w:t>
      </w:r>
    </w:p>
    <w:p w14:paraId="71A61B5D"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73.</w:t>
      </w:r>
      <w:r w:rsidRPr="00ED4070">
        <w:rPr>
          <w:noProof/>
          <w:szCs w:val="24"/>
        </w:rPr>
        <w:tab/>
        <w:t xml:space="preserve">Müezzinler, A., Zaineddin, A. K. &amp; Brenner, H. Body mass index and leukocyte telomere length in adults: A systematic review and meta-analysis. </w:t>
      </w:r>
      <w:r w:rsidRPr="00ED4070">
        <w:rPr>
          <w:i/>
          <w:iCs/>
          <w:noProof/>
          <w:szCs w:val="24"/>
        </w:rPr>
        <w:t>Obes. Rev.</w:t>
      </w:r>
      <w:r w:rsidRPr="00ED4070">
        <w:rPr>
          <w:noProof/>
          <w:szCs w:val="24"/>
        </w:rPr>
        <w:t xml:space="preserve"> </w:t>
      </w:r>
      <w:r w:rsidRPr="00ED4070">
        <w:rPr>
          <w:b/>
          <w:bCs/>
          <w:noProof/>
          <w:szCs w:val="24"/>
        </w:rPr>
        <w:t>15</w:t>
      </w:r>
      <w:r w:rsidRPr="00ED4070">
        <w:rPr>
          <w:noProof/>
          <w:szCs w:val="24"/>
        </w:rPr>
        <w:t>, 192–201 (2014).</w:t>
      </w:r>
    </w:p>
    <w:p w14:paraId="0C74C59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74.</w:t>
      </w:r>
      <w:r w:rsidRPr="00ED4070">
        <w:rPr>
          <w:noProof/>
          <w:szCs w:val="24"/>
        </w:rPr>
        <w:tab/>
        <w:t xml:space="preserve">Ellison, P. T. </w:t>
      </w:r>
      <w:r w:rsidRPr="00ED4070">
        <w:rPr>
          <w:i/>
          <w:iCs/>
          <w:noProof/>
          <w:szCs w:val="24"/>
        </w:rPr>
        <w:t>On Fertile Ground: A Natural History of Human Reproduction</w:t>
      </w:r>
      <w:r w:rsidRPr="00ED4070">
        <w:rPr>
          <w:noProof/>
          <w:szCs w:val="24"/>
        </w:rPr>
        <w:t>. (Harvard University Press, 2003).</w:t>
      </w:r>
    </w:p>
    <w:p w14:paraId="76CCB646"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75.</w:t>
      </w:r>
      <w:r w:rsidRPr="00ED4070">
        <w:rPr>
          <w:noProof/>
          <w:szCs w:val="24"/>
        </w:rPr>
        <w:tab/>
        <w:t xml:space="preserve">Gunderson, E. P. </w:t>
      </w:r>
      <w:r w:rsidRPr="00ED4070">
        <w:rPr>
          <w:i/>
          <w:iCs/>
          <w:noProof/>
          <w:szCs w:val="24"/>
        </w:rPr>
        <w:t>et al.</w:t>
      </w:r>
      <w:r w:rsidRPr="00ED4070">
        <w:rPr>
          <w:noProof/>
          <w:szCs w:val="24"/>
        </w:rPr>
        <w:t xml:space="preserve"> Excess gains in weight and waist circumference associated with childbearing: The Coronary Artery Risk Development in Young Adults Study (CARDIA). </w:t>
      </w:r>
      <w:r w:rsidRPr="00ED4070">
        <w:rPr>
          <w:i/>
          <w:iCs/>
          <w:noProof/>
          <w:szCs w:val="24"/>
        </w:rPr>
        <w:t>Int. J. Obes.</w:t>
      </w:r>
      <w:r w:rsidRPr="00ED4070">
        <w:rPr>
          <w:noProof/>
          <w:szCs w:val="24"/>
        </w:rPr>
        <w:t xml:space="preserve"> </w:t>
      </w:r>
      <w:r w:rsidRPr="00ED4070">
        <w:rPr>
          <w:b/>
          <w:bCs/>
          <w:noProof/>
          <w:szCs w:val="24"/>
        </w:rPr>
        <w:t>28</w:t>
      </w:r>
      <w:r w:rsidRPr="00ED4070">
        <w:rPr>
          <w:noProof/>
          <w:szCs w:val="24"/>
        </w:rPr>
        <w:t>, 525–535 (2004).</w:t>
      </w:r>
    </w:p>
    <w:p w14:paraId="267990C5"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lastRenderedPageBreak/>
        <w:t>76.</w:t>
      </w:r>
      <w:r w:rsidRPr="00ED4070">
        <w:rPr>
          <w:noProof/>
          <w:szCs w:val="24"/>
        </w:rPr>
        <w:tab/>
        <w:t xml:space="preserve">Rooney, B. L., Schauberger, C. W. &amp; Mathiason, M. A. Impact of perinatal weight change on long-term obesity and obesity-related illnesses. </w:t>
      </w:r>
      <w:r w:rsidRPr="00ED4070">
        <w:rPr>
          <w:i/>
          <w:iCs/>
          <w:noProof/>
          <w:szCs w:val="24"/>
        </w:rPr>
        <w:t>Obstet. Gynecol.</w:t>
      </w:r>
      <w:r w:rsidRPr="00ED4070">
        <w:rPr>
          <w:noProof/>
          <w:szCs w:val="24"/>
        </w:rPr>
        <w:t xml:space="preserve"> </w:t>
      </w:r>
      <w:r w:rsidRPr="00ED4070">
        <w:rPr>
          <w:b/>
          <w:bCs/>
          <w:noProof/>
          <w:szCs w:val="24"/>
        </w:rPr>
        <w:t>106</w:t>
      </w:r>
      <w:r w:rsidRPr="00ED4070">
        <w:rPr>
          <w:noProof/>
          <w:szCs w:val="24"/>
        </w:rPr>
        <w:t>, 1349–1356 (2005).</w:t>
      </w:r>
    </w:p>
    <w:p w14:paraId="20B39A6E"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77.</w:t>
      </w:r>
      <w:r w:rsidRPr="00ED4070">
        <w:rPr>
          <w:noProof/>
          <w:szCs w:val="24"/>
        </w:rPr>
        <w:tab/>
        <w:t xml:space="preserve">Stuebe, A. M. &amp; Rich-Edwards, J. W. The reset hypothesis: Lactation and maternal metabolism. </w:t>
      </w:r>
      <w:r w:rsidRPr="00ED4070">
        <w:rPr>
          <w:i/>
          <w:iCs/>
          <w:noProof/>
          <w:szCs w:val="24"/>
        </w:rPr>
        <w:t>Am. J. Perinatol.</w:t>
      </w:r>
      <w:r w:rsidRPr="00ED4070">
        <w:rPr>
          <w:noProof/>
          <w:szCs w:val="24"/>
        </w:rPr>
        <w:t xml:space="preserve"> </w:t>
      </w:r>
      <w:r w:rsidRPr="00ED4070">
        <w:rPr>
          <w:b/>
          <w:bCs/>
          <w:noProof/>
          <w:szCs w:val="24"/>
        </w:rPr>
        <w:t>26</w:t>
      </w:r>
      <w:r w:rsidRPr="00ED4070">
        <w:rPr>
          <w:noProof/>
          <w:szCs w:val="24"/>
        </w:rPr>
        <w:t>, 81–88 (2008).</w:t>
      </w:r>
    </w:p>
    <w:p w14:paraId="25381EAB"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78.</w:t>
      </w:r>
      <w:r w:rsidRPr="00ED4070">
        <w:rPr>
          <w:noProof/>
          <w:szCs w:val="24"/>
        </w:rPr>
        <w:tab/>
        <w:t xml:space="preserve">Lee, D. C., Im, J. A., Kim, J. H., Lee, H. R. &amp; Shim, J. Y. Effect of long-term hormone therapy on telomere length in postmenopausal women. </w:t>
      </w:r>
      <w:r w:rsidRPr="00ED4070">
        <w:rPr>
          <w:i/>
          <w:iCs/>
          <w:noProof/>
          <w:szCs w:val="24"/>
        </w:rPr>
        <w:t>Yonsei Med. J.</w:t>
      </w:r>
      <w:r w:rsidRPr="00ED4070">
        <w:rPr>
          <w:noProof/>
          <w:szCs w:val="24"/>
        </w:rPr>
        <w:t xml:space="preserve"> </w:t>
      </w:r>
      <w:r w:rsidRPr="00ED4070">
        <w:rPr>
          <w:b/>
          <w:bCs/>
          <w:noProof/>
          <w:szCs w:val="24"/>
        </w:rPr>
        <w:t>46</w:t>
      </w:r>
      <w:r w:rsidRPr="00ED4070">
        <w:rPr>
          <w:noProof/>
          <w:szCs w:val="24"/>
        </w:rPr>
        <w:t>, 471–479 (2005).</w:t>
      </w:r>
    </w:p>
    <w:p w14:paraId="74FD3C24"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79.</w:t>
      </w:r>
      <w:r w:rsidRPr="00ED4070">
        <w:rPr>
          <w:noProof/>
          <w:szCs w:val="24"/>
        </w:rPr>
        <w:tab/>
        <w:t xml:space="preserve">Henrich, J., Heine, S. J. &amp; Norenzayan, A. The weirdest people in the world? </w:t>
      </w:r>
      <w:r w:rsidRPr="00ED4070">
        <w:rPr>
          <w:i/>
          <w:iCs/>
          <w:noProof/>
          <w:szCs w:val="24"/>
        </w:rPr>
        <w:t>Behav. Brain Sci.</w:t>
      </w:r>
      <w:r w:rsidRPr="00ED4070">
        <w:rPr>
          <w:noProof/>
          <w:szCs w:val="24"/>
        </w:rPr>
        <w:t xml:space="preserve"> </w:t>
      </w:r>
      <w:r w:rsidRPr="00ED4070">
        <w:rPr>
          <w:b/>
          <w:bCs/>
          <w:noProof/>
          <w:szCs w:val="24"/>
        </w:rPr>
        <w:t>33</w:t>
      </w:r>
      <w:r w:rsidRPr="00ED4070">
        <w:rPr>
          <w:noProof/>
          <w:szCs w:val="24"/>
        </w:rPr>
        <w:t>, 61–135 (2010).</w:t>
      </w:r>
    </w:p>
    <w:p w14:paraId="31F92FDC"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80.</w:t>
      </w:r>
      <w:r w:rsidRPr="00ED4070">
        <w:rPr>
          <w:noProof/>
          <w:szCs w:val="24"/>
        </w:rPr>
        <w:tab/>
        <w:t xml:space="preserve">Gurven, M. D. &amp; Lieberman, D. E. WEIRD bodies: mismatch, medicine and missing diversity. </w:t>
      </w:r>
      <w:r w:rsidRPr="00ED4070">
        <w:rPr>
          <w:i/>
          <w:iCs/>
          <w:noProof/>
          <w:szCs w:val="24"/>
        </w:rPr>
        <w:t>Evol. Hum. Behav.</w:t>
      </w:r>
      <w:r w:rsidRPr="00ED4070">
        <w:rPr>
          <w:noProof/>
          <w:szCs w:val="24"/>
        </w:rPr>
        <w:t xml:space="preserve"> 0–1 (2020). doi:10.1016/j.evolhumbehav.2020.04.001</w:t>
      </w:r>
    </w:p>
    <w:p w14:paraId="3FADCB49" w14:textId="77777777" w:rsidR="00ED4070" w:rsidRPr="00ED4070" w:rsidRDefault="00ED4070" w:rsidP="00ED4070">
      <w:pPr>
        <w:widowControl w:val="0"/>
        <w:autoSpaceDE w:val="0"/>
        <w:autoSpaceDN w:val="0"/>
        <w:adjustRightInd w:val="0"/>
        <w:spacing w:line="480" w:lineRule="auto"/>
        <w:ind w:left="640" w:hanging="640"/>
        <w:rPr>
          <w:noProof/>
          <w:szCs w:val="24"/>
        </w:rPr>
      </w:pPr>
      <w:r w:rsidRPr="00ED4070">
        <w:rPr>
          <w:noProof/>
          <w:szCs w:val="24"/>
        </w:rPr>
        <w:t>81.</w:t>
      </w:r>
      <w:r w:rsidRPr="00ED4070">
        <w:rPr>
          <w:noProof/>
          <w:szCs w:val="24"/>
        </w:rPr>
        <w:tab/>
        <w:t xml:space="preserve">Sear, R., Lawson, D. W., Kaplan, H. &amp; Shenk, M. K. Understanding variation in human fertility: What can we learn from evolutionary demography? </w:t>
      </w:r>
      <w:r w:rsidRPr="00ED4070">
        <w:rPr>
          <w:i/>
          <w:iCs/>
          <w:noProof/>
          <w:szCs w:val="24"/>
        </w:rPr>
        <w:t>Philos. Trans. R. Soc. B Biol. Sci.</w:t>
      </w:r>
      <w:r w:rsidRPr="00ED4070">
        <w:rPr>
          <w:noProof/>
          <w:szCs w:val="24"/>
        </w:rPr>
        <w:t xml:space="preserve"> </w:t>
      </w:r>
      <w:r w:rsidRPr="00ED4070">
        <w:rPr>
          <w:b/>
          <w:bCs/>
          <w:noProof/>
          <w:szCs w:val="24"/>
        </w:rPr>
        <w:t>371</w:t>
      </w:r>
      <w:r w:rsidRPr="00ED4070">
        <w:rPr>
          <w:noProof/>
          <w:szCs w:val="24"/>
        </w:rPr>
        <w:t>, (2016).</w:t>
      </w:r>
    </w:p>
    <w:p w14:paraId="095C8A7C" w14:textId="77777777" w:rsidR="00ED4070" w:rsidRPr="00ED4070" w:rsidRDefault="00ED4070" w:rsidP="00ED4070">
      <w:pPr>
        <w:widowControl w:val="0"/>
        <w:autoSpaceDE w:val="0"/>
        <w:autoSpaceDN w:val="0"/>
        <w:adjustRightInd w:val="0"/>
        <w:spacing w:line="480" w:lineRule="auto"/>
        <w:ind w:left="640" w:hanging="640"/>
        <w:rPr>
          <w:noProof/>
        </w:rPr>
      </w:pPr>
      <w:r w:rsidRPr="00ED4070">
        <w:rPr>
          <w:noProof/>
          <w:szCs w:val="24"/>
        </w:rPr>
        <w:t>82.</w:t>
      </w:r>
      <w:r w:rsidRPr="00ED4070">
        <w:rPr>
          <w:noProof/>
          <w:szCs w:val="24"/>
        </w:rPr>
        <w:tab/>
        <w:t xml:space="preserve">Gurven, M. </w:t>
      </w:r>
      <w:r w:rsidRPr="00ED4070">
        <w:rPr>
          <w:i/>
          <w:iCs/>
          <w:noProof/>
          <w:szCs w:val="24"/>
        </w:rPr>
        <w:t>et al.</w:t>
      </w:r>
      <w:r w:rsidRPr="00ED4070">
        <w:rPr>
          <w:noProof/>
          <w:szCs w:val="24"/>
        </w:rPr>
        <w:t xml:space="preserve"> Health costs of reproduction are minimal despite high fertility, mortality and subsistence lifestyle. </w:t>
      </w:r>
      <w:r w:rsidRPr="00ED4070">
        <w:rPr>
          <w:i/>
          <w:iCs/>
          <w:noProof/>
          <w:szCs w:val="24"/>
        </w:rPr>
        <w:t>Sci. Rep.</w:t>
      </w:r>
      <w:r w:rsidRPr="00ED4070">
        <w:rPr>
          <w:noProof/>
          <w:szCs w:val="24"/>
        </w:rPr>
        <w:t xml:space="preserve"> </w:t>
      </w:r>
      <w:r w:rsidRPr="00ED4070">
        <w:rPr>
          <w:b/>
          <w:bCs/>
          <w:noProof/>
          <w:szCs w:val="24"/>
        </w:rPr>
        <w:t>6</w:t>
      </w:r>
      <w:r w:rsidRPr="00ED4070">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lastRenderedPageBreak/>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13"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6E22D17D"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w:t>
      </w:r>
      <w:r w:rsidR="00595A1F">
        <w:rPr>
          <w:color w:val="000000"/>
        </w:rPr>
        <w:t>66</w:t>
      </w:r>
      <w:r>
        <w:rPr>
          <w:color w:val="000000"/>
        </w:rPr>
        <w:t xml:space="preserve">) and postmenopausal (gray bars; </w:t>
      </w:r>
      <w:r>
        <w:rPr>
          <w:i/>
          <w:iCs/>
          <w:color w:val="000000"/>
        </w:rPr>
        <w:t>n</w:t>
      </w:r>
      <w:r>
        <w:rPr>
          <w:color w:val="000000"/>
        </w:rPr>
        <w:t xml:space="preserve"> = </w:t>
      </w:r>
      <w:r w:rsidR="00595A1F">
        <w:rPr>
          <w:color w:val="000000"/>
        </w:rPr>
        <w:t>2,252</w:t>
      </w:r>
      <w:r>
        <w:rPr>
          <w:color w:val="000000"/>
        </w:rPr>
        <w:t>).</w:t>
      </w:r>
    </w:p>
    <w:p w14:paraId="03878EF6" w14:textId="2AFA09EE"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w:t>
      </w:r>
      <w:r w:rsidR="008C7B42">
        <w:rPr>
          <w:color w:val="000000"/>
        </w:rPr>
        <w:t>4,418</w:t>
      </w:r>
      <w:r>
        <w:rPr>
          <w:color w:val="000000"/>
        </w:rPr>
        <w:t xml:space="preserve">). Numbers represent Pearson correlation coefficients. </w:t>
      </w:r>
      <w:r w:rsidRPr="005C1705">
        <w:rPr>
          <w:i/>
          <w:iCs/>
          <w:color w:val="000000"/>
        </w:rPr>
        <w:t>Note</w:t>
      </w:r>
      <w:r>
        <w:rPr>
          <w:color w:val="000000"/>
        </w:rPr>
        <w:t>: *** p &lt; 0.001</w:t>
      </w:r>
    </w:p>
    <w:p w14:paraId="34B0A6A1" w14:textId="274FBAD8" w:rsidR="005C1705" w:rsidRPr="00DE4B0E" w:rsidRDefault="005C1705" w:rsidP="008406FB">
      <w:pPr>
        <w:shd w:val="clear" w:color="auto" w:fill="FFFFFF"/>
        <w:spacing w:line="480" w:lineRule="auto"/>
        <w:rPr>
          <w:b/>
          <w:bCs/>
        </w:rPr>
        <w:sectPr w:rsidR="005C1705" w:rsidRPr="00DE4B0E" w:rsidSect="008406FB">
          <w:headerReference w:type="default" r:id="rId14"/>
          <w:footerReference w:type="default" r:id="rId15"/>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w:t>
      </w:r>
      <w:r w:rsidR="007E2780">
        <w:rPr>
          <w:color w:val="000000"/>
        </w:rPr>
        <w:t xml:space="preserve"> derived from </w:t>
      </w:r>
      <w:r w:rsidR="007E2780" w:rsidRPr="007E2780">
        <w:rPr>
          <w:color w:val="000000"/>
          <w:highlight w:val="yellow"/>
        </w:rPr>
        <w:t>primary models</w:t>
      </w:r>
      <w:r>
        <w:rPr>
          <w:color w:val="000000"/>
        </w:rPr>
        <w:t xml:space="preserve"> for LM age acceleration (panel A), HD acceleration (panel B), KDM age acceleration (panel C)</w:t>
      </w:r>
      <w:r w:rsidR="007466FC">
        <w:rPr>
          <w:color w:val="000000"/>
        </w:rPr>
        <w:t xml:space="preserve">, and </w:t>
      </w:r>
      <w:r w:rsidR="007466FC" w:rsidRPr="007466FC">
        <w:rPr>
          <w:color w:val="000000"/>
          <w:highlight w:val="yellow"/>
        </w:rPr>
        <w:t>AL age acceleration (panel D)</w:t>
      </w:r>
      <w:r>
        <w:rPr>
          <w:color w:val="000000"/>
        </w:rPr>
        <w:t xml:space="preserve"> among premenopausal women (black line</w:t>
      </w:r>
      <w:r w:rsidR="00D835D4">
        <w:rPr>
          <w:color w:val="000000"/>
        </w:rPr>
        <w:t>s</w:t>
      </w:r>
      <w:r>
        <w:rPr>
          <w:color w:val="000000"/>
        </w:rPr>
        <w:t>) and postmenopausal women (grey line</w:t>
      </w:r>
      <w:r w:rsidR="00D835D4">
        <w:rPr>
          <w:color w:val="000000"/>
        </w:rPr>
        <w:t>s</w:t>
      </w:r>
      <w:r>
        <w:rPr>
          <w:color w:val="000000"/>
        </w:rPr>
        <w:t>), National Health and Nutrition Examination Survey (</w:t>
      </w:r>
      <w:r>
        <w:rPr>
          <w:i/>
          <w:iCs/>
          <w:color w:val="000000"/>
        </w:rPr>
        <w:t>n</w:t>
      </w:r>
      <w:r>
        <w:rPr>
          <w:color w:val="000000"/>
        </w:rPr>
        <w:t xml:space="preserve"> = </w:t>
      </w:r>
      <w:r w:rsidR="008C7B42">
        <w:rPr>
          <w:color w:val="000000"/>
        </w:rPr>
        <w:t>4,418</w:t>
      </w:r>
      <w:r>
        <w:rPr>
          <w:color w:val="000000"/>
        </w:rPr>
        <w:t xml:space="preserve">).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5AC801E6" w:rsidR="00693C80" w:rsidRDefault="00572D4B" w:rsidP="00693C80">
      <w:pPr>
        <w:shd w:val="clear" w:color="auto" w:fill="FFFFFF"/>
        <w:spacing w:line="480" w:lineRule="auto"/>
        <w:jc w:val="center"/>
      </w:pPr>
      <w:commentRangeStart w:id="3"/>
      <w:r>
        <w:rPr>
          <w:noProof/>
        </w:rPr>
        <w:drawing>
          <wp:inline distT="0" distB="0" distL="0" distR="0" wp14:anchorId="2802463C" wp14:editId="3E68530C">
            <wp:extent cx="3435350" cy="3593343"/>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3613" cy="3612446"/>
                    </a:xfrm>
                    <a:prstGeom prst="rect">
                      <a:avLst/>
                    </a:prstGeom>
                    <a:noFill/>
                  </pic:spPr>
                </pic:pic>
              </a:graphicData>
            </a:graphic>
          </wp:inline>
        </w:drawing>
      </w:r>
      <w:commentRangeEnd w:id="3"/>
      <w:r w:rsidR="00DA7505">
        <w:rPr>
          <w:rStyle w:val="CommentReference"/>
        </w:rPr>
        <w:commentReference w:id="3"/>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8934FEB" w:rsidR="00693C80" w:rsidRDefault="00572D4B" w:rsidP="00693C80">
      <w:pPr>
        <w:shd w:val="clear" w:color="auto" w:fill="FFFFFF"/>
        <w:spacing w:line="480" w:lineRule="auto"/>
        <w:jc w:val="center"/>
      </w:pPr>
      <w:r>
        <w:rPr>
          <w:noProof/>
        </w:rPr>
        <w:lastRenderedPageBreak/>
        <w:drawing>
          <wp:inline distT="0" distB="0" distL="0" distR="0" wp14:anchorId="3CB8AF0D" wp14:editId="49AF3FC0">
            <wp:extent cx="4305300" cy="357777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3411" cy="3584513"/>
                    </a:xfrm>
                    <a:prstGeom prst="rect">
                      <a:avLst/>
                    </a:prstGeom>
                    <a:noFill/>
                    <a:ln>
                      <a:noFill/>
                    </a:ln>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t xml:space="preserve">Figure 3. </w:t>
      </w:r>
    </w:p>
    <w:p w14:paraId="21F8C148" w14:textId="0A4BCF8F" w:rsidR="00693C80" w:rsidRDefault="007466FC" w:rsidP="00693C80">
      <w:pPr>
        <w:shd w:val="clear" w:color="auto" w:fill="FFFFFF"/>
        <w:spacing w:line="480" w:lineRule="auto"/>
        <w:jc w:val="center"/>
        <w:rPr>
          <w:b/>
          <w:bCs/>
        </w:rPr>
      </w:pPr>
      <w:r>
        <w:rPr>
          <w:noProof/>
          <w:color w:val="000000"/>
          <w:bdr w:val="none" w:sz="0" w:space="0" w:color="auto" w:frame="1"/>
        </w:rPr>
        <w:drawing>
          <wp:inline distT="0" distB="0" distL="0" distR="0" wp14:anchorId="1A5C0E02" wp14:editId="0BFB7638">
            <wp:extent cx="4959350" cy="412129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77516" cy="4136396"/>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commentRangeStart w:id="4"/>
      <w:commentRangeStart w:id="5"/>
      <w:r>
        <w:rPr>
          <w:b/>
          <w:bCs/>
        </w:rPr>
        <w:t xml:space="preserve">Figure 4. </w:t>
      </w:r>
      <w:commentRangeEnd w:id="4"/>
      <w:r w:rsidR="00A949FD">
        <w:rPr>
          <w:rStyle w:val="CommentReference"/>
        </w:rPr>
        <w:commentReference w:id="4"/>
      </w:r>
      <w:commentRangeEnd w:id="5"/>
      <w:r w:rsidR="00236A18">
        <w:rPr>
          <w:rStyle w:val="CommentReference"/>
        </w:rPr>
        <w:commentReference w:id="5"/>
      </w:r>
    </w:p>
    <w:p w14:paraId="01572C55" w14:textId="2CC6325C" w:rsidR="00693C80" w:rsidRDefault="00D835D4" w:rsidP="00693C80">
      <w:pPr>
        <w:shd w:val="clear" w:color="auto" w:fill="FFFFFF"/>
        <w:spacing w:line="480" w:lineRule="auto"/>
        <w:rPr>
          <w:b/>
          <w:bCs/>
        </w:rPr>
      </w:pPr>
      <w:r>
        <w:rPr>
          <w:b/>
          <w:bCs/>
          <w:noProof/>
        </w:rPr>
        <w:drawing>
          <wp:inline distT="0" distB="0" distL="0" distR="0" wp14:anchorId="72CF3B88" wp14:editId="0B32EDBF">
            <wp:extent cx="6770509" cy="466689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1309" cy="4674334"/>
                    </a:xfrm>
                    <a:prstGeom prst="rect">
                      <a:avLst/>
                    </a:prstGeom>
                    <a:noFill/>
                  </pic:spPr>
                </pic:pic>
              </a:graphicData>
            </a:graphic>
          </wp:inline>
        </w:drawing>
      </w:r>
    </w:p>
    <w:p w14:paraId="1937277A" w14:textId="754FCD87" w:rsidR="00693C80" w:rsidRDefault="00693C80" w:rsidP="00693C80">
      <w:pPr>
        <w:shd w:val="clear" w:color="auto" w:fill="FFFFFF"/>
        <w:spacing w:line="480" w:lineRule="auto"/>
        <w:jc w:val="center"/>
        <w:rPr>
          <w:b/>
          <w:bCs/>
        </w:rPr>
      </w:pPr>
    </w:p>
    <w:p w14:paraId="621D7844" w14:textId="77777777" w:rsidR="007B2EA2" w:rsidRDefault="007B2EA2" w:rsidP="007B2EA2">
      <w:pPr>
        <w:rPr>
          <w:b/>
          <w:bCs/>
        </w:rPr>
      </w:pPr>
    </w:p>
    <w:p w14:paraId="32B16968" w14:textId="77777777" w:rsidR="007B2EA2" w:rsidRDefault="007B2EA2" w:rsidP="007B2EA2">
      <w:pPr>
        <w:rPr>
          <w:b/>
          <w:bCs/>
        </w:rPr>
      </w:pPr>
    </w:p>
    <w:p w14:paraId="4C3C2400" w14:textId="77777777" w:rsidR="007B2EA2" w:rsidRDefault="007B2EA2" w:rsidP="007B2EA2">
      <w:pPr>
        <w:rPr>
          <w:b/>
          <w:bCs/>
        </w:rPr>
      </w:pPr>
    </w:p>
    <w:p w14:paraId="77978338" w14:textId="77777777" w:rsidR="007B2EA2" w:rsidRDefault="007B2EA2" w:rsidP="007B2EA2">
      <w:pPr>
        <w:rPr>
          <w:b/>
          <w:bCs/>
        </w:rPr>
      </w:pPr>
    </w:p>
    <w:p w14:paraId="1C244A5A" w14:textId="77777777" w:rsidR="007B2EA2" w:rsidRDefault="007B2EA2" w:rsidP="007B2EA2">
      <w:pPr>
        <w:rPr>
          <w:b/>
          <w:bCs/>
        </w:rPr>
      </w:pPr>
    </w:p>
    <w:p w14:paraId="723B381B" w14:textId="77777777" w:rsidR="007B2EA2" w:rsidRDefault="007B2EA2" w:rsidP="007B2EA2">
      <w:pPr>
        <w:rPr>
          <w:b/>
          <w:bCs/>
        </w:rPr>
      </w:pPr>
    </w:p>
    <w:p w14:paraId="297BB1CD" w14:textId="77777777" w:rsidR="007B2EA2" w:rsidRDefault="007B2EA2" w:rsidP="007B2EA2">
      <w:pPr>
        <w:rPr>
          <w:b/>
          <w:bCs/>
        </w:rPr>
      </w:pPr>
    </w:p>
    <w:p w14:paraId="61309697" w14:textId="77777777" w:rsidR="007B2EA2" w:rsidRDefault="007B2EA2" w:rsidP="007B2EA2">
      <w:pPr>
        <w:rPr>
          <w:b/>
          <w:bCs/>
        </w:rPr>
      </w:pPr>
    </w:p>
    <w:p w14:paraId="5682CE60" w14:textId="77777777" w:rsidR="007B2EA2" w:rsidRDefault="007B2EA2" w:rsidP="007B2EA2">
      <w:pPr>
        <w:rPr>
          <w:b/>
          <w:bCs/>
        </w:rPr>
      </w:pPr>
    </w:p>
    <w:p w14:paraId="2E90F5BC" w14:textId="77777777" w:rsidR="007B2EA2" w:rsidRDefault="007B2EA2" w:rsidP="007B2EA2">
      <w:pPr>
        <w:rPr>
          <w:b/>
          <w:bCs/>
        </w:rPr>
      </w:pPr>
    </w:p>
    <w:p w14:paraId="6B5B8BC1" w14:textId="77777777" w:rsidR="007B2EA2" w:rsidRDefault="007B2EA2" w:rsidP="007B2EA2">
      <w:pPr>
        <w:rPr>
          <w:b/>
          <w:bCs/>
        </w:rPr>
      </w:pPr>
    </w:p>
    <w:p w14:paraId="430C8B86" w14:textId="77777777" w:rsidR="007B2EA2" w:rsidRDefault="007B2EA2" w:rsidP="007B2EA2">
      <w:pPr>
        <w:rPr>
          <w:b/>
          <w:bCs/>
        </w:rPr>
      </w:pPr>
    </w:p>
    <w:p w14:paraId="132DFD35" w14:textId="76BAEF49" w:rsidR="007520D9" w:rsidRPr="007B2EA2" w:rsidRDefault="00ED4070" w:rsidP="007B2EA2">
      <w:pPr>
        <w:rPr>
          <w:b/>
          <w:bCs/>
        </w:rPr>
      </w:pPr>
      <w:commentRangeStart w:id="6"/>
      <w:r w:rsidRPr="00405935">
        <w:rPr>
          <w:b/>
          <w:bCs/>
        </w:rPr>
        <w:lastRenderedPageBreak/>
        <w:t xml:space="preserve">Table </w:t>
      </w:r>
      <w:r>
        <w:rPr>
          <w:b/>
          <w:bCs/>
        </w:rPr>
        <w:t>1</w:t>
      </w:r>
      <w:r w:rsidRPr="00405935">
        <w:rPr>
          <w:b/>
          <w:bCs/>
        </w:rPr>
        <w:t xml:space="preserve">. </w:t>
      </w:r>
      <w:r w:rsidRPr="00405935">
        <w:t>Sample demographic characteristics (</w:t>
      </w:r>
      <w:r w:rsidRPr="006A2045">
        <w:rPr>
          <w:i/>
          <w:iCs/>
        </w:rPr>
        <w:t>n</w:t>
      </w:r>
      <w:r w:rsidRPr="00405935">
        <w:t xml:space="preserve"> = </w:t>
      </w:r>
      <w:r>
        <w:t>4,418</w:t>
      </w:r>
      <w:r w:rsidRPr="00405935">
        <w:t xml:space="preserve">), National Health and Nutrition Examination Survey, 1999-2010. </w:t>
      </w:r>
      <w:r w:rsidRPr="00595A1F">
        <w:rPr>
          <w:highlight w:val="yellow"/>
        </w:rPr>
        <w:t xml:space="preserve">Means, standard errors (SE), and percentages represent </w:t>
      </w:r>
      <w:proofErr w:type="gramStart"/>
      <w:r w:rsidRPr="00595A1F">
        <w:rPr>
          <w:highlight w:val="yellow"/>
        </w:rPr>
        <w:t>nationally-representative</w:t>
      </w:r>
      <w:proofErr w:type="gramEnd"/>
      <w:r w:rsidRPr="00595A1F">
        <w:rPr>
          <w:highlight w:val="yellow"/>
        </w:rPr>
        <w:t xml:space="preserve"> estimates based on adjustment for complex survey design, survey nonresponse, non-coverage, and complex survey design</w:t>
      </w:r>
      <w:r w:rsidR="007B2EA2">
        <w:t xml:space="preserve">. </w:t>
      </w:r>
      <w:r w:rsidR="007520D9">
        <w:t xml:space="preserve">Unless otherwise noted, p-values reflect tests of difference via t-test or Chi-Square as appropriate. </w:t>
      </w:r>
      <w:commentRangeEnd w:id="6"/>
      <w:r w:rsidR="000C69A4">
        <w:rPr>
          <w:rStyle w:val="CommentReference"/>
        </w:rPr>
        <w:commentReference w:id="6"/>
      </w:r>
    </w:p>
    <w:p w14:paraId="6657A0AF" w14:textId="77777777" w:rsidR="007520D9" w:rsidRPr="00021165" w:rsidRDefault="007520D9" w:rsidP="007520D9">
      <w:pPr>
        <w:shd w:val="clear" w:color="auto" w:fill="FFFFFF"/>
        <w:spacing w:line="240" w:lineRule="auto"/>
        <w:rPr>
          <w:b/>
          <w:bCs/>
          <w:sz w:val="16"/>
          <w:szCs w:val="16"/>
        </w:rPr>
      </w:pPr>
    </w:p>
    <w:tbl>
      <w:tblPr>
        <w:tblStyle w:val="TableGrid"/>
        <w:tblpPr w:leftFromText="180" w:rightFromText="180" w:vertAnchor="text" w:horzAnchor="margin" w:tblpY="-59"/>
        <w:tblW w:w="9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71"/>
        <w:gridCol w:w="2479"/>
        <w:gridCol w:w="2610"/>
        <w:gridCol w:w="1260"/>
      </w:tblGrid>
      <w:tr w:rsidR="007520D9" w:rsidRPr="00021165" w14:paraId="45A99E75" w14:textId="77777777" w:rsidTr="00B95B54">
        <w:trPr>
          <w:trHeight w:val="19"/>
        </w:trPr>
        <w:tc>
          <w:tcPr>
            <w:tcW w:w="3371" w:type="dxa"/>
            <w:tcBorders>
              <w:top w:val="single" w:sz="4" w:space="0" w:color="auto"/>
            </w:tcBorders>
          </w:tcPr>
          <w:p w14:paraId="4ABC4FE3" w14:textId="77777777" w:rsidR="007520D9" w:rsidRPr="00021165" w:rsidRDefault="007520D9" w:rsidP="00B95B54">
            <w:pPr>
              <w:rPr>
                <w:rFonts w:ascii="Arial" w:hAnsi="Arial" w:cs="Arial"/>
                <w:sz w:val="16"/>
                <w:szCs w:val="16"/>
              </w:rPr>
            </w:pPr>
          </w:p>
        </w:tc>
        <w:tc>
          <w:tcPr>
            <w:tcW w:w="2479" w:type="dxa"/>
            <w:tcBorders>
              <w:top w:val="single" w:sz="4" w:space="0" w:color="auto"/>
              <w:right w:val="single" w:sz="4" w:space="0" w:color="auto"/>
            </w:tcBorders>
            <w:vAlign w:val="center"/>
          </w:tcPr>
          <w:p w14:paraId="35518A09" w14:textId="2FE681D3" w:rsidR="007520D9" w:rsidRPr="00021165" w:rsidRDefault="007520D9" w:rsidP="00B95B54">
            <w:pPr>
              <w:jc w:val="center"/>
              <w:rPr>
                <w:rFonts w:ascii="Arial" w:hAnsi="Arial" w:cs="Arial"/>
                <w:sz w:val="16"/>
                <w:szCs w:val="16"/>
              </w:rPr>
            </w:pPr>
            <w:r w:rsidRPr="00021165">
              <w:rPr>
                <w:rFonts w:ascii="Arial" w:hAnsi="Arial" w:cs="Arial"/>
                <w:sz w:val="16"/>
                <w:szCs w:val="16"/>
              </w:rPr>
              <w:t>Premenopausal (n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2,166)</w:t>
            </w:r>
          </w:p>
        </w:tc>
        <w:tc>
          <w:tcPr>
            <w:tcW w:w="2610" w:type="dxa"/>
            <w:tcBorders>
              <w:top w:val="single" w:sz="4" w:space="0" w:color="auto"/>
              <w:left w:val="single" w:sz="4" w:space="0" w:color="auto"/>
            </w:tcBorders>
            <w:vAlign w:val="center"/>
          </w:tcPr>
          <w:p w14:paraId="14295B8E" w14:textId="19EB4FFF" w:rsidR="007520D9" w:rsidRPr="00021165" w:rsidRDefault="007520D9" w:rsidP="00B95B54">
            <w:pPr>
              <w:jc w:val="center"/>
              <w:rPr>
                <w:rFonts w:ascii="Arial" w:hAnsi="Arial" w:cs="Arial"/>
                <w:sz w:val="16"/>
                <w:szCs w:val="16"/>
              </w:rPr>
            </w:pPr>
            <w:r w:rsidRPr="00021165">
              <w:rPr>
                <w:rFonts w:ascii="Arial" w:hAnsi="Arial" w:cs="Arial"/>
                <w:sz w:val="16"/>
                <w:szCs w:val="16"/>
              </w:rPr>
              <w:t>Postmenopausal (n</w:t>
            </w:r>
            <w:r w:rsidR="00ED4070">
              <w:rPr>
                <w:rFonts w:ascii="Arial" w:hAnsi="Arial" w:cs="Arial"/>
                <w:sz w:val="16"/>
                <w:szCs w:val="16"/>
              </w:rPr>
              <w:t xml:space="preserve"> </w:t>
            </w:r>
            <w:r w:rsidRPr="00021165">
              <w:rPr>
                <w:rFonts w:ascii="Arial" w:hAnsi="Arial" w:cs="Arial"/>
                <w:sz w:val="16"/>
                <w:szCs w:val="16"/>
              </w:rPr>
              <w:t>=</w:t>
            </w:r>
            <w:r w:rsidR="00ED4070">
              <w:rPr>
                <w:rFonts w:ascii="Arial" w:hAnsi="Arial" w:cs="Arial"/>
                <w:sz w:val="16"/>
                <w:szCs w:val="16"/>
              </w:rPr>
              <w:t xml:space="preserve"> </w:t>
            </w:r>
            <w:r w:rsidRPr="00021165">
              <w:rPr>
                <w:rFonts w:ascii="Arial" w:hAnsi="Arial" w:cs="Arial"/>
                <w:sz w:val="16"/>
                <w:szCs w:val="16"/>
              </w:rPr>
              <w:t>2,252)</w:t>
            </w:r>
          </w:p>
        </w:tc>
        <w:tc>
          <w:tcPr>
            <w:tcW w:w="1260" w:type="dxa"/>
            <w:tcBorders>
              <w:top w:val="single" w:sz="4" w:space="0" w:color="auto"/>
            </w:tcBorders>
          </w:tcPr>
          <w:p w14:paraId="11AA19B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p-value</w:t>
            </w:r>
          </w:p>
        </w:tc>
      </w:tr>
      <w:tr w:rsidR="007520D9" w:rsidRPr="00021165" w14:paraId="03DBE418" w14:textId="77777777" w:rsidTr="00B95B54">
        <w:trPr>
          <w:trHeight w:val="19"/>
        </w:trPr>
        <w:tc>
          <w:tcPr>
            <w:tcW w:w="3371" w:type="dxa"/>
            <w:tcBorders>
              <w:top w:val="single" w:sz="4" w:space="0" w:color="auto"/>
            </w:tcBorders>
          </w:tcPr>
          <w:p w14:paraId="1730B696" w14:textId="77777777" w:rsidR="007520D9" w:rsidRPr="00021165" w:rsidRDefault="007520D9" w:rsidP="00B95B54">
            <w:pPr>
              <w:rPr>
                <w:rFonts w:ascii="Arial" w:hAnsi="Arial" w:cs="Arial"/>
                <w:sz w:val="16"/>
                <w:szCs w:val="16"/>
              </w:rPr>
            </w:pPr>
            <w:r w:rsidRPr="00021165">
              <w:rPr>
                <w:rFonts w:ascii="Arial" w:hAnsi="Arial" w:cs="Arial"/>
                <w:sz w:val="16"/>
                <w:szCs w:val="16"/>
              </w:rPr>
              <w:t>Mean age (SE, range)</w:t>
            </w:r>
          </w:p>
        </w:tc>
        <w:tc>
          <w:tcPr>
            <w:tcW w:w="2479" w:type="dxa"/>
            <w:tcBorders>
              <w:top w:val="single" w:sz="4" w:space="0" w:color="auto"/>
              <w:right w:val="single" w:sz="4" w:space="0" w:color="auto"/>
            </w:tcBorders>
          </w:tcPr>
          <w:p w14:paraId="42D9684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34.34 (0.19, 20-61)</w:t>
            </w:r>
          </w:p>
        </w:tc>
        <w:tc>
          <w:tcPr>
            <w:tcW w:w="2610" w:type="dxa"/>
            <w:tcBorders>
              <w:top w:val="single" w:sz="4" w:space="0" w:color="auto"/>
              <w:left w:val="single" w:sz="4" w:space="0" w:color="auto"/>
            </w:tcBorders>
          </w:tcPr>
          <w:p w14:paraId="2982C9E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65.66 (0.22, 41-84)</w:t>
            </w:r>
          </w:p>
        </w:tc>
        <w:tc>
          <w:tcPr>
            <w:tcW w:w="1260" w:type="dxa"/>
            <w:tcBorders>
              <w:top w:val="single" w:sz="4" w:space="0" w:color="auto"/>
            </w:tcBorders>
          </w:tcPr>
          <w:p w14:paraId="1987A54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3B301AF9" w14:textId="77777777" w:rsidTr="00B95B54">
        <w:trPr>
          <w:trHeight w:val="19"/>
        </w:trPr>
        <w:tc>
          <w:tcPr>
            <w:tcW w:w="3371" w:type="dxa"/>
          </w:tcPr>
          <w:p w14:paraId="25CA1DA6" w14:textId="77777777" w:rsidR="007520D9" w:rsidRPr="00021165" w:rsidRDefault="007520D9" w:rsidP="00B95B54">
            <w:pPr>
              <w:rPr>
                <w:rFonts w:ascii="Arial" w:hAnsi="Arial" w:cs="Arial"/>
                <w:sz w:val="16"/>
                <w:szCs w:val="16"/>
              </w:rPr>
            </w:pPr>
            <w:r w:rsidRPr="00021165">
              <w:rPr>
                <w:rFonts w:ascii="Arial" w:hAnsi="Arial" w:cs="Arial"/>
                <w:sz w:val="16"/>
                <w:szCs w:val="16"/>
              </w:rPr>
              <w:t>Mean BMI (SE, range)</w:t>
            </w:r>
          </w:p>
        </w:tc>
        <w:tc>
          <w:tcPr>
            <w:tcW w:w="2479" w:type="dxa"/>
            <w:tcBorders>
              <w:right w:val="single" w:sz="4" w:space="0" w:color="auto"/>
            </w:tcBorders>
          </w:tcPr>
          <w:p w14:paraId="55E0343B"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28.97 (0.16, 15.6-71.3)</w:t>
            </w:r>
          </w:p>
        </w:tc>
        <w:tc>
          <w:tcPr>
            <w:tcW w:w="2610" w:type="dxa"/>
            <w:tcBorders>
              <w:left w:val="single" w:sz="4" w:space="0" w:color="auto"/>
            </w:tcBorders>
          </w:tcPr>
          <w:p w14:paraId="1540AD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29.33 (0.14, 14.7-57.6)</w:t>
            </w:r>
          </w:p>
        </w:tc>
        <w:tc>
          <w:tcPr>
            <w:tcW w:w="1260" w:type="dxa"/>
          </w:tcPr>
          <w:p w14:paraId="6D5A45AE"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0.086</w:t>
            </w:r>
          </w:p>
        </w:tc>
      </w:tr>
      <w:tr w:rsidR="007520D9" w:rsidRPr="00021165" w14:paraId="12036C4C" w14:textId="77777777" w:rsidTr="00B95B54">
        <w:trPr>
          <w:trHeight w:val="19"/>
        </w:trPr>
        <w:tc>
          <w:tcPr>
            <w:tcW w:w="3371" w:type="dxa"/>
          </w:tcPr>
          <w:p w14:paraId="3F87988D" w14:textId="77777777" w:rsidR="007520D9" w:rsidRPr="00021165" w:rsidRDefault="007520D9" w:rsidP="00B95B54">
            <w:pPr>
              <w:rPr>
                <w:rFonts w:ascii="Arial" w:hAnsi="Arial" w:cs="Arial"/>
                <w:sz w:val="16"/>
                <w:szCs w:val="16"/>
              </w:rPr>
            </w:pPr>
            <w:r w:rsidRPr="00021165">
              <w:rPr>
                <w:rFonts w:ascii="Arial" w:hAnsi="Arial" w:cs="Arial"/>
                <w:sz w:val="16"/>
                <w:szCs w:val="16"/>
              </w:rPr>
              <w:t>Mean FIPR (SE, range)</w:t>
            </w:r>
          </w:p>
        </w:tc>
        <w:tc>
          <w:tcPr>
            <w:tcW w:w="2479" w:type="dxa"/>
            <w:tcBorders>
              <w:right w:val="single" w:sz="4" w:space="0" w:color="auto"/>
            </w:tcBorders>
          </w:tcPr>
          <w:p w14:paraId="4FF427B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2.50 (0.03, 0-5)</w:t>
            </w:r>
          </w:p>
        </w:tc>
        <w:tc>
          <w:tcPr>
            <w:tcW w:w="2610" w:type="dxa"/>
            <w:tcBorders>
              <w:left w:val="single" w:sz="4" w:space="0" w:color="auto"/>
            </w:tcBorders>
          </w:tcPr>
          <w:p w14:paraId="64A5B203"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2.66 (0.03, 0-5)</w:t>
            </w:r>
          </w:p>
        </w:tc>
        <w:tc>
          <w:tcPr>
            <w:tcW w:w="1260" w:type="dxa"/>
          </w:tcPr>
          <w:p w14:paraId="43AAFEF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378D605" w14:textId="77777777" w:rsidTr="00B95B54">
        <w:trPr>
          <w:trHeight w:val="19"/>
        </w:trPr>
        <w:tc>
          <w:tcPr>
            <w:tcW w:w="3371" w:type="dxa"/>
          </w:tcPr>
          <w:p w14:paraId="285E660B" w14:textId="77777777" w:rsidR="007520D9" w:rsidRPr="00021165" w:rsidRDefault="007520D9" w:rsidP="00B95B54">
            <w:pPr>
              <w:rPr>
                <w:rFonts w:ascii="Arial" w:hAnsi="Arial" w:cs="Arial"/>
                <w:sz w:val="16"/>
                <w:szCs w:val="16"/>
              </w:rPr>
            </w:pPr>
            <w:r w:rsidRPr="00021165">
              <w:rPr>
                <w:rFonts w:ascii="Arial" w:hAnsi="Arial" w:cs="Arial"/>
                <w:sz w:val="16"/>
                <w:szCs w:val="16"/>
              </w:rPr>
              <w:t>Smoking (n, %)</w:t>
            </w:r>
          </w:p>
        </w:tc>
        <w:tc>
          <w:tcPr>
            <w:tcW w:w="2479" w:type="dxa"/>
            <w:tcBorders>
              <w:right w:val="single" w:sz="4" w:space="0" w:color="auto"/>
            </w:tcBorders>
          </w:tcPr>
          <w:p w14:paraId="487D83F2"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123BAD7D" w14:textId="77777777" w:rsidR="007520D9" w:rsidRPr="00021165" w:rsidRDefault="007520D9" w:rsidP="00B95B54">
            <w:pPr>
              <w:jc w:val="center"/>
              <w:rPr>
                <w:rFonts w:ascii="Arial" w:hAnsi="Arial" w:cs="Arial"/>
                <w:sz w:val="16"/>
                <w:szCs w:val="16"/>
              </w:rPr>
            </w:pPr>
          </w:p>
        </w:tc>
        <w:tc>
          <w:tcPr>
            <w:tcW w:w="1260" w:type="dxa"/>
          </w:tcPr>
          <w:p w14:paraId="167B4E5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1E2D0AB3" w14:textId="77777777" w:rsidTr="00B95B54">
        <w:trPr>
          <w:trHeight w:val="19"/>
        </w:trPr>
        <w:tc>
          <w:tcPr>
            <w:tcW w:w="3371" w:type="dxa"/>
          </w:tcPr>
          <w:p w14:paraId="1DB727B4"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Never</w:t>
            </w:r>
          </w:p>
        </w:tc>
        <w:tc>
          <w:tcPr>
            <w:tcW w:w="2479" w:type="dxa"/>
            <w:tcBorders>
              <w:right w:val="single" w:sz="4" w:space="0" w:color="auto"/>
            </w:tcBorders>
          </w:tcPr>
          <w:p w14:paraId="167AEC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1367 (63.1%)</w:t>
            </w:r>
          </w:p>
        </w:tc>
        <w:tc>
          <w:tcPr>
            <w:tcW w:w="2610" w:type="dxa"/>
            <w:tcBorders>
              <w:left w:val="single" w:sz="4" w:space="0" w:color="auto"/>
            </w:tcBorders>
          </w:tcPr>
          <w:p w14:paraId="04CEADC2"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1278 (56.7%</w:t>
            </w:r>
          </w:p>
        </w:tc>
        <w:tc>
          <w:tcPr>
            <w:tcW w:w="1260" w:type="dxa"/>
          </w:tcPr>
          <w:p w14:paraId="07ECB01D" w14:textId="77777777" w:rsidR="007520D9" w:rsidRPr="00021165" w:rsidRDefault="007520D9" w:rsidP="00B95B54">
            <w:pPr>
              <w:jc w:val="center"/>
              <w:rPr>
                <w:rFonts w:ascii="Arial" w:hAnsi="Arial" w:cs="Arial"/>
                <w:sz w:val="16"/>
                <w:szCs w:val="16"/>
              </w:rPr>
            </w:pPr>
          </w:p>
        </w:tc>
      </w:tr>
      <w:tr w:rsidR="007520D9" w:rsidRPr="00021165" w14:paraId="5168B185" w14:textId="77777777" w:rsidTr="00B95B54">
        <w:trPr>
          <w:trHeight w:val="297"/>
        </w:trPr>
        <w:tc>
          <w:tcPr>
            <w:tcW w:w="3371" w:type="dxa"/>
          </w:tcPr>
          <w:p w14:paraId="4100376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Past</w:t>
            </w:r>
          </w:p>
        </w:tc>
        <w:tc>
          <w:tcPr>
            <w:tcW w:w="2479" w:type="dxa"/>
            <w:tcBorders>
              <w:right w:val="single" w:sz="4" w:space="0" w:color="auto"/>
            </w:tcBorders>
          </w:tcPr>
          <w:p w14:paraId="405AB4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290 (13.4%)</w:t>
            </w:r>
          </w:p>
        </w:tc>
        <w:tc>
          <w:tcPr>
            <w:tcW w:w="2610" w:type="dxa"/>
            <w:tcBorders>
              <w:left w:val="single" w:sz="4" w:space="0" w:color="auto"/>
            </w:tcBorders>
          </w:tcPr>
          <w:p w14:paraId="72D6E76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659 (29.3%)</w:t>
            </w:r>
          </w:p>
        </w:tc>
        <w:tc>
          <w:tcPr>
            <w:tcW w:w="1260" w:type="dxa"/>
          </w:tcPr>
          <w:p w14:paraId="39782679" w14:textId="77777777" w:rsidR="007520D9" w:rsidRPr="00021165" w:rsidRDefault="007520D9" w:rsidP="00B95B54">
            <w:pPr>
              <w:jc w:val="center"/>
              <w:rPr>
                <w:rFonts w:ascii="Arial" w:hAnsi="Arial" w:cs="Arial"/>
                <w:sz w:val="16"/>
                <w:szCs w:val="16"/>
              </w:rPr>
            </w:pPr>
          </w:p>
        </w:tc>
      </w:tr>
      <w:tr w:rsidR="007520D9" w:rsidRPr="00021165" w14:paraId="02CBE92F" w14:textId="77777777" w:rsidTr="00B95B54">
        <w:trPr>
          <w:trHeight w:val="19"/>
        </w:trPr>
        <w:tc>
          <w:tcPr>
            <w:tcW w:w="3371" w:type="dxa"/>
          </w:tcPr>
          <w:p w14:paraId="386F12A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Current</w:t>
            </w:r>
          </w:p>
        </w:tc>
        <w:tc>
          <w:tcPr>
            <w:tcW w:w="2479" w:type="dxa"/>
            <w:tcBorders>
              <w:right w:val="single" w:sz="4" w:space="0" w:color="auto"/>
            </w:tcBorders>
          </w:tcPr>
          <w:p w14:paraId="182C957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509 (23.5%)</w:t>
            </w:r>
          </w:p>
        </w:tc>
        <w:tc>
          <w:tcPr>
            <w:tcW w:w="2610" w:type="dxa"/>
            <w:tcBorders>
              <w:left w:val="single" w:sz="4" w:space="0" w:color="auto"/>
            </w:tcBorders>
          </w:tcPr>
          <w:p w14:paraId="016F0AE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315 (14.0%)</w:t>
            </w:r>
          </w:p>
        </w:tc>
        <w:tc>
          <w:tcPr>
            <w:tcW w:w="1260" w:type="dxa"/>
          </w:tcPr>
          <w:p w14:paraId="1C018EB1" w14:textId="77777777" w:rsidR="007520D9" w:rsidRPr="00021165" w:rsidRDefault="007520D9" w:rsidP="00B95B54">
            <w:pPr>
              <w:jc w:val="center"/>
              <w:rPr>
                <w:rFonts w:ascii="Arial" w:hAnsi="Arial" w:cs="Arial"/>
                <w:sz w:val="16"/>
                <w:szCs w:val="16"/>
              </w:rPr>
            </w:pPr>
          </w:p>
        </w:tc>
      </w:tr>
      <w:tr w:rsidR="007520D9" w:rsidRPr="00021165" w14:paraId="410FD805" w14:textId="77777777" w:rsidTr="00B95B54">
        <w:trPr>
          <w:trHeight w:val="19"/>
        </w:trPr>
        <w:tc>
          <w:tcPr>
            <w:tcW w:w="3371" w:type="dxa"/>
          </w:tcPr>
          <w:p w14:paraId="63BD569F" w14:textId="77777777" w:rsidR="007520D9" w:rsidRPr="00021165" w:rsidRDefault="007520D9" w:rsidP="00B95B54">
            <w:pPr>
              <w:rPr>
                <w:rFonts w:ascii="Arial" w:hAnsi="Arial" w:cs="Arial"/>
                <w:sz w:val="16"/>
                <w:szCs w:val="16"/>
              </w:rPr>
            </w:pPr>
            <w:r w:rsidRPr="00021165">
              <w:rPr>
                <w:rFonts w:ascii="Arial" w:hAnsi="Arial" w:cs="Arial"/>
                <w:sz w:val="16"/>
                <w:szCs w:val="16"/>
              </w:rPr>
              <w:t>Education (n, %)</w:t>
            </w:r>
          </w:p>
        </w:tc>
        <w:tc>
          <w:tcPr>
            <w:tcW w:w="2479" w:type="dxa"/>
            <w:tcBorders>
              <w:right w:val="single" w:sz="4" w:space="0" w:color="auto"/>
            </w:tcBorders>
          </w:tcPr>
          <w:p w14:paraId="71B11034"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30C78C69" w14:textId="77777777" w:rsidR="007520D9" w:rsidRPr="00021165" w:rsidRDefault="007520D9" w:rsidP="00B95B54">
            <w:pPr>
              <w:jc w:val="center"/>
              <w:rPr>
                <w:rFonts w:ascii="Arial" w:hAnsi="Arial" w:cs="Arial"/>
                <w:sz w:val="16"/>
                <w:szCs w:val="16"/>
              </w:rPr>
            </w:pPr>
          </w:p>
        </w:tc>
        <w:tc>
          <w:tcPr>
            <w:tcW w:w="1260" w:type="dxa"/>
          </w:tcPr>
          <w:p w14:paraId="726252D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67825856" w14:textId="77777777" w:rsidTr="00B95B54">
        <w:trPr>
          <w:trHeight w:val="19"/>
        </w:trPr>
        <w:tc>
          <w:tcPr>
            <w:tcW w:w="3371" w:type="dxa"/>
          </w:tcPr>
          <w:p w14:paraId="17DF055F"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Less than high school</w:t>
            </w:r>
          </w:p>
        </w:tc>
        <w:tc>
          <w:tcPr>
            <w:tcW w:w="2479" w:type="dxa"/>
            <w:tcBorders>
              <w:right w:val="single" w:sz="4" w:space="0" w:color="auto"/>
            </w:tcBorders>
          </w:tcPr>
          <w:p w14:paraId="61DDC0E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489 (22.6%)</w:t>
            </w:r>
          </w:p>
        </w:tc>
        <w:tc>
          <w:tcPr>
            <w:tcW w:w="2610" w:type="dxa"/>
            <w:tcBorders>
              <w:left w:val="single" w:sz="4" w:space="0" w:color="auto"/>
            </w:tcBorders>
          </w:tcPr>
          <w:p w14:paraId="133E9BB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682 (30.3%)</w:t>
            </w:r>
          </w:p>
        </w:tc>
        <w:tc>
          <w:tcPr>
            <w:tcW w:w="1260" w:type="dxa"/>
          </w:tcPr>
          <w:p w14:paraId="63E872A0" w14:textId="77777777" w:rsidR="007520D9" w:rsidRPr="00021165" w:rsidRDefault="007520D9" w:rsidP="00B95B54">
            <w:pPr>
              <w:jc w:val="center"/>
              <w:rPr>
                <w:rFonts w:ascii="Arial" w:hAnsi="Arial" w:cs="Arial"/>
                <w:sz w:val="16"/>
                <w:szCs w:val="16"/>
              </w:rPr>
            </w:pPr>
          </w:p>
        </w:tc>
      </w:tr>
      <w:tr w:rsidR="007520D9" w:rsidRPr="00021165" w14:paraId="37EEB5BE" w14:textId="77777777" w:rsidTr="00B95B54">
        <w:trPr>
          <w:trHeight w:val="19"/>
        </w:trPr>
        <w:tc>
          <w:tcPr>
            <w:tcW w:w="3371" w:type="dxa"/>
          </w:tcPr>
          <w:p w14:paraId="0E83D0E2"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High school or equivalent</w:t>
            </w:r>
          </w:p>
        </w:tc>
        <w:tc>
          <w:tcPr>
            <w:tcW w:w="2479" w:type="dxa"/>
            <w:tcBorders>
              <w:right w:val="single" w:sz="4" w:space="0" w:color="auto"/>
            </w:tcBorders>
          </w:tcPr>
          <w:p w14:paraId="71F12851"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465 (21.5%)</w:t>
            </w:r>
          </w:p>
        </w:tc>
        <w:tc>
          <w:tcPr>
            <w:tcW w:w="2610" w:type="dxa"/>
            <w:tcBorders>
              <w:left w:val="single" w:sz="4" w:space="0" w:color="auto"/>
            </w:tcBorders>
          </w:tcPr>
          <w:p w14:paraId="4BA4B0C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617 (27.4)</w:t>
            </w:r>
          </w:p>
        </w:tc>
        <w:tc>
          <w:tcPr>
            <w:tcW w:w="1260" w:type="dxa"/>
          </w:tcPr>
          <w:p w14:paraId="081F683E" w14:textId="77777777" w:rsidR="007520D9" w:rsidRPr="00021165" w:rsidRDefault="007520D9" w:rsidP="00B95B54">
            <w:pPr>
              <w:jc w:val="center"/>
              <w:rPr>
                <w:rFonts w:ascii="Arial" w:hAnsi="Arial" w:cs="Arial"/>
                <w:sz w:val="16"/>
                <w:szCs w:val="16"/>
              </w:rPr>
            </w:pPr>
          </w:p>
        </w:tc>
      </w:tr>
      <w:tr w:rsidR="007520D9" w:rsidRPr="00021165" w14:paraId="34228C4F" w14:textId="77777777" w:rsidTr="00B95B54">
        <w:trPr>
          <w:trHeight w:val="19"/>
        </w:trPr>
        <w:tc>
          <w:tcPr>
            <w:tcW w:w="3371" w:type="dxa"/>
          </w:tcPr>
          <w:p w14:paraId="5BBEFBBC"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Some college or AA degree</w:t>
            </w:r>
          </w:p>
        </w:tc>
        <w:tc>
          <w:tcPr>
            <w:tcW w:w="2479" w:type="dxa"/>
            <w:tcBorders>
              <w:right w:val="single" w:sz="4" w:space="0" w:color="auto"/>
            </w:tcBorders>
          </w:tcPr>
          <w:p w14:paraId="48CC409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744 (34.3%)</w:t>
            </w:r>
          </w:p>
        </w:tc>
        <w:tc>
          <w:tcPr>
            <w:tcW w:w="2610" w:type="dxa"/>
            <w:tcBorders>
              <w:left w:val="single" w:sz="4" w:space="0" w:color="auto"/>
            </w:tcBorders>
          </w:tcPr>
          <w:p w14:paraId="5ED71D9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593 (26.3%)</w:t>
            </w:r>
          </w:p>
        </w:tc>
        <w:tc>
          <w:tcPr>
            <w:tcW w:w="1260" w:type="dxa"/>
          </w:tcPr>
          <w:p w14:paraId="7D97659F" w14:textId="77777777" w:rsidR="007520D9" w:rsidRPr="00021165" w:rsidRDefault="007520D9" w:rsidP="00B95B54">
            <w:pPr>
              <w:jc w:val="center"/>
              <w:rPr>
                <w:rFonts w:ascii="Arial" w:hAnsi="Arial" w:cs="Arial"/>
                <w:sz w:val="16"/>
                <w:szCs w:val="16"/>
              </w:rPr>
            </w:pPr>
          </w:p>
        </w:tc>
      </w:tr>
      <w:tr w:rsidR="007520D9" w:rsidRPr="00021165" w14:paraId="4FA1C5BE" w14:textId="77777777" w:rsidTr="00B95B54">
        <w:trPr>
          <w:trHeight w:val="19"/>
        </w:trPr>
        <w:tc>
          <w:tcPr>
            <w:tcW w:w="3371" w:type="dxa"/>
          </w:tcPr>
          <w:p w14:paraId="2C6D7CCE"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College graduate or above</w:t>
            </w:r>
          </w:p>
        </w:tc>
        <w:tc>
          <w:tcPr>
            <w:tcW w:w="2479" w:type="dxa"/>
            <w:tcBorders>
              <w:right w:val="single" w:sz="4" w:space="0" w:color="auto"/>
            </w:tcBorders>
          </w:tcPr>
          <w:p w14:paraId="7F59B6F6"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468 (21.6%)</w:t>
            </w:r>
          </w:p>
        </w:tc>
        <w:tc>
          <w:tcPr>
            <w:tcW w:w="2610" w:type="dxa"/>
            <w:tcBorders>
              <w:left w:val="single" w:sz="4" w:space="0" w:color="auto"/>
            </w:tcBorders>
          </w:tcPr>
          <w:p w14:paraId="2FCCEA3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360 (16.0%)</w:t>
            </w:r>
          </w:p>
        </w:tc>
        <w:tc>
          <w:tcPr>
            <w:tcW w:w="1260" w:type="dxa"/>
          </w:tcPr>
          <w:p w14:paraId="6340FFCA" w14:textId="77777777" w:rsidR="007520D9" w:rsidRPr="00021165" w:rsidRDefault="007520D9" w:rsidP="00B95B54">
            <w:pPr>
              <w:jc w:val="center"/>
              <w:rPr>
                <w:rFonts w:ascii="Arial" w:hAnsi="Arial" w:cs="Arial"/>
                <w:sz w:val="16"/>
                <w:szCs w:val="16"/>
              </w:rPr>
            </w:pPr>
          </w:p>
        </w:tc>
      </w:tr>
      <w:tr w:rsidR="007520D9" w:rsidRPr="00021165" w14:paraId="2742E861" w14:textId="77777777" w:rsidTr="00B95B54">
        <w:trPr>
          <w:trHeight w:val="19"/>
        </w:trPr>
        <w:tc>
          <w:tcPr>
            <w:tcW w:w="3371" w:type="dxa"/>
          </w:tcPr>
          <w:p w14:paraId="0C2BF04E" w14:textId="77777777" w:rsidR="007520D9" w:rsidRPr="00021165" w:rsidRDefault="007520D9" w:rsidP="00B95B54">
            <w:pPr>
              <w:rPr>
                <w:rFonts w:ascii="Arial" w:hAnsi="Arial" w:cs="Arial"/>
                <w:sz w:val="16"/>
                <w:szCs w:val="16"/>
              </w:rPr>
            </w:pPr>
            <w:r w:rsidRPr="00021165">
              <w:rPr>
                <w:rFonts w:ascii="Arial" w:hAnsi="Arial" w:cs="Arial"/>
                <w:sz w:val="16"/>
                <w:szCs w:val="16"/>
              </w:rPr>
              <w:t>Race/ethnicity (n, %)</w:t>
            </w:r>
          </w:p>
        </w:tc>
        <w:tc>
          <w:tcPr>
            <w:tcW w:w="2479" w:type="dxa"/>
            <w:tcBorders>
              <w:right w:val="single" w:sz="4" w:space="0" w:color="auto"/>
            </w:tcBorders>
          </w:tcPr>
          <w:p w14:paraId="0CAE917E"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2010483F" w14:textId="77777777" w:rsidR="007520D9" w:rsidRPr="00021165" w:rsidRDefault="007520D9" w:rsidP="00B95B54">
            <w:pPr>
              <w:jc w:val="center"/>
              <w:rPr>
                <w:rFonts w:ascii="Arial" w:hAnsi="Arial" w:cs="Arial"/>
                <w:sz w:val="16"/>
                <w:szCs w:val="16"/>
              </w:rPr>
            </w:pPr>
          </w:p>
        </w:tc>
        <w:tc>
          <w:tcPr>
            <w:tcW w:w="1260" w:type="dxa"/>
          </w:tcPr>
          <w:p w14:paraId="2BB058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549D6681" w14:textId="77777777" w:rsidTr="00B95B54">
        <w:trPr>
          <w:trHeight w:val="19"/>
        </w:trPr>
        <w:tc>
          <w:tcPr>
            <w:tcW w:w="3371" w:type="dxa"/>
          </w:tcPr>
          <w:p w14:paraId="4CD99712"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Non-Hispanic white</w:t>
            </w:r>
          </w:p>
        </w:tc>
        <w:tc>
          <w:tcPr>
            <w:tcW w:w="2479" w:type="dxa"/>
            <w:tcBorders>
              <w:right w:val="single" w:sz="4" w:space="0" w:color="auto"/>
            </w:tcBorders>
          </w:tcPr>
          <w:p w14:paraId="52857277" w14:textId="38A048B3" w:rsidR="007520D9" w:rsidRPr="00021165" w:rsidRDefault="007520D9" w:rsidP="00B95B54">
            <w:pPr>
              <w:jc w:val="center"/>
              <w:rPr>
                <w:rFonts w:ascii="Arial" w:hAnsi="Arial" w:cs="Arial"/>
                <w:sz w:val="16"/>
                <w:szCs w:val="16"/>
              </w:rPr>
            </w:pPr>
            <w:r w:rsidRPr="00021165">
              <w:rPr>
                <w:rFonts w:ascii="Arial" w:hAnsi="Arial" w:cs="Arial"/>
                <w:sz w:val="16"/>
                <w:szCs w:val="16"/>
              </w:rPr>
              <w:t>1007 (46.5%</w:t>
            </w:r>
            <w:r w:rsidR="00C23873" w:rsidRPr="00021165">
              <w:rPr>
                <w:rFonts w:ascii="Arial" w:hAnsi="Arial" w:cs="Arial"/>
                <w:sz w:val="16"/>
                <w:szCs w:val="16"/>
              </w:rPr>
              <w:t>)</w:t>
            </w:r>
          </w:p>
        </w:tc>
        <w:tc>
          <w:tcPr>
            <w:tcW w:w="2610" w:type="dxa"/>
            <w:tcBorders>
              <w:left w:val="single" w:sz="4" w:space="0" w:color="auto"/>
            </w:tcBorders>
          </w:tcPr>
          <w:p w14:paraId="648532C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1309 (58.1%)</w:t>
            </w:r>
          </w:p>
        </w:tc>
        <w:tc>
          <w:tcPr>
            <w:tcW w:w="1260" w:type="dxa"/>
          </w:tcPr>
          <w:p w14:paraId="64F98CDA" w14:textId="77777777" w:rsidR="007520D9" w:rsidRPr="00021165" w:rsidRDefault="007520D9" w:rsidP="00B95B54">
            <w:pPr>
              <w:jc w:val="center"/>
              <w:rPr>
                <w:rFonts w:ascii="Arial" w:hAnsi="Arial" w:cs="Arial"/>
                <w:sz w:val="16"/>
                <w:szCs w:val="16"/>
              </w:rPr>
            </w:pPr>
          </w:p>
        </w:tc>
      </w:tr>
      <w:tr w:rsidR="007520D9" w:rsidRPr="00021165" w14:paraId="289B5A61" w14:textId="77777777" w:rsidTr="00B95B54">
        <w:trPr>
          <w:trHeight w:val="19"/>
        </w:trPr>
        <w:tc>
          <w:tcPr>
            <w:tcW w:w="3371" w:type="dxa"/>
          </w:tcPr>
          <w:p w14:paraId="35723E80"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Non-Hispanic black</w:t>
            </w:r>
          </w:p>
        </w:tc>
        <w:tc>
          <w:tcPr>
            <w:tcW w:w="2479" w:type="dxa"/>
            <w:tcBorders>
              <w:right w:val="single" w:sz="4" w:space="0" w:color="auto"/>
            </w:tcBorders>
          </w:tcPr>
          <w:p w14:paraId="7AD493F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445 (20.5%)</w:t>
            </w:r>
          </w:p>
        </w:tc>
        <w:tc>
          <w:tcPr>
            <w:tcW w:w="2610" w:type="dxa"/>
            <w:tcBorders>
              <w:left w:val="single" w:sz="4" w:space="0" w:color="auto"/>
            </w:tcBorders>
          </w:tcPr>
          <w:p w14:paraId="483D079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396 (17.6%)</w:t>
            </w:r>
          </w:p>
        </w:tc>
        <w:tc>
          <w:tcPr>
            <w:tcW w:w="1260" w:type="dxa"/>
          </w:tcPr>
          <w:p w14:paraId="6858900E" w14:textId="77777777" w:rsidR="007520D9" w:rsidRPr="00021165" w:rsidRDefault="007520D9" w:rsidP="00B95B54">
            <w:pPr>
              <w:jc w:val="center"/>
              <w:rPr>
                <w:rFonts w:ascii="Arial" w:hAnsi="Arial" w:cs="Arial"/>
                <w:sz w:val="16"/>
                <w:szCs w:val="16"/>
              </w:rPr>
            </w:pPr>
          </w:p>
        </w:tc>
      </w:tr>
      <w:tr w:rsidR="007520D9" w:rsidRPr="00021165" w14:paraId="05E997EA" w14:textId="77777777" w:rsidTr="00B95B54">
        <w:trPr>
          <w:trHeight w:val="19"/>
        </w:trPr>
        <w:tc>
          <w:tcPr>
            <w:tcW w:w="3371" w:type="dxa"/>
          </w:tcPr>
          <w:p w14:paraId="6AE7074A"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Hispanic</w:t>
            </w:r>
          </w:p>
        </w:tc>
        <w:tc>
          <w:tcPr>
            <w:tcW w:w="2479" w:type="dxa"/>
            <w:tcBorders>
              <w:right w:val="single" w:sz="4" w:space="0" w:color="auto"/>
            </w:tcBorders>
          </w:tcPr>
          <w:p w14:paraId="3C0F89BC"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626 (28.9%)</w:t>
            </w:r>
          </w:p>
        </w:tc>
        <w:tc>
          <w:tcPr>
            <w:tcW w:w="2610" w:type="dxa"/>
            <w:tcBorders>
              <w:left w:val="single" w:sz="4" w:space="0" w:color="auto"/>
            </w:tcBorders>
          </w:tcPr>
          <w:p w14:paraId="3B23C1D8"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488 (21.7%)</w:t>
            </w:r>
          </w:p>
        </w:tc>
        <w:tc>
          <w:tcPr>
            <w:tcW w:w="1260" w:type="dxa"/>
          </w:tcPr>
          <w:p w14:paraId="65D05F6C" w14:textId="77777777" w:rsidR="007520D9" w:rsidRPr="00021165" w:rsidRDefault="007520D9" w:rsidP="00B95B54">
            <w:pPr>
              <w:jc w:val="center"/>
              <w:rPr>
                <w:rFonts w:ascii="Arial" w:hAnsi="Arial" w:cs="Arial"/>
                <w:sz w:val="16"/>
                <w:szCs w:val="16"/>
              </w:rPr>
            </w:pPr>
          </w:p>
        </w:tc>
      </w:tr>
      <w:tr w:rsidR="007520D9" w:rsidRPr="00021165" w14:paraId="7EBE4BB3" w14:textId="77777777" w:rsidTr="00B95B54">
        <w:trPr>
          <w:trHeight w:val="19"/>
        </w:trPr>
        <w:tc>
          <w:tcPr>
            <w:tcW w:w="3371" w:type="dxa"/>
          </w:tcPr>
          <w:p w14:paraId="6D75B223" w14:textId="77777777" w:rsidR="007520D9" w:rsidRPr="00021165" w:rsidRDefault="007520D9" w:rsidP="00B95B54">
            <w:pPr>
              <w:ind w:firstLine="340"/>
              <w:rPr>
                <w:rFonts w:ascii="Arial" w:hAnsi="Arial" w:cs="Arial"/>
                <w:sz w:val="16"/>
                <w:szCs w:val="16"/>
              </w:rPr>
            </w:pPr>
            <w:r w:rsidRPr="00021165">
              <w:rPr>
                <w:rFonts w:ascii="Arial" w:hAnsi="Arial" w:cs="Arial"/>
                <w:sz w:val="16"/>
                <w:szCs w:val="16"/>
              </w:rPr>
              <w:t>Other</w:t>
            </w:r>
          </w:p>
        </w:tc>
        <w:tc>
          <w:tcPr>
            <w:tcW w:w="2479" w:type="dxa"/>
            <w:tcBorders>
              <w:right w:val="single" w:sz="4" w:space="0" w:color="auto"/>
            </w:tcBorders>
          </w:tcPr>
          <w:p w14:paraId="573FE984"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88 (4.1%)</w:t>
            </w:r>
          </w:p>
        </w:tc>
        <w:tc>
          <w:tcPr>
            <w:tcW w:w="2610" w:type="dxa"/>
            <w:tcBorders>
              <w:left w:val="single" w:sz="4" w:space="0" w:color="auto"/>
            </w:tcBorders>
          </w:tcPr>
          <w:p w14:paraId="49EE5015"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59 (2.6%)</w:t>
            </w:r>
          </w:p>
        </w:tc>
        <w:tc>
          <w:tcPr>
            <w:tcW w:w="1260" w:type="dxa"/>
          </w:tcPr>
          <w:p w14:paraId="56831B61" w14:textId="77777777" w:rsidR="007520D9" w:rsidRPr="00021165" w:rsidRDefault="007520D9" w:rsidP="00B95B54">
            <w:pPr>
              <w:jc w:val="center"/>
              <w:rPr>
                <w:rFonts w:ascii="Arial" w:hAnsi="Arial" w:cs="Arial"/>
                <w:sz w:val="16"/>
                <w:szCs w:val="16"/>
              </w:rPr>
            </w:pPr>
          </w:p>
        </w:tc>
      </w:tr>
      <w:tr w:rsidR="007520D9" w:rsidRPr="00021165" w14:paraId="366C6386" w14:textId="77777777" w:rsidTr="00B95B54">
        <w:trPr>
          <w:trHeight w:val="19"/>
        </w:trPr>
        <w:tc>
          <w:tcPr>
            <w:tcW w:w="3371" w:type="dxa"/>
          </w:tcPr>
          <w:p w14:paraId="656B0EB5" w14:textId="77777777" w:rsidR="007520D9" w:rsidRPr="00021165" w:rsidRDefault="007520D9" w:rsidP="00B95B54">
            <w:pPr>
              <w:rPr>
                <w:rFonts w:ascii="Arial" w:hAnsi="Arial" w:cs="Arial"/>
                <w:sz w:val="16"/>
                <w:szCs w:val="16"/>
              </w:rPr>
            </w:pPr>
            <w:r w:rsidRPr="00021165">
              <w:rPr>
                <w:rFonts w:ascii="Arial" w:hAnsi="Arial" w:cs="Arial"/>
                <w:sz w:val="16"/>
                <w:szCs w:val="16"/>
              </w:rPr>
              <w:t>Mean number of live births (SE, range)</w:t>
            </w:r>
          </w:p>
        </w:tc>
        <w:tc>
          <w:tcPr>
            <w:tcW w:w="2479" w:type="dxa"/>
            <w:tcBorders>
              <w:right w:val="single" w:sz="4" w:space="0" w:color="auto"/>
            </w:tcBorders>
          </w:tcPr>
          <w:p w14:paraId="5720192F"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1.77 (0.03, 0-7)</w:t>
            </w:r>
          </w:p>
        </w:tc>
        <w:tc>
          <w:tcPr>
            <w:tcW w:w="2610" w:type="dxa"/>
            <w:tcBorders>
              <w:left w:val="single" w:sz="4" w:space="0" w:color="auto"/>
            </w:tcBorders>
          </w:tcPr>
          <w:p w14:paraId="0572FB57"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2.81 (0.04, 0-7)</w:t>
            </w:r>
          </w:p>
        </w:tc>
        <w:tc>
          <w:tcPr>
            <w:tcW w:w="1260" w:type="dxa"/>
          </w:tcPr>
          <w:p w14:paraId="2720F539"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5376CDE" w14:textId="77777777" w:rsidTr="00B95B54">
        <w:trPr>
          <w:trHeight w:val="19"/>
        </w:trPr>
        <w:tc>
          <w:tcPr>
            <w:tcW w:w="3371" w:type="dxa"/>
          </w:tcPr>
          <w:p w14:paraId="7732E105" w14:textId="77777777" w:rsidR="007520D9" w:rsidRPr="00021165" w:rsidRDefault="007520D9" w:rsidP="00B95B54">
            <w:pPr>
              <w:rPr>
                <w:rFonts w:ascii="Arial" w:hAnsi="Arial" w:cs="Arial"/>
                <w:sz w:val="16"/>
                <w:szCs w:val="16"/>
              </w:rPr>
            </w:pPr>
            <w:r w:rsidRPr="00021165">
              <w:rPr>
                <w:rFonts w:ascii="Arial" w:hAnsi="Arial" w:cs="Arial"/>
                <w:sz w:val="16"/>
                <w:szCs w:val="16"/>
              </w:rPr>
              <w:t>Ever-parity (n, %)</w:t>
            </w:r>
          </w:p>
        </w:tc>
        <w:tc>
          <w:tcPr>
            <w:tcW w:w="2479" w:type="dxa"/>
            <w:tcBorders>
              <w:right w:val="single" w:sz="4" w:space="0" w:color="auto"/>
            </w:tcBorders>
          </w:tcPr>
          <w:p w14:paraId="75EF78BF" w14:textId="77777777" w:rsidR="007520D9" w:rsidRPr="00021165" w:rsidRDefault="007520D9" w:rsidP="00B95B54">
            <w:pPr>
              <w:jc w:val="center"/>
              <w:rPr>
                <w:rFonts w:ascii="Arial" w:hAnsi="Arial" w:cs="Arial"/>
                <w:sz w:val="16"/>
                <w:szCs w:val="16"/>
              </w:rPr>
            </w:pPr>
          </w:p>
        </w:tc>
        <w:tc>
          <w:tcPr>
            <w:tcW w:w="2610" w:type="dxa"/>
            <w:tcBorders>
              <w:left w:val="single" w:sz="4" w:space="0" w:color="auto"/>
            </w:tcBorders>
          </w:tcPr>
          <w:p w14:paraId="7EF82202" w14:textId="77777777" w:rsidR="007520D9" w:rsidRPr="00021165" w:rsidRDefault="007520D9" w:rsidP="00B95B54">
            <w:pPr>
              <w:jc w:val="center"/>
              <w:rPr>
                <w:rFonts w:ascii="Arial" w:hAnsi="Arial" w:cs="Arial"/>
                <w:sz w:val="16"/>
                <w:szCs w:val="16"/>
              </w:rPr>
            </w:pPr>
          </w:p>
        </w:tc>
        <w:tc>
          <w:tcPr>
            <w:tcW w:w="1260" w:type="dxa"/>
          </w:tcPr>
          <w:p w14:paraId="103D92DA"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&lt;0.001</w:t>
            </w:r>
          </w:p>
        </w:tc>
      </w:tr>
      <w:tr w:rsidR="007520D9" w:rsidRPr="00021165" w14:paraId="29CCCF00" w14:textId="77777777" w:rsidTr="00B95B54">
        <w:trPr>
          <w:trHeight w:val="19"/>
        </w:trPr>
        <w:tc>
          <w:tcPr>
            <w:tcW w:w="3371" w:type="dxa"/>
          </w:tcPr>
          <w:p w14:paraId="5A5858EA" w14:textId="77777777" w:rsidR="007520D9" w:rsidRPr="00021165" w:rsidRDefault="007520D9" w:rsidP="00B95B54">
            <w:pPr>
              <w:ind w:firstLine="333"/>
              <w:rPr>
                <w:rFonts w:ascii="Arial" w:hAnsi="Arial" w:cs="Arial"/>
                <w:sz w:val="16"/>
                <w:szCs w:val="16"/>
              </w:rPr>
            </w:pPr>
            <w:r w:rsidRPr="00021165">
              <w:rPr>
                <w:rFonts w:ascii="Arial" w:hAnsi="Arial" w:cs="Arial"/>
                <w:sz w:val="16"/>
                <w:szCs w:val="16"/>
              </w:rPr>
              <w:t>Nulliparous</w:t>
            </w:r>
          </w:p>
        </w:tc>
        <w:tc>
          <w:tcPr>
            <w:tcW w:w="2479" w:type="dxa"/>
            <w:tcBorders>
              <w:right w:val="single" w:sz="4" w:space="0" w:color="auto"/>
            </w:tcBorders>
          </w:tcPr>
          <w:p w14:paraId="0A57E1CD"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534 (24.7%)</w:t>
            </w:r>
          </w:p>
        </w:tc>
        <w:tc>
          <w:tcPr>
            <w:tcW w:w="2610" w:type="dxa"/>
            <w:tcBorders>
              <w:left w:val="single" w:sz="4" w:space="0" w:color="auto"/>
            </w:tcBorders>
          </w:tcPr>
          <w:p w14:paraId="687E3250" w14:textId="77777777" w:rsidR="007520D9" w:rsidRPr="00021165" w:rsidRDefault="007520D9" w:rsidP="00B95B54">
            <w:pPr>
              <w:jc w:val="center"/>
              <w:rPr>
                <w:rFonts w:ascii="Arial" w:hAnsi="Arial" w:cs="Arial"/>
                <w:sz w:val="16"/>
                <w:szCs w:val="16"/>
              </w:rPr>
            </w:pPr>
            <w:r w:rsidRPr="00021165">
              <w:rPr>
                <w:rFonts w:ascii="Arial" w:hAnsi="Arial" w:cs="Arial"/>
                <w:sz w:val="16"/>
                <w:szCs w:val="16"/>
              </w:rPr>
              <w:t>237 (10.5%)</w:t>
            </w:r>
          </w:p>
        </w:tc>
        <w:tc>
          <w:tcPr>
            <w:tcW w:w="1260" w:type="dxa"/>
          </w:tcPr>
          <w:p w14:paraId="4C5D13C8" w14:textId="77777777" w:rsidR="007520D9" w:rsidRPr="00021165" w:rsidRDefault="007520D9" w:rsidP="00B95B54">
            <w:pPr>
              <w:jc w:val="center"/>
              <w:rPr>
                <w:rFonts w:ascii="Arial" w:hAnsi="Arial" w:cs="Arial"/>
                <w:sz w:val="16"/>
                <w:szCs w:val="16"/>
              </w:rPr>
            </w:pPr>
          </w:p>
        </w:tc>
      </w:tr>
      <w:tr w:rsidR="007520D9" w:rsidRPr="00021165" w14:paraId="6613F5BA" w14:textId="77777777" w:rsidTr="00B95B54">
        <w:trPr>
          <w:trHeight w:val="19"/>
        </w:trPr>
        <w:tc>
          <w:tcPr>
            <w:tcW w:w="3371" w:type="dxa"/>
          </w:tcPr>
          <w:p w14:paraId="312E09B1" w14:textId="77777777" w:rsidR="007520D9" w:rsidRPr="00ED4070" w:rsidRDefault="007520D9" w:rsidP="00B95B54">
            <w:pPr>
              <w:ind w:firstLine="333"/>
              <w:rPr>
                <w:rFonts w:ascii="Arial" w:hAnsi="Arial" w:cs="Arial"/>
                <w:sz w:val="16"/>
                <w:szCs w:val="16"/>
              </w:rPr>
            </w:pPr>
            <w:r w:rsidRPr="00ED4070">
              <w:rPr>
                <w:rFonts w:ascii="Arial" w:hAnsi="Arial" w:cs="Arial"/>
                <w:sz w:val="16"/>
                <w:szCs w:val="16"/>
              </w:rPr>
              <w:t>Parous</w:t>
            </w:r>
          </w:p>
        </w:tc>
        <w:tc>
          <w:tcPr>
            <w:tcW w:w="2479" w:type="dxa"/>
            <w:tcBorders>
              <w:right w:val="single" w:sz="4" w:space="0" w:color="auto"/>
            </w:tcBorders>
          </w:tcPr>
          <w:p w14:paraId="4E36AB35"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1632 (75.3%)</w:t>
            </w:r>
          </w:p>
        </w:tc>
        <w:tc>
          <w:tcPr>
            <w:tcW w:w="2610" w:type="dxa"/>
            <w:tcBorders>
              <w:left w:val="single" w:sz="4" w:space="0" w:color="auto"/>
            </w:tcBorders>
          </w:tcPr>
          <w:p w14:paraId="2252FD47"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2015 (89.5%)</w:t>
            </w:r>
          </w:p>
        </w:tc>
        <w:tc>
          <w:tcPr>
            <w:tcW w:w="1260" w:type="dxa"/>
          </w:tcPr>
          <w:p w14:paraId="64CB4B48" w14:textId="77777777" w:rsidR="007520D9" w:rsidRPr="00ED4070" w:rsidRDefault="007520D9" w:rsidP="00B95B54">
            <w:pPr>
              <w:jc w:val="center"/>
              <w:rPr>
                <w:rFonts w:ascii="Arial" w:hAnsi="Arial" w:cs="Arial"/>
                <w:sz w:val="16"/>
                <w:szCs w:val="16"/>
              </w:rPr>
            </w:pPr>
          </w:p>
        </w:tc>
      </w:tr>
      <w:tr w:rsidR="007520D9" w:rsidRPr="00021165" w14:paraId="34A7B5B1" w14:textId="77777777" w:rsidTr="00B95B54">
        <w:trPr>
          <w:trHeight w:val="19"/>
        </w:trPr>
        <w:tc>
          <w:tcPr>
            <w:tcW w:w="3371" w:type="dxa"/>
          </w:tcPr>
          <w:p w14:paraId="26C6C1FB" w14:textId="77777777" w:rsidR="007520D9" w:rsidRPr="00ED4070" w:rsidRDefault="007520D9" w:rsidP="00B95B54">
            <w:pPr>
              <w:rPr>
                <w:rFonts w:ascii="Arial" w:hAnsi="Arial" w:cs="Arial"/>
                <w:sz w:val="16"/>
                <w:szCs w:val="16"/>
              </w:rPr>
            </w:pPr>
            <w:r w:rsidRPr="00ED4070">
              <w:rPr>
                <w:rFonts w:ascii="Arial" w:hAnsi="Arial" w:cs="Arial"/>
                <w:sz w:val="16"/>
                <w:szCs w:val="16"/>
              </w:rPr>
              <w:t>LM Biological Age</w:t>
            </w:r>
          </w:p>
        </w:tc>
        <w:tc>
          <w:tcPr>
            <w:tcW w:w="2479" w:type="dxa"/>
            <w:tcBorders>
              <w:right w:val="single" w:sz="4" w:space="0" w:color="auto"/>
            </w:tcBorders>
          </w:tcPr>
          <w:p w14:paraId="320C72C1"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30.32 (0.23, 4.7-81.3)</w:t>
            </w:r>
          </w:p>
        </w:tc>
        <w:tc>
          <w:tcPr>
            <w:tcW w:w="2610" w:type="dxa"/>
            <w:tcBorders>
              <w:left w:val="single" w:sz="4" w:space="0" w:color="auto"/>
            </w:tcBorders>
          </w:tcPr>
          <w:p w14:paraId="229B354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61.92 (0.27, 26.0-103.6)</w:t>
            </w:r>
          </w:p>
        </w:tc>
        <w:tc>
          <w:tcPr>
            <w:tcW w:w="1260" w:type="dxa"/>
          </w:tcPr>
          <w:p w14:paraId="37578C22"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0.002</w:t>
            </w:r>
            <w:r w:rsidRPr="00ED4070">
              <w:rPr>
                <w:rFonts w:ascii="Arial" w:hAnsi="Arial" w:cs="Arial"/>
                <w:sz w:val="16"/>
                <w:szCs w:val="16"/>
                <w:shd w:val="clear" w:color="auto" w:fill="FFFFFF"/>
                <w:vertAlign w:val="superscript"/>
              </w:rPr>
              <w:t>†</w:t>
            </w:r>
          </w:p>
        </w:tc>
      </w:tr>
      <w:tr w:rsidR="00ED4070" w:rsidRPr="00021165" w14:paraId="043FA784" w14:textId="77777777" w:rsidTr="00B95B54">
        <w:trPr>
          <w:trHeight w:val="19"/>
        </w:trPr>
        <w:tc>
          <w:tcPr>
            <w:tcW w:w="3371" w:type="dxa"/>
          </w:tcPr>
          <w:p w14:paraId="0C414A8C" w14:textId="5AF60DBC" w:rsidR="00ED4070" w:rsidRPr="00ED4070" w:rsidRDefault="00ED4070" w:rsidP="00B95B54">
            <w:pPr>
              <w:rPr>
                <w:rFonts w:ascii="Arial" w:hAnsi="Arial" w:cs="Arial"/>
                <w:sz w:val="16"/>
                <w:szCs w:val="16"/>
              </w:rPr>
            </w:pPr>
            <w:r w:rsidRPr="00ED4070">
              <w:rPr>
                <w:rFonts w:ascii="Arial" w:hAnsi="Arial" w:cs="Arial"/>
                <w:sz w:val="16"/>
                <w:szCs w:val="16"/>
              </w:rPr>
              <w:t>LM Biological Age acceleration</w:t>
            </w:r>
          </w:p>
        </w:tc>
        <w:tc>
          <w:tcPr>
            <w:tcW w:w="2479" w:type="dxa"/>
            <w:tcBorders>
              <w:right w:val="single" w:sz="4" w:space="0" w:color="auto"/>
            </w:tcBorders>
          </w:tcPr>
          <w:p w14:paraId="3FD58253"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CF57D18" w14:textId="77777777" w:rsidR="00ED4070" w:rsidRPr="00ED4070" w:rsidRDefault="00ED4070" w:rsidP="00B95B54">
            <w:pPr>
              <w:jc w:val="center"/>
              <w:rPr>
                <w:rFonts w:ascii="Arial" w:hAnsi="Arial" w:cs="Arial"/>
                <w:sz w:val="16"/>
                <w:szCs w:val="16"/>
              </w:rPr>
            </w:pPr>
          </w:p>
        </w:tc>
        <w:tc>
          <w:tcPr>
            <w:tcW w:w="1260" w:type="dxa"/>
          </w:tcPr>
          <w:p w14:paraId="70CD04D7" w14:textId="77777777" w:rsidR="00ED4070" w:rsidRPr="00ED4070" w:rsidRDefault="00ED4070" w:rsidP="00B95B54">
            <w:pPr>
              <w:jc w:val="center"/>
              <w:rPr>
                <w:rFonts w:ascii="Arial" w:hAnsi="Arial" w:cs="Arial"/>
                <w:sz w:val="16"/>
                <w:szCs w:val="16"/>
              </w:rPr>
            </w:pPr>
          </w:p>
        </w:tc>
      </w:tr>
      <w:tr w:rsidR="007520D9" w:rsidRPr="00021165" w14:paraId="73D0697F" w14:textId="77777777" w:rsidTr="00B95B54">
        <w:trPr>
          <w:trHeight w:val="19"/>
        </w:trPr>
        <w:tc>
          <w:tcPr>
            <w:tcW w:w="3371" w:type="dxa"/>
          </w:tcPr>
          <w:p w14:paraId="20F209C4"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Homeostatic Dysregulation </w:t>
            </w:r>
          </w:p>
        </w:tc>
        <w:tc>
          <w:tcPr>
            <w:tcW w:w="2479" w:type="dxa"/>
            <w:tcBorders>
              <w:right w:val="single" w:sz="4" w:space="0" w:color="auto"/>
            </w:tcBorders>
          </w:tcPr>
          <w:p w14:paraId="006D5C1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3.10 (0.01, 1.5-4.8)</w:t>
            </w:r>
          </w:p>
        </w:tc>
        <w:tc>
          <w:tcPr>
            <w:tcW w:w="2610" w:type="dxa"/>
            <w:tcBorders>
              <w:left w:val="single" w:sz="4" w:space="0" w:color="auto"/>
            </w:tcBorders>
          </w:tcPr>
          <w:p w14:paraId="7E731840"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3.29 (0.01, 1.5-5.3)</w:t>
            </w:r>
          </w:p>
        </w:tc>
        <w:tc>
          <w:tcPr>
            <w:tcW w:w="1260" w:type="dxa"/>
          </w:tcPr>
          <w:p w14:paraId="2076420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0.696</w:t>
            </w:r>
            <w:r w:rsidRPr="00ED4070">
              <w:rPr>
                <w:rFonts w:ascii="Arial" w:hAnsi="Arial" w:cs="Arial"/>
                <w:sz w:val="16"/>
                <w:szCs w:val="16"/>
                <w:shd w:val="clear" w:color="auto" w:fill="FFFFFF"/>
                <w:vertAlign w:val="superscript"/>
              </w:rPr>
              <w:t>†</w:t>
            </w:r>
          </w:p>
        </w:tc>
      </w:tr>
      <w:tr w:rsidR="00ED4070" w:rsidRPr="00021165" w14:paraId="6A93269F" w14:textId="77777777" w:rsidTr="00B95B54">
        <w:trPr>
          <w:trHeight w:val="19"/>
        </w:trPr>
        <w:tc>
          <w:tcPr>
            <w:tcW w:w="3371" w:type="dxa"/>
          </w:tcPr>
          <w:p w14:paraId="289A9B80" w14:textId="44CAAE67" w:rsidR="00ED4070" w:rsidRPr="00ED4070" w:rsidRDefault="00ED4070" w:rsidP="00B95B54">
            <w:pPr>
              <w:rPr>
                <w:rFonts w:ascii="Arial" w:hAnsi="Arial" w:cs="Arial"/>
                <w:sz w:val="16"/>
                <w:szCs w:val="16"/>
              </w:rPr>
            </w:pPr>
            <w:r w:rsidRPr="00ED4070">
              <w:rPr>
                <w:rFonts w:ascii="Arial" w:hAnsi="Arial" w:cs="Arial"/>
                <w:sz w:val="16"/>
                <w:szCs w:val="16"/>
              </w:rPr>
              <w:t>Homeostatic Dysregulation</w:t>
            </w:r>
          </w:p>
        </w:tc>
        <w:tc>
          <w:tcPr>
            <w:tcW w:w="2479" w:type="dxa"/>
            <w:tcBorders>
              <w:right w:val="single" w:sz="4" w:space="0" w:color="auto"/>
            </w:tcBorders>
          </w:tcPr>
          <w:p w14:paraId="4E4C44FB"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5EFF35F6" w14:textId="77777777" w:rsidR="00ED4070" w:rsidRPr="00ED4070" w:rsidRDefault="00ED4070" w:rsidP="00B95B54">
            <w:pPr>
              <w:jc w:val="center"/>
              <w:rPr>
                <w:rFonts w:ascii="Arial" w:hAnsi="Arial" w:cs="Arial"/>
                <w:sz w:val="16"/>
                <w:szCs w:val="16"/>
              </w:rPr>
            </w:pPr>
          </w:p>
        </w:tc>
        <w:tc>
          <w:tcPr>
            <w:tcW w:w="1260" w:type="dxa"/>
          </w:tcPr>
          <w:p w14:paraId="7FC603F7" w14:textId="77777777" w:rsidR="00ED4070" w:rsidRPr="00ED4070" w:rsidRDefault="00ED4070" w:rsidP="00B95B54">
            <w:pPr>
              <w:jc w:val="center"/>
              <w:rPr>
                <w:rFonts w:ascii="Arial" w:hAnsi="Arial" w:cs="Arial"/>
                <w:sz w:val="16"/>
                <w:szCs w:val="16"/>
              </w:rPr>
            </w:pPr>
          </w:p>
        </w:tc>
      </w:tr>
      <w:tr w:rsidR="007520D9" w:rsidRPr="00021165" w14:paraId="2D34EE85" w14:textId="77777777" w:rsidTr="00B95B54">
        <w:trPr>
          <w:trHeight w:val="19"/>
        </w:trPr>
        <w:tc>
          <w:tcPr>
            <w:tcW w:w="3371" w:type="dxa"/>
          </w:tcPr>
          <w:p w14:paraId="1D6C349C"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KDM Biological Age </w:t>
            </w:r>
          </w:p>
        </w:tc>
        <w:tc>
          <w:tcPr>
            <w:tcW w:w="2479" w:type="dxa"/>
            <w:tcBorders>
              <w:right w:val="single" w:sz="4" w:space="0" w:color="auto"/>
            </w:tcBorders>
          </w:tcPr>
          <w:p w14:paraId="5B2B07B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31.49 (0.26, 0.6-111.6)</w:t>
            </w:r>
          </w:p>
        </w:tc>
        <w:tc>
          <w:tcPr>
            <w:tcW w:w="2610" w:type="dxa"/>
            <w:tcBorders>
              <w:left w:val="single" w:sz="4" w:space="0" w:color="auto"/>
            </w:tcBorders>
          </w:tcPr>
          <w:p w14:paraId="1CD48094"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60.59 (0.35, 17.1-147.3)</w:t>
            </w:r>
          </w:p>
        </w:tc>
        <w:tc>
          <w:tcPr>
            <w:tcW w:w="1260" w:type="dxa"/>
          </w:tcPr>
          <w:p w14:paraId="1F5579F8"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&lt;0.001</w:t>
            </w:r>
            <w:r w:rsidRPr="00ED4070">
              <w:rPr>
                <w:rFonts w:ascii="Arial" w:hAnsi="Arial" w:cs="Arial"/>
                <w:sz w:val="16"/>
                <w:szCs w:val="16"/>
                <w:shd w:val="clear" w:color="auto" w:fill="FFFFFF"/>
                <w:vertAlign w:val="superscript"/>
              </w:rPr>
              <w:t>†</w:t>
            </w:r>
          </w:p>
        </w:tc>
      </w:tr>
      <w:tr w:rsidR="00ED4070" w:rsidRPr="00021165" w14:paraId="14C2E357" w14:textId="77777777" w:rsidTr="00B95B54">
        <w:trPr>
          <w:trHeight w:val="19"/>
        </w:trPr>
        <w:tc>
          <w:tcPr>
            <w:tcW w:w="3371" w:type="dxa"/>
          </w:tcPr>
          <w:p w14:paraId="31B7050B" w14:textId="0B984656" w:rsidR="00ED4070" w:rsidRPr="00ED4070" w:rsidRDefault="00ED4070" w:rsidP="00B95B54">
            <w:pPr>
              <w:rPr>
                <w:rFonts w:ascii="Arial" w:hAnsi="Arial" w:cs="Arial"/>
                <w:sz w:val="16"/>
                <w:szCs w:val="16"/>
              </w:rPr>
            </w:pPr>
            <w:r w:rsidRPr="00ED4070">
              <w:rPr>
                <w:rFonts w:ascii="Arial" w:hAnsi="Arial" w:cs="Arial"/>
                <w:sz w:val="16"/>
                <w:szCs w:val="16"/>
              </w:rPr>
              <w:t>KDM Biological Age acceleration</w:t>
            </w:r>
          </w:p>
        </w:tc>
        <w:tc>
          <w:tcPr>
            <w:tcW w:w="2479" w:type="dxa"/>
            <w:tcBorders>
              <w:right w:val="single" w:sz="4" w:space="0" w:color="auto"/>
            </w:tcBorders>
          </w:tcPr>
          <w:p w14:paraId="55493496" w14:textId="77777777" w:rsidR="00ED4070" w:rsidRPr="00ED4070" w:rsidRDefault="00ED4070" w:rsidP="00B95B54">
            <w:pPr>
              <w:jc w:val="center"/>
              <w:rPr>
                <w:rFonts w:ascii="Arial" w:hAnsi="Arial" w:cs="Arial"/>
                <w:sz w:val="16"/>
                <w:szCs w:val="16"/>
              </w:rPr>
            </w:pPr>
          </w:p>
        </w:tc>
        <w:tc>
          <w:tcPr>
            <w:tcW w:w="2610" w:type="dxa"/>
            <w:tcBorders>
              <w:left w:val="single" w:sz="4" w:space="0" w:color="auto"/>
            </w:tcBorders>
          </w:tcPr>
          <w:p w14:paraId="7473442B" w14:textId="77777777" w:rsidR="00ED4070" w:rsidRPr="00ED4070" w:rsidRDefault="00ED4070" w:rsidP="00B95B54">
            <w:pPr>
              <w:jc w:val="center"/>
              <w:rPr>
                <w:rFonts w:ascii="Arial" w:hAnsi="Arial" w:cs="Arial"/>
                <w:sz w:val="16"/>
                <w:szCs w:val="16"/>
              </w:rPr>
            </w:pPr>
          </w:p>
        </w:tc>
        <w:tc>
          <w:tcPr>
            <w:tcW w:w="1260" w:type="dxa"/>
          </w:tcPr>
          <w:p w14:paraId="050B121F" w14:textId="77777777" w:rsidR="00ED4070" w:rsidRPr="00ED4070" w:rsidRDefault="00ED4070" w:rsidP="00B95B54">
            <w:pPr>
              <w:jc w:val="center"/>
              <w:rPr>
                <w:rFonts w:ascii="Arial" w:hAnsi="Arial" w:cs="Arial"/>
                <w:sz w:val="16"/>
                <w:szCs w:val="16"/>
              </w:rPr>
            </w:pPr>
          </w:p>
        </w:tc>
      </w:tr>
      <w:tr w:rsidR="007520D9" w:rsidRPr="00021165" w14:paraId="30247A25" w14:textId="77777777" w:rsidTr="00ED4070">
        <w:trPr>
          <w:trHeight w:val="19"/>
        </w:trPr>
        <w:tc>
          <w:tcPr>
            <w:tcW w:w="3371" w:type="dxa"/>
          </w:tcPr>
          <w:p w14:paraId="62AF2C78" w14:textId="77777777" w:rsidR="007520D9" w:rsidRPr="00ED4070" w:rsidRDefault="007520D9" w:rsidP="00B95B54">
            <w:pPr>
              <w:rPr>
                <w:rFonts w:ascii="Arial" w:hAnsi="Arial" w:cs="Arial"/>
                <w:sz w:val="16"/>
                <w:szCs w:val="16"/>
              </w:rPr>
            </w:pPr>
            <w:r w:rsidRPr="00ED4070">
              <w:rPr>
                <w:rFonts w:ascii="Arial" w:hAnsi="Arial" w:cs="Arial"/>
                <w:sz w:val="16"/>
                <w:szCs w:val="16"/>
              </w:rPr>
              <w:t xml:space="preserve">Allostatic Load </w:t>
            </w:r>
          </w:p>
        </w:tc>
        <w:tc>
          <w:tcPr>
            <w:tcW w:w="2479" w:type="dxa"/>
            <w:tcBorders>
              <w:right w:val="single" w:sz="4" w:space="0" w:color="auto"/>
            </w:tcBorders>
          </w:tcPr>
          <w:p w14:paraId="7549F4B9"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0.23 (0.00, 0.0-0.8)</w:t>
            </w:r>
          </w:p>
        </w:tc>
        <w:tc>
          <w:tcPr>
            <w:tcW w:w="2610" w:type="dxa"/>
            <w:tcBorders>
              <w:left w:val="single" w:sz="4" w:space="0" w:color="auto"/>
            </w:tcBorders>
          </w:tcPr>
          <w:p w14:paraId="313E4416"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0.32 (0.00, 0.0-0.9)</w:t>
            </w:r>
          </w:p>
        </w:tc>
        <w:tc>
          <w:tcPr>
            <w:tcW w:w="1260" w:type="dxa"/>
          </w:tcPr>
          <w:p w14:paraId="3CC6C29B" w14:textId="77777777" w:rsidR="007520D9" w:rsidRPr="00ED4070" w:rsidRDefault="007520D9" w:rsidP="00B95B54">
            <w:pPr>
              <w:jc w:val="center"/>
              <w:rPr>
                <w:rFonts w:ascii="Arial" w:hAnsi="Arial" w:cs="Arial"/>
                <w:sz w:val="16"/>
                <w:szCs w:val="16"/>
              </w:rPr>
            </w:pPr>
            <w:r w:rsidRPr="00ED4070">
              <w:rPr>
                <w:rFonts w:ascii="Arial" w:hAnsi="Arial" w:cs="Arial"/>
                <w:sz w:val="16"/>
                <w:szCs w:val="16"/>
              </w:rPr>
              <w:t>0.307</w:t>
            </w:r>
            <w:r w:rsidRPr="00ED4070">
              <w:rPr>
                <w:rFonts w:ascii="Arial" w:hAnsi="Arial" w:cs="Arial"/>
                <w:sz w:val="16"/>
                <w:szCs w:val="16"/>
                <w:shd w:val="clear" w:color="auto" w:fill="FFFFFF"/>
                <w:vertAlign w:val="superscript"/>
              </w:rPr>
              <w:t>†</w:t>
            </w:r>
          </w:p>
        </w:tc>
      </w:tr>
      <w:tr w:rsidR="00ED4070" w:rsidRPr="00021165" w14:paraId="07A4A6C5" w14:textId="77777777" w:rsidTr="00B95B54">
        <w:trPr>
          <w:trHeight w:val="19"/>
        </w:trPr>
        <w:tc>
          <w:tcPr>
            <w:tcW w:w="3371" w:type="dxa"/>
            <w:tcBorders>
              <w:bottom w:val="single" w:sz="4" w:space="0" w:color="auto"/>
            </w:tcBorders>
          </w:tcPr>
          <w:p w14:paraId="10F2C13B" w14:textId="4728CA3A" w:rsidR="00ED4070" w:rsidRPr="00ED4070" w:rsidRDefault="00ED4070" w:rsidP="00B95B54">
            <w:pPr>
              <w:rPr>
                <w:rFonts w:ascii="Arial" w:hAnsi="Arial" w:cs="Arial"/>
                <w:sz w:val="16"/>
                <w:szCs w:val="16"/>
              </w:rPr>
            </w:pPr>
            <w:r w:rsidRPr="00ED4070">
              <w:rPr>
                <w:rFonts w:ascii="Arial" w:hAnsi="Arial" w:cs="Arial"/>
                <w:sz w:val="16"/>
                <w:szCs w:val="16"/>
              </w:rPr>
              <w:t>Allostatic Load acceleration</w:t>
            </w:r>
          </w:p>
        </w:tc>
        <w:tc>
          <w:tcPr>
            <w:tcW w:w="2479" w:type="dxa"/>
            <w:tcBorders>
              <w:bottom w:val="single" w:sz="4" w:space="0" w:color="auto"/>
              <w:right w:val="single" w:sz="4" w:space="0" w:color="auto"/>
            </w:tcBorders>
          </w:tcPr>
          <w:p w14:paraId="4BEBBDF0" w14:textId="77777777" w:rsidR="00ED4070" w:rsidRPr="00ED4070" w:rsidRDefault="00ED4070" w:rsidP="00B95B54">
            <w:pPr>
              <w:jc w:val="center"/>
              <w:rPr>
                <w:rFonts w:ascii="Arial" w:hAnsi="Arial" w:cs="Arial"/>
                <w:sz w:val="16"/>
                <w:szCs w:val="16"/>
              </w:rPr>
            </w:pPr>
          </w:p>
        </w:tc>
        <w:tc>
          <w:tcPr>
            <w:tcW w:w="2610" w:type="dxa"/>
            <w:tcBorders>
              <w:left w:val="single" w:sz="4" w:space="0" w:color="auto"/>
              <w:bottom w:val="single" w:sz="4" w:space="0" w:color="auto"/>
            </w:tcBorders>
          </w:tcPr>
          <w:p w14:paraId="2DE2814C" w14:textId="77777777" w:rsidR="00ED4070" w:rsidRPr="00ED4070" w:rsidRDefault="00ED4070" w:rsidP="00B95B54">
            <w:pPr>
              <w:jc w:val="center"/>
              <w:rPr>
                <w:rFonts w:ascii="Arial" w:hAnsi="Arial" w:cs="Arial"/>
                <w:sz w:val="16"/>
                <w:szCs w:val="16"/>
              </w:rPr>
            </w:pPr>
          </w:p>
        </w:tc>
        <w:tc>
          <w:tcPr>
            <w:tcW w:w="1260" w:type="dxa"/>
            <w:tcBorders>
              <w:bottom w:val="single" w:sz="4" w:space="0" w:color="auto"/>
            </w:tcBorders>
          </w:tcPr>
          <w:p w14:paraId="658703AB" w14:textId="77777777" w:rsidR="00ED4070" w:rsidRPr="00ED4070" w:rsidRDefault="00ED4070" w:rsidP="00B95B54">
            <w:pPr>
              <w:jc w:val="center"/>
              <w:rPr>
                <w:rFonts w:ascii="Arial" w:hAnsi="Arial" w:cs="Arial"/>
                <w:sz w:val="16"/>
                <w:szCs w:val="16"/>
              </w:rPr>
            </w:pPr>
          </w:p>
        </w:tc>
      </w:tr>
    </w:tbl>
    <w:p w14:paraId="026E9C03" w14:textId="77777777" w:rsidR="007520D9" w:rsidRPr="008A3A95" w:rsidRDefault="007520D9" w:rsidP="007520D9">
      <w:pPr>
        <w:shd w:val="clear" w:color="auto" w:fill="FFFFFF"/>
        <w:spacing w:line="240" w:lineRule="auto"/>
        <w:rPr>
          <w:sz w:val="18"/>
          <w:szCs w:val="18"/>
          <w:shd w:val="clear" w:color="auto" w:fill="FFFFFF"/>
        </w:rPr>
      </w:pPr>
      <w:r w:rsidRPr="008A3A95">
        <w:rPr>
          <w:sz w:val="18"/>
          <w:szCs w:val="18"/>
          <w:shd w:val="clear" w:color="auto" w:fill="FFFFFF"/>
          <w:vertAlign w:val="superscript"/>
        </w:rPr>
        <w:t>†</w:t>
      </w:r>
      <w:r w:rsidRPr="008A3A95">
        <w:rPr>
          <w:sz w:val="18"/>
          <w:szCs w:val="18"/>
          <w:shd w:val="clear" w:color="auto" w:fill="FFFFFF"/>
        </w:rPr>
        <w:t xml:space="preserve"> p-values from linear regression models adjusted for the following variables: chronological age, body mass index, federal income-to-poverty ratio, smoking, education, and self-identified race/ethnicity.</w:t>
      </w:r>
    </w:p>
    <w:p w14:paraId="6863C5E7" w14:textId="77777777" w:rsidR="007520D9" w:rsidRDefault="007520D9" w:rsidP="007520D9">
      <w:pPr>
        <w:shd w:val="clear" w:color="auto" w:fill="FFFFFF"/>
        <w:spacing w:line="240" w:lineRule="auto"/>
        <w:rPr>
          <w:b/>
          <w:bCs/>
        </w:rPr>
      </w:pPr>
    </w:p>
    <w:p w14:paraId="56AC0C34" w14:textId="77777777" w:rsidR="007520D9" w:rsidRDefault="007520D9" w:rsidP="007520D9">
      <w:pPr>
        <w:shd w:val="clear" w:color="auto" w:fill="FFFFFF"/>
        <w:spacing w:line="240" w:lineRule="auto"/>
        <w:rPr>
          <w:b/>
          <w:bCs/>
        </w:rPr>
      </w:pPr>
    </w:p>
    <w:p w14:paraId="23781F31" w14:textId="52516D25" w:rsidR="007520D9" w:rsidRDefault="007520D9" w:rsidP="00693C80">
      <w:pPr>
        <w:shd w:val="clear" w:color="auto" w:fill="FFFFFF"/>
        <w:spacing w:line="240" w:lineRule="auto"/>
        <w:rPr>
          <w:b/>
          <w:bCs/>
        </w:rPr>
      </w:pPr>
    </w:p>
    <w:p w14:paraId="18D5162F" w14:textId="41C0D893" w:rsidR="007520D9" w:rsidRDefault="007520D9" w:rsidP="00693C80">
      <w:pPr>
        <w:shd w:val="clear" w:color="auto" w:fill="FFFFFF"/>
        <w:spacing w:line="240" w:lineRule="auto"/>
        <w:rPr>
          <w:b/>
          <w:bCs/>
        </w:rPr>
      </w:pPr>
    </w:p>
    <w:p w14:paraId="1E414E87" w14:textId="4A6E63B0" w:rsidR="007520D9" w:rsidRDefault="007520D9" w:rsidP="00693C80">
      <w:pPr>
        <w:shd w:val="clear" w:color="auto" w:fill="FFFFFF"/>
        <w:spacing w:line="240" w:lineRule="auto"/>
        <w:rPr>
          <w:b/>
          <w:bCs/>
        </w:rPr>
      </w:pPr>
    </w:p>
    <w:p w14:paraId="07F33E31" w14:textId="19A59CD1" w:rsidR="007520D9" w:rsidRDefault="007520D9" w:rsidP="00693C80">
      <w:pPr>
        <w:shd w:val="clear" w:color="auto" w:fill="FFFFFF"/>
        <w:spacing w:line="240" w:lineRule="auto"/>
        <w:rPr>
          <w:b/>
          <w:bCs/>
        </w:rPr>
      </w:pPr>
    </w:p>
    <w:p w14:paraId="017DCE8E" w14:textId="5269BBC8" w:rsidR="007520D9" w:rsidRDefault="007520D9" w:rsidP="00693C80">
      <w:pPr>
        <w:shd w:val="clear" w:color="auto" w:fill="FFFFFF"/>
        <w:spacing w:line="240" w:lineRule="auto"/>
        <w:rPr>
          <w:b/>
          <w:bCs/>
        </w:rPr>
      </w:pPr>
    </w:p>
    <w:p w14:paraId="3D55C937" w14:textId="1F1514F4" w:rsidR="007520D9" w:rsidRDefault="007520D9" w:rsidP="00693C80">
      <w:pPr>
        <w:shd w:val="clear" w:color="auto" w:fill="FFFFFF"/>
        <w:spacing w:line="240" w:lineRule="auto"/>
        <w:rPr>
          <w:b/>
          <w:bCs/>
        </w:rPr>
      </w:pPr>
    </w:p>
    <w:p w14:paraId="06D1A38B" w14:textId="337BC93D" w:rsidR="007520D9" w:rsidRDefault="007520D9" w:rsidP="00693C80">
      <w:pPr>
        <w:shd w:val="clear" w:color="auto" w:fill="FFFFFF"/>
        <w:spacing w:line="240" w:lineRule="auto"/>
        <w:rPr>
          <w:b/>
          <w:bCs/>
        </w:rPr>
      </w:pPr>
    </w:p>
    <w:p w14:paraId="2EE3F66A" w14:textId="7A70FE65" w:rsidR="007520D9" w:rsidRDefault="007520D9" w:rsidP="00693C80">
      <w:pPr>
        <w:shd w:val="clear" w:color="auto" w:fill="FFFFFF"/>
        <w:spacing w:line="240" w:lineRule="auto"/>
        <w:rPr>
          <w:b/>
          <w:bCs/>
        </w:rPr>
      </w:pPr>
    </w:p>
    <w:p w14:paraId="5BDC6A3E" w14:textId="31E4A89D" w:rsidR="007520D9" w:rsidRDefault="007520D9" w:rsidP="00693C80">
      <w:pPr>
        <w:shd w:val="clear" w:color="auto" w:fill="FFFFFF"/>
        <w:spacing w:line="240" w:lineRule="auto"/>
        <w:rPr>
          <w:b/>
          <w:bCs/>
        </w:rPr>
      </w:pPr>
    </w:p>
    <w:p w14:paraId="2C254B94" w14:textId="2DD13D9D" w:rsidR="007520D9" w:rsidRDefault="007520D9" w:rsidP="00693C80">
      <w:pPr>
        <w:shd w:val="clear" w:color="auto" w:fill="FFFFFF"/>
        <w:spacing w:line="240" w:lineRule="auto"/>
        <w:rPr>
          <w:b/>
          <w:bCs/>
        </w:rPr>
      </w:pPr>
    </w:p>
    <w:p w14:paraId="4F358980" w14:textId="53E8C8B1" w:rsidR="007520D9" w:rsidRDefault="007520D9" w:rsidP="00693C80">
      <w:pPr>
        <w:shd w:val="clear" w:color="auto" w:fill="FFFFFF"/>
        <w:spacing w:line="240" w:lineRule="auto"/>
        <w:rPr>
          <w:b/>
          <w:bCs/>
        </w:rPr>
      </w:pPr>
    </w:p>
    <w:p w14:paraId="24681C4C" w14:textId="34B34821" w:rsidR="007520D9" w:rsidRDefault="007520D9" w:rsidP="00693C80">
      <w:pPr>
        <w:shd w:val="clear" w:color="auto" w:fill="FFFFFF"/>
        <w:spacing w:line="240" w:lineRule="auto"/>
        <w:rPr>
          <w:b/>
          <w:bCs/>
        </w:rPr>
      </w:pPr>
    </w:p>
    <w:p w14:paraId="5CE2EE82" w14:textId="08E4C6E0" w:rsidR="000C69A4" w:rsidRDefault="000C69A4" w:rsidP="00693C80">
      <w:pPr>
        <w:shd w:val="clear" w:color="auto" w:fill="FFFFFF"/>
        <w:spacing w:line="240" w:lineRule="auto"/>
        <w:rPr>
          <w:b/>
          <w:bCs/>
        </w:rPr>
      </w:pPr>
    </w:p>
    <w:p w14:paraId="4BAE2417" w14:textId="72AB6057" w:rsidR="000C69A4" w:rsidRDefault="000C69A4" w:rsidP="00693C80">
      <w:pPr>
        <w:shd w:val="clear" w:color="auto" w:fill="FFFFFF"/>
        <w:spacing w:line="240" w:lineRule="auto"/>
        <w:rPr>
          <w:b/>
          <w:bCs/>
        </w:rPr>
      </w:pPr>
    </w:p>
    <w:p w14:paraId="339BEF94" w14:textId="0042D1EB" w:rsidR="000C69A4" w:rsidRDefault="000C69A4" w:rsidP="00693C80">
      <w:pPr>
        <w:shd w:val="clear" w:color="auto" w:fill="FFFFFF"/>
        <w:spacing w:line="240" w:lineRule="auto"/>
        <w:rPr>
          <w:b/>
          <w:bCs/>
        </w:rPr>
      </w:pPr>
    </w:p>
    <w:p w14:paraId="1E7BCCFC" w14:textId="0E73A443" w:rsidR="000C69A4" w:rsidRDefault="000C69A4" w:rsidP="00693C80">
      <w:pPr>
        <w:shd w:val="clear" w:color="auto" w:fill="FFFFFF"/>
        <w:spacing w:line="240" w:lineRule="auto"/>
        <w:rPr>
          <w:b/>
          <w:bCs/>
        </w:rPr>
      </w:pPr>
    </w:p>
    <w:p w14:paraId="05714F7F" w14:textId="77777777" w:rsidR="000C69A4" w:rsidRDefault="000C69A4" w:rsidP="00693C80">
      <w:pPr>
        <w:shd w:val="clear" w:color="auto" w:fill="FFFFFF"/>
        <w:spacing w:line="240" w:lineRule="auto"/>
        <w:rPr>
          <w:b/>
          <w:bCs/>
        </w:rPr>
      </w:pPr>
    </w:p>
    <w:p w14:paraId="605EC9BA" w14:textId="77777777" w:rsidR="007520D9" w:rsidRDefault="007520D9" w:rsidP="00693C80">
      <w:pPr>
        <w:shd w:val="clear" w:color="auto" w:fill="FFFFFF"/>
        <w:spacing w:line="240" w:lineRule="auto"/>
        <w:rPr>
          <w:b/>
          <w:bCs/>
        </w:rPr>
      </w:pPr>
    </w:p>
    <w:p w14:paraId="1D1CFBED" w14:textId="0A9D445D" w:rsidR="004E19F4" w:rsidRPr="00405935" w:rsidRDefault="004E19F4" w:rsidP="004E19F4">
      <w:pPr>
        <w:shd w:val="clear" w:color="auto" w:fill="FFFFFF"/>
        <w:spacing w:line="240" w:lineRule="auto"/>
      </w:pPr>
      <w:r w:rsidRPr="00405935">
        <w:rPr>
          <w:b/>
          <w:bCs/>
        </w:rPr>
        <w:lastRenderedPageBreak/>
        <w:t xml:space="preserve">Table </w:t>
      </w:r>
      <w:r w:rsidR="000C69A4">
        <w:rPr>
          <w:b/>
          <w:bCs/>
        </w:rPr>
        <w:t>2</w:t>
      </w:r>
      <w:r w:rsidRPr="00405935">
        <w:rPr>
          <w:b/>
          <w:bCs/>
        </w:rPr>
        <w:t xml:space="preserve">. </w:t>
      </w:r>
      <w:r w:rsidRPr="00405935">
        <w:t xml:space="preserve">Multiple linear regression examining the </w:t>
      </w:r>
      <w:r w:rsidRPr="00E21852">
        <w:rPr>
          <w:highlight w:val="yellow"/>
        </w:rPr>
        <w:t>chronic and acute</w:t>
      </w:r>
      <w:r>
        <w:t xml:space="preserve"> </w:t>
      </w:r>
      <w:r w:rsidRPr="00405935">
        <w:t>effects of number of live births on biological age</w:t>
      </w:r>
      <w:r>
        <w:t xml:space="preserve"> </w:t>
      </w:r>
      <w:r w:rsidR="00021165">
        <w:t xml:space="preserve">acceleration </w:t>
      </w:r>
      <w:r>
        <w:t>for premenopausal women only</w:t>
      </w:r>
      <w:r w:rsidRPr="00405935">
        <w:t xml:space="preserve">, National Health and Nutrition Examination </w:t>
      </w:r>
      <w:r w:rsidRPr="00405935">
        <w:t xml:space="preserve">Survey 1999-2010. </w:t>
      </w:r>
      <w:r w:rsidRPr="009C60A8">
        <w:rPr>
          <w:highlight w:val="yellow"/>
        </w:rPr>
        <w:t>Values represent coefficient estimates and 95% confidence intervals.</w:t>
      </w:r>
      <w:r>
        <w:t xml:space="preserve">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w:t>
      </w:r>
      <w:r>
        <w:t xml:space="preserve">values in </w:t>
      </w:r>
      <w:r w:rsidRPr="000D5CC4">
        <w:rPr>
          <w:b/>
          <w:bCs/>
        </w:rPr>
        <w:t>bold</w:t>
      </w:r>
      <w:r>
        <w:t xml:space="preserve"> represent effects significant after multiple comparison </w:t>
      </w:r>
      <w:r>
        <w:t xml:space="preserve">correction at </w:t>
      </w:r>
      <w:r>
        <w:sym w:font="Symbol" w:char="F061"/>
      </w:r>
      <w:r w:rsidR="005B1D17">
        <w:t xml:space="preserve"> </w:t>
      </w:r>
      <w:r>
        <w:t>= (0.05/</w:t>
      </w:r>
      <w:r w:rsidR="007520D9">
        <w:t>4</w:t>
      </w:r>
      <w:r>
        <w:t>) = 0.0</w:t>
      </w:r>
      <w:r w:rsidR="007520D9">
        <w:t>125</w:t>
      </w:r>
      <w:r>
        <w:t>.</w:t>
      </w:r>
    </w:p>
    <w:p w14:paraId="7BF9661F" w14:textId="77777777" w:rsidR="004E19F4" w:rsidRPr="00405935" w:rsidRDefault="004E19F4" w:rsidP="004E19F4">
      <w:pPr>
        <w:spacing w:line="240" w:lineRule="auto"/>
      </w:pPr>
      <w:r w:rsidRPr="0040593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1794"/>
        <w:gridCol w:w="1981"/>
        <w:gridCol w:w="1620"/>
        <w:gridCol w:w="1747"/>
      </w:tblGrid>
      <w:tr w:rsidR="004E19F4" w:rsidRPr="00906604" w14:paraId="766ADB9E" w14:textId="77777777" w:rsidTr="00875CA4">
        <w:trPr>
          <w:trHeight w:val="23"/>
        </w:trPr>
        <w:tc>
          <w:tcPr>
            <w:tcW w:w="2790" w:type="dxa"/>
            <w:tcBorders>
              <w:bottom w:val="single" w:sz="4" w:space="0" w:color="auto"/>
            </w:tcBorders>
          </w:tcPr>
          <w:p w14:paraId="29CFA7DA" w14:textId="77777777" w:rsidR="004E19F4" w:rsidRPr="00906604" w:rsidRDefault="004E19F4" w:rsidP="00A949FD">
            <w:pPr>
              <w:rPr>
                <w:rFonts w:ascii="Arial" w:hAnsi="Arial" w:cs="Arial"/>
                <w:b/>
                <w:bCs/>
                <w:sz w:val="16"/>
                <w:szCs w:val="16"/>
              </w:rPr>
            </w:pPr>
          </w:p>
        </w:tc>
        <w:tc>
          <w:tcPr>
            <w:tcW w:w="1794" w:type="dxa"/>
            <w:tcBorders>
              <w:bottom w:val="single" w:sz="4" w:space="0" w:color="auto"/>
            </w:tcBorders>
          </w:tcPr>
          <w:p w14:paraId="1E6721F3"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LM</w:t>
            </w:r>
          </w:p>
        </w:tc>
        <w:tc>
          <w:tcPr>
            <w:tcW w:w="1981" w:type="dxa"/>
            <w:tcBorders>
              <w:bottom w:val="single" w:sz="4" w:space="0" w:color="auto"/>
            </w:tcBorders>
          </w:tcPr>
          <w:p w14:paraId="758E3340"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HD (log)</w:t>
            </w:r>
          </w:p>
        </w:tc>
        <w:tc>
          <w:tcPr>
            <w:tcW w:w="1620" w:type="dxa"/>
            <w:tcBorders>
              <w:bottom w:val="single" w:sz="4" w:space="0" w:color="auto"/>
            </w:tcBorders>
          </w:tcPr>
          <w:p w14:paraId="6B51257E"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KDM</w:t>
            </w:r>
          </w:p>
        </w:tc>
        <w:tc>
          <w:tcPr>
            <w:tcW w:w="1747" w:type="dxa"/>
            <w:tcBorders>
              <w:bottom w:val="single" w:sz="4" w:space="0" w:color="auto"/>
            </w:tcBorders>
          </w:tcPr>
          <w:p w14:paraId="23184DBC" w14:textId="77777777" w:rsidR="004E19F4" w:rsidRPr="00906604" w:rsidRDefault="004E19F4" w:rsidP="00A949FD">
            <w:pPr>
              <w:jc w:val="center"/>
              <w:rPr>
                <w:rFonts w:ascii="Arial" w:hAnsi="Arial" w:cs="Arial"/>
                <w:b/>
                <w:bCs/>
                <w:sz w:val="16"/>
                <w:szCs w:val="16"/>
              </w:rPr>
            </w:pPr>
            <w:r w:rsidRPr="00906604">
              <w:rPr>
                <w:rFonts w:ascii="Arial" w:hAnsi="Arial" w:cs="Arial"/>
                <w:b/>
                <w:bCs/>
                <w:sz w:val="16"/>
                <w:szCs w:val="16"/>
              </w:rPr>
              <w:t>AL</w:t>
            </w:r>
          </w:p>
        </w:tc>
      </w:tr>
      <w:tr w:rsidR="004E19F4" w:rsidRPr="00906604" w14:paraId="29F0A62F" w14:textId="77777777" w:rsidTr="00A949FD">
        <w:trPr>
          <w:trHeight w:val="23"/>
        </w:trPr>
        <w:tc>
          <w:tcPr>
            <w:tcW w:w="9932" w:type="dxa"/>
            <w:gridSpan w:val="5"/>
            <w:tcBorders>
              <w:top w:val="single" w:sz="4" w:space="0" w:color="auto"/>
              <w:bottom w:val="single" w:sz="4" w:space="0" w:color="auto"/>
            </w:tcBorders>
          </w:tcPr>
          <w:p w14:paraId="7C7830AF" w14:textId="77777777" w:rsidR="004E19F4" w:rsidRPr="00906604" w:rsidRDefault="004E19F4" w:rsidP="00A949FD">
            <w:pPr>
              <w:rPr>
                <w:rFonts w:ascii="Arial" w:hAnsi="Arial" w:cs="Arial"/>
                <w:b/>
                <w:bCs/>
                <w:sz w:val="16"/>
                <w:szCs w:val="16"/>
              </w:rPr>
            </w:pPr>
            <w:r w:rsidRPr="00906604">
              <w:rPr>
                <w:rFonts w:ascii="Arial" w:hAnsi="Arial" w:cs="Arial"/>
                <w:b/>
                <w:bCs/>
                <w:sz w:val="16"/>
                <w:szCs w:val="16"/>
              </w:rPr>
              <w:t>Primary model (</w:t>
            </w:r>
            <w:r w:rsidRPr="00906604">
              <w:rPr>
                <w:rFonts w:ascii="Arial" w:hAnsi="Arial" w:cs="Arial"/>
                <w:b/>
                <w:bCs/>
                <w:i/>
                <w:iCs/>
                <w:sz w:val="16"/>
                <w:szCs w:val="16"/>
              </w:rPr>
              <w:t>n</w:t>
            </w:r>
            <w:r w:rsidRPr="00906604">
              <w:rPr>
                <w:rFonts w:ascii="Arial" w:hAnsi="Arial" w:cs="Arial"/>
                <w:b/>
                <w:bCs/>
                <w:sz w:val="16"/>
                <w:szCs w:val="16"/>
              </w:rPr>
              <w:t xml:space="preserve"> = </w:t>
            </w:r>
            <w:r>
              <w:rPr>
                <w:rFonts w:ascii="Arial" w:hAnsi="Arial" w:cs="Arial"/>
                <w:b/>
                <w:bCs/>
                <w:sz w:val="16"/>
                <w:szCs w:val="16"/>
              </w:rPr>
              <w:t>2,166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4B2A882C" w14:textId="77777777" w:rsidTr="00875CA4">
        <w:trPr>
          <w:trHeight w:val="23"/>
        </w:trPr>
        <w:tc>
          <w:tcPr>
            <w:tcW w:w="2790" w:type="dxa"/>
            <w:tcBorders>
              <w:top w:val="single" w:sz="4" w:space="0" w:color="auto"/>
            </w:tcBorders>
          </w:tcPr>
          <w:p w14:paraId="10240F4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5269CA3D"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24</w:t>
            </w:r>
            <w:r w:rsidRPr="007D623E">
              <w:rPr>
                <w:rFonts w:ascii="Arial" w:hAnsi="Arial" w:cs="Arial"/>
                <w:sz w:val="16"/>
                <w:szCs w:val="16"/>
              </w:rPr>
              <w:t xml:space="preserve"> (-</w:t>
            </w:r>
            <w:r>
              <w:rPr>
                <w:rFonts w:ascii="Arial" w:hAnsi="Arial" w:cs="Arial"/>
                <w:sz w:val="16"/>
                <w:szCs w:val="16"/>
              </w:rPr>
              <w:t>0.70</w:t>
            </w:r>
            <w:r w:rsidRPr="007D623E">
              <w:rPr>
                <w:rFonts w:ascii="Arial" w:hAnsi="Arial" w:cs="Arial"/>
                <w:sz w:val="16"/>
                <w:szCs w:val="16"/>
              </w:rPr>
              <w:t>, 0.2</w:t>
            </w:r>
            <w:r>
              <w:rPr>
                <w:rFonts w:ascii="Arial" w:hAnsi="Arial" w:cs="Arial"/>
                <w:sz w:val="16"/>
                <w:szCs w:val="16"/>
              </w:rPr>
              <w:t>2</w:t>
            </w:r>
            <w:r w:rsidRPr="007D623E">
              <w:rPr>
                <w:rFonts w:ascii="Arial" w:hAnsi="Arial" w:cs="Arial"/>
                <w:sz w:val="16"/>
                <w:szCs w:val="16"/>
              </w:rPr>
              <w:t>)</w:t>
            </w:r>
          </w:p>
        </w:tc>
        <w:tc>
          <w:tcPr>
            <w:tcW w:w="1981" w:type="dxa"/>
            <w:tcBorders>
              <w:top w:val="single" w:sz="4" w:space="0" w:color="auto"/>
            </w:tcBorders>
          </w:tcPr>
          <w:p w14:paraId="3F8064A5" w14:textId="77777777" w:rsidR="004E19F4" w:rsidRPr="007D623E" w:rsidRDefault="004E19F4" w:rsidP="00A949FD">
            <w:pPr>
              <w:rPr>
                <w:rFonts w:ascii="Arial" w:hAnsi="Arial" w:cs="Arial"/>
                <w:sz w:val="16"/>
                <w:szCs w:val="16"/>
              </w:rPr>
            </w:pPr>
            <w:r>
              <w:rPr>
                <w:rFonts w:ascii="Arial" w:hAnsi="Arial" w:cs="Arial"/>
                <w:sz w:val="16"/>
                <w:szCs w:val="16"/>
              </w:rPr>
              <w:t>0.02 (-0.03, 0.06)</w:t>
            </w:r>
          </w:p>
        </w:tc>
        <w:tc>
          <w:tcPr>
            <w:tcW w:w="1620" w:type="dxa"/>
            <w:tcBorders>
              <w:top w:val="single" w:sz="4" w:space="0" w:color="auto"/>
            </w:tcBorders>
          </w:tcPr>
          <w:p w14:paraId="3BA1E9A7" w14:textId="77777777" w:rsidR="004E19F4" w:rsidRPr="00906604" w:rsidRDefault="004E19F4" w:rsidP="00A949FD">
            <w:pPr>
              <w:rPr>
                <w:rFonts w:ascii="Arial" w:hAnsi="Arial" w:cs="Arial"/>
                <w:sz w:val="16"/>
                <w:szCs w:val="16"/>
              </w:rPr>
            </w:pPr>
            <w:r>
              <w:rPr>
                <w:rFonts w:ascii="Arial" w:hAnsi="Arial" w:cs="Arial"/>
                <w:sz w:val="16"/>
                <w:szCs w:val="16"/>
              </w:rPr>
              <w:t>-0.51 (-1.53, 0.51)</w:t>
            </w:r>
          </w:p>
        </w:tc>
        <w:tc>
          <w:tcPr>
            <w:tcW w:w="1747" w:type="dxa"/>
            <w:tcBorders>
              <w:top w:val="single" w:sz="4" w:space="0" w:color="auto"/>
            </w:tcBorders>
          </w:tcPr>
          <w:p w14:paraId="4D8D9218" w14:textId="77777777" w:rsidR="004E19F4" w:rsidRPr="00906604" w:rsidRDefault="004E19F4" w:rsidP="00A949FD">
            <w:pPr>
              <w:rPr>
                <w:rFonts w:ascii="Arial" w:hAnsi="Arial" w:cs="Arial"/>
                <w:sz w:val="16"/>
                <w:szCs w:val="16"/>
              </w:rPr>
            </w:pPr>
            <w:r>
              <w:rPr>
                <w:rFonts w:ascii="Arial" w:hAnsi="Arial" w:cs="Arial"/>
                <w:sz w:val="16"/>
                <w:szCs w:val="16"/>
              </w:rPr>
              <w:t>-0.01 (-0.02, 0.01)</w:t>
            </w:r>
          </w:p>
        </w:tc>
      </w:tr>
      <w:tr w:rsidR="004E19F4" w:rsidRPr="00906604" w14:paraId="3808BA27" w14:textId="77777777" w:rsidTr="00875CA4">
        <w:trPr>
          <w:trHeight w:val="23"/>
        </w:trPr>
        <w:tc>
          <w:tcPr>
            <w:tcW w:w="2790" w:type="dxa"/>
          </w:tcPr>
          <w:p w14:paraId="39B6D794"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Pr>
          <w:p w14:paraId="36790934"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04</w:t>
            </w:r>
            <w:r w:rsidRPr="007D623E">
              <w:rPr>
                <w:rFonts w:ascii="Arial" w:hAnsi="Arial" w:cs="Arial"/>
                <w:sz w:val="16"/>
                <w:szCs w:val="16"/>
              </w:rPr>
              <w:t xml:space="preserve"> (</w:t>
            </w:r>
            <w:r>
              <w:rPr>
                <w:rFonts w:ascii="Arial" w:hAnsi="Arial" w:cs="Arial"/>
                <w:sz w:val="16"/>
                <w:szCs w:val="16"/>
              </w:rPr>
              <w:t>-</w:t>
            </w:r>
            <w:r w:rsidRPr="007D623E">
              <w:rPr>
                <w:rFonts w:ascii="Arial" w:hAnsi="Arial" w:cs="Arial"/>
                <w:sz w:val="16"/>
                <w:szCs w:val="16"/>
              </w:rPr>
              <w:t>0.0</w:t>
            </w:r>
            <w:r>
              <w:rPr>
                <w:rFonts w:ascii="Arial" w:hAnsi="Arial" w:cs="Arial"/>
                <w:sz w:val="16"/>
                <w:szCs w:val="16"/>
              </w:rPr>
              <w:t>6</w:t>
            </w:r>
            <w:r w:rsidRPr="007D623E">
              <w:rPr>
                <w:rFonts w:ascii="Arial" w:hAnsi="Arial" w:cs="Arial"/>
                <w:sz w:val="16"/>
                <w:szCs w:val="16"/>
              </w:rPr>
              <w:t>, 0.1</w:t>
            </w:r>
            <w:r>
              <w:rPr>
                <w:rFonts w:ascii="Arial" w:hAnsi="Arial" w:cs="Arial"/>
                <w:sz w:val="16"/>
                <w:szCs w:val="16"/>
              </w:rPr>
              <w:t>3</w:t>
            </w:r>
            <w:r w:rsidRPr="007D623E">
              <w:rPr>
                <w:rFonts w:ascii="Arial" w:hAnsi="Arial" w:cs="Arial"/>
                <w:sz w:val="16"/>
                <w:szCs w:val="16"/>
              </w:rPr>
              <w:t>)</w:t>
            </w:r>
          </w:p>
        </w:tc>
        <w:tc>
          <w:tcPr>
            <w:tcW w:w="1981" w:type="dxa"/>
          </w:tcPr>
          <w:p w14:paraId="5C62F1D2" w14:textId="77777777" w:rsidR="004E19F4" w:rsidRPr="007D623E" w:rsidRDefault="004E19F4" w:rsidP="00A949FD">
            <w:pPr>
              <w:rPr>
                <w:rFonts w:ascii="Arial" w:hAnsi="Arial" w:cs="Arial"/>
                <w:sz w:val="16"/>
                <w:szCs w:val="16"/>
              </w:rPr>
            </w:pPr>
            <w:r>
              <w:rPr>
                <w:rFonts w:ascii="Arial" w:hAnsi="Arial" w:cs="Arial"/>
                <w:sz w:val="16"/>
                <w:szCs w:val="16"/>
              </w:rPr>
              <w:t>-0.01 (-0.02, 0.004)</w:t>
            </w:r>
          </w:p>
        </w:tc>
        <w:tc>
          <w:tcPr>
            <w:tcW w:w="1620" w:type="dxa"/>
          </w:tcPr>
          <w:p w14:paraId="5AE3EEA3" w14:textId="77777777" w:rsidR="004E19F4" w:rsidRPr="00906604" w:rsidRDefault="004E19F4" w:rsidP="00A949FD">
            <w:pPr>
              <w:rPr>
                <w:rFonts w:ascii="Arial" w:hAnsi="Arial" w:cs="Arial"/>
                <w:sz w:val="16"/>
                <w:szCs w:val="16"/>
              </w:rPr>
            </w:pPr>
            <w:r>
              <w:rPr>
                <w:rFonts w:ascii="Arial" w:hAnsi="Arial" w:cs="Arial"/>
                <w:sz w:val="16"/>
                <w:szCs w:val="16"/>
              </w:rPr>
              <w:t>0.03 (-0.18, 0.24)</w:t>
            </w:r>
          </w:p>
        </w:tc>
        <w:tc>
          <w:tcPr>
            <w:tcW w:w="1747" w:type="dxa"/>
          </w:tcPr>
          <w:p w14:paraId="7546CBE3" w14:textId="77777777" w:rsidR="004E19F4" w:rsidRPr="00906604" w:rsidRDefault="004E19F4" w:rsidP="00A949FD">
            <w:pPr>
              <w:rPr>
                <w:rFonts w:ascii="Arial" w:hAnsi="Arial" w:cs="Arial"/>
                <w:sz w:val="16"/>
                <w:szCs w:val="16"/>
              </w:rPr>
            </w:pPr>
            <w:r>
              <w:rPr>
                <w:rFonts w:ascii="Arial" w:hAnsi="Arial" w:cs="Arial"/>
                <w:sz w:val="16"/>
                <w:szCs w:val="16"/>
              </w:rPr>
              <w:t>0.001 (-0.002, 0.003)</w:t>
            </w:r>
          </w:p>
        </w:tc>
      </w:tr>
      <w:tr w:rsidR="004E19F4" w:rsidRPr="00906604" w14:paraId="6BD1E505" w14:textId="77777777" w:rsidTr="00A949FD">
        <w:trPr>
          <w:trHeight w:val="23"/>
        </w:trPr>
        <w:tc>
          <w:tcPr>
            <w:tcW w:w="9932" w:type="dxa"/>
            <w:gridSpan w:val="5"/>
            <w:tcBorders>
              <w:top w:val="single" w:sz="4" w:space="0" w:color="auto"/>
              <w:bottom w:val="single" w:sz="4" w:space="0" w:color="auto"/>
            </w:tcBorders>
          </w:tcPr>
          <w:p w14:paraId="41DA3938" w14:textId="77777777" w:rsidR="004E19F4" w:rsidRPr="00906604" w:rsidRDefault="004E19F4" w:rsidP="00A949FD">
            <w:pPr>
              <w:rPr>
                <w:rFonts w:ascii="Arial" w:hAnsi="Arial" w:cs="Arial"/>
                <w:sz w:val="16"/>
                <w:szCs w:val="16"/>
              </w:rPr>
            </w:pPr>
            <w:r w:rsidRPr="00906604">
              <w:rPr>
                <w:rFonts w:ascii="Arial" w:hAnsi="Arial" w:cs="Arial"/>
                <w:b/>
                <w:bCs/>
                <w:sz w:val="16"/>
                <w:szCs w:val="16"/>
              </w:rPr>
              <w:t xml:space="preserve">Sensitivity analysis 1 (n = </w:t>
            </w:r>
            <w:r>
              <w:rPr>
                <w:rFonts w:ascii="Arial" w:hAnsi="Arial" w:cs="Arial"/>
                <w:b/>
                <w:bCs/>
                <w:sz w:val="16"/>
                <w:szCs w:val="16"/>
              </w:rPr>
              <w:t>2,686</w:t>
            </w:r>
            <w:r w:rsidRPr="00906604">
              <w:rPr>
                <w:rFonts w:ascii="Arial" w:hAnsi="Arial" w:cs="Arial"/>
                <w:b/>
                <w:bCs/>
                <w:sz w:val="16"/>
                <w:szCs w:val="16"/>
              </w:rPr>
              <w:t>)</w:t>
            </w:r>
            <w:r w:rsidRPr="00906604">
              <w:rPr>
                <w:rFonts w:ascii="Arial" w:hAnsi="Arial" w:cs="Arial"/>
                <w:sz w:val="16"/>
                <w:szCs w:val="16"/>
                <w:shd w:val="clear" w:color="auto" w:fill="FFFFFF"/>
                <w:vertAlign w:val="superscript"/>
              </w:rPr>
              <w:t xml:space="preserve"> ††</w:t>
            </w:r>
          </w:p>
        </w:tc>
      </w:tr>
      <w:tr w:rsidR="004E19F4" w:rsidRPr="00906604" w14:paraId="2E36AC1B" w14:textId="77777777" w:rsidTr="00875CA4">
        <w:trPr>
          <w:trHeight w:val="23"/>
        </w:trPr>
        <w:tc>
          <w:tcPr>
            <w:tcW w:w="2790" w:type="dxa"/>
            <w:tcBorders>
              <w:top w:val="single" w:sz="4" w:space="0" w:color="auto"/>
            </w:tcBorders>
          </w:tcPr>
          <w:p w14:paraId="6E4BDC30"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(linear)</w:t>
            </w:r>
          </w:p>
        </w:tc>
        <w:tc>
          <w:tcPr>
            <w:tcW w:w="1794" w:type="dxa"/>
            <w:tcBorders>
              <w:top w:val="single" w:sz="4" w:space="0" w:color="auto"/>
            </w:tcBorders>
          </w:tcPr>
          <w:p w14:paraId="6F4B0283" w14:textId="77777777" w:rsidR="004E19F4" w:rsidRPr="007D623E" w:rsidRDefault="004E19F4" w:rsidP="00A949FD">
            <w:pPr>
              <w:rPr>
                <w:rFonts w:ascii="Arial" w:hAnsi="Arial" w:cs="Arial"/>
                <w:sz w:val="16"/>
                <w:szCs w:val="16"/>
              </w:rPr>
            </w:pPr>
            <w:r w:rsidRPr="007D623E">
              <w:rPr>
                <w:rFonts w:ascii="Arial" w:hAnsi="Arial" w:cs="Arial"/>
                <w:sz w:val="16"/>
                <w:szCs w:val="16"/>
              </w:rPr>
              <w:t>0.</w:t>
            </w:r>
            <w:r>
              <w:rPr>
                <w:rFonts w:ascii="Arial" w:hAnsi="Arial" w:cs="Arial"/>
                <w:sz w:val="16"/>
                <w:szCs w:val="16"/>
              </w:rPr>
              <w:t>03</w:t>
            </w:r>
            <w:r w:rsidRPr="007D623E">
              <w:rPr>
                <w:rFonts w:ascii="Arial" w:hAnsi="Arial" w:cs="Arial"/>
                <w:sz w:val="16"/>
                <w:szCs w:val="16"/>
              </w:rPr>
              <w:t xml:space="preserve"> (-</w:t>
            </w:r>
            <w:r>
              <w:rPr>
                <w:rFonts w:ascii="Arial" w:hAnsi="Arial" w:cs="Arial"/>
                <w:sz w:val="16"/>
                <w:szCs w:val="16"/>
              </w:rPr>
              <w:t>0.46</w:t>
            </w:r>
            <w:r w:rsidRPr="007D623E">
              <w:rPr>
                <w:rFonts w:ascii="Arial" w:hAnsi="Arial" w:cs="Arial"/>
                <w:sz w:val="16"/>
                <w:szCs w:val="16"/>
              </w:rPr>
              <w:t xml:space="preserve">, </w:t>
            </w:r>
            <w:r>
              <w:rPr>
                <w:rFonts w:ascii="Arial" w:hAnsi="Arial" w:cs="Arial"/>
                <w:sz w:val="16"/>
                <w:szCs w:val="16"/>
              </w:rPr>
              <w:t>0.52</w:t>
            </w:r>
            <w:r w:rsidRPr="007D623E">
              <w:rPr>
                <w:rFonts w:ascii="Arial" w:hAnsi="Arial" w:cs="Arial"/>
                <w:sz w:val="16"/>
                <w:szCs w:val="16"/>
              </w:rPr>
              <w:t>)</w:t>
            </w:r>
          </w:p>
        </w:tc>
        <w:tc>
          <w:tcPr>
            <w:tcW w:w="1981" w:type="dxa"/>
            <w:tcBorders>
              <w:top w:val="single" w:sz="4" w:space="0" w:color="auto"/>
            </w:tcBorders>
          </w:tcPr>
          <w:p w14:paraId="2BAC5D24" w14:textId="77777777" w:rsidR="004E19F4" w:rsidRPr="007D623E" w:rsidRDefault="004E19F4" w:rsidP="00A949FD">
            <w:pPr>
              <w:rPr>
                <w:rFonts w:ascii="Arial" w:hAnsi="Arial" w:cs="Arial"/>
                <w:sz w:val="16"/>
                <w:szCs w:val="16"/>
              </w:rPr>
            </w:pPr>
            <w:r>
              <w:rPr>
                <w:rFonts w:ascii="Arial" w:hAnsi="Arial" w:cs="Arial"/>
                <w:sz w:val="16"/>
                <w:szCs w:val="16"/>
              </w:rPr>
              <w:t>0.01 (-0.03, 0.05)</w:t>
            </w:r>
          </w:p>
        </w:tc>
        <w:tc>
          <w:tcPr>
            <w:tcW w:w="1620" w:type="dxa"/>
            <w:tcBorders>
              <w:top w:val="single" w:sz="4" w:space="0" w:color="auto"/>
            </w:tcBorders>
          </w:tcPr>
          <w:p w14:paraId="0E7E0A2B" w14:textId="77777777" w:rsidR="004E19F4" w:rsidRPr="007D623E" w:rsidRDefault="004E19F4" w:rsidP="00A949FD">
            <w:pPr>
              <w:rPr>
                <w:rFonts w:ascii="Arial" w:hAnsi="Arial" w:cs="Arial"/>
                <w:sz w:val="16"/>
                <w:szCs w:val="16"/>
              </w:rPr>
            </w:pPr>
            <w:r>
              <w:rPr>
                <w:rFonts w:ascii="Arial" w:hAnsi="Arial" w:cs="Arial"/>
                <w:sz w:val="16"/>
                <w:szCs w:val="16"/>
              </w:rPr>
              <w:t>-0.24 (-1.15, 0.67)</w:t>
            </w:r>
          </w:p>
        </w:tc>
        <w:tc>
          <w:tcPr>
            <w:tcW w:w="1747" w:type="dxa"/>
            <w:tcBorders>
              <w:top w:val="single" w:sz="4" w:space="0" w:color="auto"/>
            </w:tcBorders>
          </w:tcPr>
          <w:p w14:paraId="1458D02B" w14:textId="77777777" w:rsidR="004E19F4" w:rsidRPr="00906604" w:rsidRDefault="004E19F4" w:rsidP="00A949FD">
            <w:pPr>
              <w:rPr>
                <w:rFonts w:ascii="Arial" w:hAnsi="Arial" w:cs="Arial"/>
                <w:sz w:val="16"/>
                <w:szCs w:val="16"/>
              </w:rPr>
            </w:pPr>
            <w:r w:rsidRPr="00906604">
              <w:rPr>
                <w:rFonts w:ascii="Arial" w:hAnsi="Arial" w:cs="Arial"/>
                <w:sz w:val="16"/>
                <w:szCs w:val="16"/>
              </w:rPr>
              <w:t>-0.004 (-0.02, 0.01)</w:t>
            </w:r>
          </w:p>
        </w:tc>
      </w:tr>
      <w:tr w:rsidR="004E19F4" w:rsidRPr="00906604" w14:paraId="1F495B7B" w14:textId="77777777" w:rsidTr="00875CA4">
        <w:trPr>
          <w:trHeight w:val="23"/>
        </w:trPr>
        <w:tc>
          <w:tcPr>
            <w:tcW w:w="2790" w:type="dxa"/>
            <w:tcBorders>
              <w:bottom w:val="single" w:sz="4" w:space="0" w:color="auto"/>
            </w:tcBorders>
          </w:tcPr>
          <w:p w14:paraId="02756147" w14:textId="77777777" w:rsidR="004E19F4" w:rsidRPr="00906604" w:rsidRDefault="004E19F4" w:rsidP="00A949FD">
            <w:pPr>
              <w:ind w:left="160"/>
              <w:rPr>
                <w:rFonts w:ascii="Arial" w:hAnsi="Arial" w:cs="Arial"/>
                <w:sz w:val="16"/>
                <w:szCs w:val="16"/>
              </w:rPr>
            </w:pPr>
            <w:r w:rsidRPr="00906604">
              <w:rPr>
                <w:rFonts w:ascii="Arial" w:hAnsi="Arial" w:cs="Arial"/>
                <w:sz w:val="16"/>
                <w:szCs w:val="16"/>
              </w:rPr>
              <w:t>Live births (quadratic)</w:t>
            </w:r>
          </w:p>
        </w:tc>
        <w:tc>
          <w:tcPr>
            <w:tcW w:w="1794" w:type="dxa"/>
            <w:tcBorders>
              <w:bottom w:val="single" w:sz="4" w:space="0" w:color="auto"/>
            </w:tcBorders>
          </w:tcPr>
          <w:p w14:paraId="6C218F9F" w14:textId="77777777" w:rsidR="004E19F4" w:rsidRPr="007D623E" w:rsidRDefault="004E19F4" w:rsidP="00A949FD">
            <w:pPr>
              <w:rPr>
                <w:rFonts w:ascii="Arial" w:hAnsi="Arial" w:cs="Arial"/>
                <w:sz w:val="16"/>
                <w:szCs w:val="16"/>
              </w:rPr>
            </w:pPr>
            <w:r>
              <w:rPr>
                <w:rFonts w:ascii="Arial" w:hAnsi="Arial" w:cs="Arial"/>
                <w:sz w:val="16"/>
                <w:szCs w:val="16"/>
              </w:rPr>
              <w:t>0.06 (-0.04, 0.17)</w:t>
            </w:r>
          </w:p>
        </w:tc>
        <w:tc>
          <w:tcPr>
            <w:tcW w:w="1981" w:type="dxa"/>
            <w:tcBorders>
              <w:bottom w:val="single" w:sz="4" w:space="0" w:color="auto"/>
            </w:tcBorders>
          </w:tcPr>
          <w:p w14:paraId="5E8FB4C2" w14:textId="77777777" w:rsidR="004E19F4" w:rsidRPr="007D623E" w:rsidRDefault="004E19F4" w:rsidP="00A949FD">
            <w:pPr>
              <w:rPr>
                <w:rFonts w:ascii="Arial" w:hAnsi="Arial" w:cs="Arial"/>
                <w:sz w:val="16"/>
                <w:szCs w:val="16"/>
              </w:rPr>
            </w:pPr>
            <w:r>
              <w:rPr>
                <w:rFonts w:ascii="Arial" w:hAnsi="Arial" w:cs="Arial"/>
                <w:sz w:val="16"/>
                <w:szCs w:val="16"/>
              </w:rPr>
              <w:t>-0.003 (-0.01, 0.01)</w:t>
            </w:r>
          </w:p>
        </w:tc>
        <w:tc>
          <w:tcPr>
            <w:tcW w:w="1620" w:type="dxa"/>
            <w:tcBorders>
              <w:bottom w:val="single" w:sz="4" w:space="0" w:color="auto"/>
            </w:tcBorders>
          </w:tcPr>
          <w:p w14:paraId="4A1659E8" w14:textId="77777777" w:rsidR="004E19F4" w:rsidRPr="007D623E" w:rsidRDefault="004E19F4" w:rsidP="00A949FD">
            <w:pPr>
              <w:rPr>
                <w:rFonts w:ascii="Arial" w:hAnsi="Arial" w:cs="Arial"/>
                <w:sz w:val="16"/>
                <w:szCs w:val="16"/>
              </w:rPr>
            </w:pPr>
            <w:r>
              <w:rPr>
                <w:rFonts w:ascii="Arial" w:hAnsi="Arial" w:cs="Arial"/>
                <w:sz w:val="16"/>
                <w:szCs w:val="16"/>
              </w:rPr>
              <w:t>0.05 (-0.13, 0.24)</w:t>
            </w:r>
          </w:p>
        </w:tc>
        <w:tc>
          <w:tcPr>
            <w:tcW w:w="1747" w:type="dxa"/>
            <w:tcBorders>
              <w:bottom w:val="single" w:sz="4" w:space="0" w:color="auto"/>
            </w:tcBorders>
          </w:tcPr>
          <w:p w14:paraId="5683F48B" w14:textId="77777777" w:rsidR="004E19F4" w:rsidRPr="00906604" w:rsidRDefault="004E19F4" w:rsidP="00A949FD">
            <w:pPr>
              <w:rPr>
                <w:rFonts w:ascii="Arial" w:hAnsi="Arial" w:cs="Arial"/>
                <w:sz w:val="16"/>
                <w:szCs w:val="16"/>
              </w:rPr>
            </w:pPr>
            <w:r w:rsidRPr="00906604">
              <w:rPr>
                <w:rFonts w:ascii="Arial" w:hAnsi="Arial" w:cs="Arial"/>
                <w:sz w:val="16"/>
                <w:szCs w:val="16"/>
              </w:rPr>
              <w:t>0.002 (-0.001, 0.01)</w:t>
            </w:r>
          </w:p>
        </w:tc>
      </w:tr>
      <w:tr w:rsidR="004E19F4" w:rsidRPr="00906604" w14:paraId="31E8270F" w14:textId="77777777" w:rsidTr="00A949FD">
        <w:trPr>
          <w:trHeight w:val="23"/>
        </w:trPr>
        <w:tc>
          <w:tcPr>
            <w:tcW w:w="9932" w:type="dxa"/>
            <w:gridSpan w:val="5"/>
            <w:tcBorders>
              <w:top w:val="single" w:sz="4" w:space="0" w:color="auto"/>
              <w:bottom w:val="single" w:sz="4" w:space="0" w:color="auto"/>
            </w:tcBorders>
          </w:tcPr>
          <w:p w14:paraId="5C472F23" w14:textId="77777777" w:rsidR="004E19F4" w:rsidRPr="00187343" w:rsidRDefault="004E19F4" w:rsidP="00A949FD">
            <w:pPr>
              <w:rPr>
                <w:rFonts w:ascii="Arial" w:hAnsi="Arial" w:cs="Arial"/>
                <w:sz w:val="16"/>
                <w:szCs w:val="16"/>
              </w:rPr>
            </w:pPr>
            <w:r w:rsidRPr="00187343">
              <w:rPr>
                <w:rFonts w:ascii="Arial" w:hAnsi="Arial" w:cs="Arial"/>
                <w:b/>
                <w:bCs/>
                <w:sz w:val="16"/>
                <w:szCs w:val="16"/>
              </w:rPr>
              <w:t>Sensitivity analysis 2 (n = 1,617)</w:t>
            </w:r>
            <w:r w:rsidRPr="00187343">
              <w:rPr>
                <w:rFonts w:ascii="Arial" w:hAnsi="Arial" w:cs="Arial"/>
                <w:sz w:val="16"/>
                <w:szCs w:val="16"/>
                <w:shd w:val="clear" w:color="auto" w:fill="FFFFFF"/>
                <w:vertAlign w:val="superscript"/>
              </w:rPr>
              <w:t xml:space="preserve"> †</w:t>
            </w:r>
          </w:p>
        </w:tc>
      </w:tr>
      <w:tr w:rsidR="004E19F4" w:rsidRPr="00906604" w14:paraId="1ECE7FB8" w14:textId="77777777" w:rsidTr="00875CA4">
        <w:trPr>
          <w:trHeight w:val="23"/>
        </w:trPr>
        <w:tc>
          <w:tcPr>
            <w:tcW w:w="2790" w:type="dxa"/>
            <w:tcBorders>
              <w:top w:val="single" w:sz="4" w:space="0" w:color="auto"/>
            </w:tcBorders>
          </w:tcPr>
          <w:p w14:paraId="322F4005"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w:t>
            </w:r>
          </w:p>
        </w:tc>
        <w:tc>
          <w:tcPr>
            <w:tcW w:w="1794" w:type="dxa"/>
            <w:tcBorders>
              <w:top w:val="single" w:sz="4" w:space="0" w:color="auto"/>
            </w:tcBorders>
          </w:tcPr>
          <w:p w14:paraId="59B7C3ED" w14:textId="77777777" w:rsidR="004E19F4" w:rsidRPr="00187343" w:rsidRDefault="004E19F4" w:rsidP="00A949FD">
            <w:pPr>
              <w:rPr>
                <w:rFonts w:ascii="Arial" w:hAnsi="Arial" w:cs="Arial"/>
                <w:sz w:val="16"/>
                <w:szCs w:val="16"/>
              </w:rPr>
            </w:pPr>
            <w:r w:rsidRPr="00187343">
              <w:rPr>
                <w:rFonts w:ascii="Arial" w:hAnsi="Arial" w:cs="Arial"/>
                <w:sz w:val="16"/>
                <w:szCs w:val="16"/>
              </w:rPr>
              <w:t>-0.04 (-1.6</w:t>
            </w:r>
            <w:r>
              <w:rPr>
                <w:rFonts w:ascii="Arial" w:hAnsi="Arial" w:cs="Arial"/>
                <w:sz w:val="16"/>
                <w:szCs w:val="16"/>
              </w:rPr>
              <w:t>6, 1.57)</w:t>
            </w:r>
          </w:p>
        </w:tc>
        <w:tc>
          <w:tcPr>
            <w:tcW w:w="1981" w:type="dxa"/>
            <w:tcBorders>
              <w:top w:val="single" w:sz="4" w:space="0" w:color="auto"/>
            </w:tcBorders>
          </w:tcPr>
          <w:p w14:paraId="79E43934" w14:textId="77777777" w:rsidR="004E19F4" w:rsidRPr="00187343" w:rsidRDefault="004E19F4" w:rsidP="00A949FD">
            <w:pPr>
              <w:rPr>
                <w:rFonts w:ascii="Arial" w:hAnsi="Arial" w:cs="Arial"/>
                <w:sz w:val="16"/>
                <w:szCs w:val="16"/>
              </w:rPr>
            </w:pPr>
            <w:r>
              <w:rPr>
                <w:rFonts w:ascii="Arial" w:hAnsi="Arial" w:cs="Arial"/>
                <w:sz w:val="16"/>
                <w:szCs w:val="16"/>
              </w:rPr>
              <w:t>0.08 (-0.06, 0.22)</w:t>
            </w:r>
          </w:p>
        </w:tc>
        <w:tc>
          <w:tcPr>
            <w:tcW w:w="1620" w:type="dxa"/>
            <w:tcBorders>
              <w:top w:val="single" w:sz="4" w:space="0" w:color="auto"/>
            </w:tcBorders>
          </w:tcPr>
          <w:p w14:paraId="4373857D" w14:textId="77777777" w:rsidR="004E19F4" w:rsidRPr="00187343" w:rsidRDefault="004E19F4" w:rsidP="00A949FD">
            <w:pPr>
              <w:rPr>
                <w:rFonts w:ascii="Arial" w:hAnsi="Arial" w:cs="Arial"/>
                <w:sz w:val="16"/>
                <w:szCs w:val="16"/>
              </w:rPr>
            </w:pPr>
            <w:r>
              <w:rPr>
                <w:rFonts w:ascii="Arial" w:hAnsi="Arial" w:cs="Arial"/>
                <w:sz w:val="16"/>
                <w:szCs w:val="16"/>
              </w:rPr>
              <w:t>-1.34 (-4.24, 1.56)</w:t>
            </w:r>
          </w:p>
        </w:tc>
        <w:tc>
          <w:tcPr>
            <w:tcW w:w="1747" w:type="dxa"/>
            <w:tcBorders>
              <w:top w:val="single" w:sz="4" w:space="0" w:color="auto"/>
            </w:tcBorders>
          </w:tcPr>
          <w:p w14:paraId="41D4E127" w14:textId="77777777" w:rsidR="004E19F4" w:rsidRPr="00187343" w:rsidRDefault="004E19F4" w:rsidP="00A949FD">
            <w:pPr>
              <w:rPr>
                <w:rFonts w:ascii="Arial" w:hAnsi="Arial" w:cs="Arial"/>
                <w:sz w:val="16"/>
                <w:szCs w:val="16"/>
              </w:rPr>
            </w:pPr>
            <w:r>
              <w:rPr>
                <w:rFonts w:ascii="Arial" w:hAnsi="Arial" w:cs="Arial"/>
                <w:sz w:val="16"/>
                <w:szCs w:val="16"/>
              </w:rPr>
              <w:t>-0.04 (-0.08, 0.01)</w:t>
            </w:r>
          </w:p>
        </w:tc>
      </w:tr>
      <w:tr w:rsidR="004E19F4" w:rsidRPr="00906604" w14:paraId="634AE1E2" w14:textId="77777777" w:rsidTr="00875CA4">
        <w:trPr>
          <w:trHeight w:val="23"/>
        </w:trPr>
        <w:tc>
          <w:tcPr>
            <w:tcW w:w="2790" w:type="dxa"/>
          </w:tcPr>
          <w:p w14:paraId="7306748E"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w:t>
            </w:r>
          </w:p>
        </w:tc>
        <w:tc>
          <w:tcPr>
            <w:tcW w:w="1794" w:type="dxa"/>
          </w:tcPr>
          <w:p w14:paraId="59B26D10" w14:textId="77777777" w:rsidR="004E19F4" w:rsidRPr="00187343" w:rsidRDefault="004E19F4" w:rsidP="00A949FD">
            <w:pPr>
              <w:rPr>
                <w:rFonts w:ascii="Arial" w:hAnsi="Arial" w:cs="Arial"/>
                <w:sz w:val="16"/>
                <w:szCs w:val="16"/>
              </w:rPr>
            </w:pPr>
            <w:r>
              <w:rPr>
                <w:rFonts w:ascii="Arial" w:hAnsi="Arial" w:cs="Arial"/>
                <w:sz w:val="16"/>
                <w:szCs w:val="16"/>
              </w:rPr>
              <w:t>0.01 (-0.26, 0.29)</w:t>
            </w:r>
          </w:p>
        </w:tc>
        <w:tc>
          <w:tcPr>
            <w:tcW w:w="1981" w:type="dxa"/>
          </w:tcPr>
          <w:p w14:paraId="2D0ED3DC" w14:textId="77777777" w:rsidR="004E19F4" w:rsidRPr="00187343" w:rsidRDefault="004E19F4" w:rsidP="00A949FD">
            <w:pPr>
              <w:rPr>
                <w:rFonts w:ascii="Arial" w:hAnsi="Arial" w:cs="Arial"/>
                <w:sz w:val="16"/>
                <w:szCs w:val="16"/>
              </w:rPr>
            </w:pPr>
            <w:r>
              <w:rPr>
                <w:rFonts w:ascii="Arial" w:hAnsi="Arial" w:cs="Arial"/>
                <w:sz w:val="16"/>
                <w:szCs w:val="16"/>
              </w:rPr>
              <w:t>-0.02 (-0.04, 0.001)</w:t>
            </w:r>
          </w:p>
        </w:tc>
        <w:tc>
          <w:tcPr>
            <w:tcW w:w="1620" w:type="dxa"/>
          </w:tcPr>
          <w:p w14:paraId="2CE2589E" w14:textId="77777777" w:rsidR="004E19F4" w:rsidRPr="00187343" w:rsidRDefault="004E19F4" w:rsidP="00A949FD">
            <w:pPr>
              <w:rPr>
                <w:rFonts w:ascii="Arial" w:hAnsi="Arial" w:cs="Arial"/>
                <w:sz w:val="16"/>
                <w:szCs w:val="16"/>
              </w:rPr>
            </w:pPr>
            <w:r>
              <w:rPr>
                <w:rFonts w:ascii="Arial" w:hAnsi="Arial" w:cs="Arial"/>
                <w:sz w:val="16"/>
                <w:szCs w:val="16"/>
              </w:rPr>
              <w:t>0.10 (-0.40, 0.60)</w:t>
            </w:r>
          </w:p>
        </w:tc>
        <w:tc>
          <w:tcPr>
            <w:tcW w:w="1747" w:type="dxa"/>
          </w:tcPr>
          <w:p w14:paraId="026E79FF" w14:textId="77777777" w:rsidR="004E19F4" w:rsidRPr="00187343" w:rsidRDefault="004E19F4" w:rsidP="00A949FD">
            <w:pPr>
              <w:rPr>
                <w:rFonts w:ascii="Arial" w:hAnsi="Arial" w:cs="Arial"/>
                <w:sz w:val="16"/>
                <w:szCs w:val="16"/>
              </w:rPr>
            </w:pPr>
            <w:r>
              <w:rPr>
                <w:rFonts w:ascii="Arial" w:hAnsi="Arial" w:cs="Arial"/>
                <w:sz w:val="16"/>
                <w:szCs w:val="16"/>
              </w:rPr>
              <w:t>0.005 (-0.002, 0.01)</w:t>
            </w:r>
          </w:p>
        </w:tc>
      </w:tr>
      <w:tr w:rsidR="004E19F4" w:rsidRPr="00906604" w14:paraId="765D8513" w14:textId="77777777" w:rsidTr="00875CA4">
        <w:trPr>
          <w:trHeight w:val="23"/>
        </w:trPr>
        <w:tc>
          <w:tcPr>
            <w:tcW w:w="2790" w:type="dxa"/>
          </w:tcPr>
          <w:p w14:paraId="4AC8886D"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 xml:space="preserve">Years since last birth </w:t>
            </w:r>
          </w:p>
        </w:tc>
        <w:tc>
          <w:tcPr>
            <w:tcW w:w="1794" w:type="dxa"/>
          </w:tcPr>
          <w:p w14:paraId="0A26889B" w14:textId="77777777" w:rsidR="004E19F4" w:rsidRPr="00187343" w:rsidRDefault="004E19F4" w:rsidP="00A949FD">
            <w:pPr>
              <w:rPr>
                <w:rFonts w:ascii="Arial" w:hAnsi="Arial" w:cs="Arial"/>
                <w:sz w:val="16"/>
                <w:szCs w:val="16"/>
              </w:rPr>
            </w:pPr>
            <w:r>
              <w:rPr>
                <w:rFonts w:ascii="Arial" w:hAnsi="Arial" w:cs="Arial"/>
                <w:sz w:val="16"/>
                <w:szCs w:val="16"/>
              </w:rPr>
              <w:t>0.02 (-0.14, 0.19)</w:t>
            </w:r>
          </w:p>
        </w:tc>
        <w:tc>
          <w:tcPr>
            <w:tcW w:w="1981" w:type="dxa"/>
          </w:tcPr>
          <w:p w14:paraId="03534EF8" w14:textId="77777777" w:rsidR="004E19F4" w:rsidRPr="00187343" w:rsidRDefault="004E19F4" w:rsidP="00A949FD">
            <w:pPr>
              <w:rPr>
                <w:rFonts w:ascii="Arial" w:hAnsi="Arial" w:cs="Arial"/>
                <w:sz w:val="16"/>
                <w:szCs w:val="16"/>
              </w:rPr>
            </w:pPr>
            <w:r>
              <w:rPr>
                <w:rFonts w:ascii="Arial" w:hAnsi="Arial" w:cs="Arial"/>
                <w:sz w:val="16"/>
                <w:szCs w:val="16"/>
              </w:rPr>
              <w:t xml:space="preserve">-0.01 (0.02, 0.01) </w:t>
            </w:r>
          </w:p>
        </w:tc>
        <w:tc>
          <w:tcPr>
            <w:tcW w:w="1620" w:type="dxa"/>
          </w:tcPr>
          <w:p w14:paraId="2E093D76" w14:textId="77777777" w:rsidR="004E19F4" w:rsidRPr="00187343" w:rsidRDefault="004E19F4" w:rsidP="00A949FD">
            <w:pPr>
              <w:rPr>
                <w:rFonts w:ascii="Arial" w:hAnsi="Arial" w:cs="Arial"/>
                <w:sz w:val="16"/>
                <w:szCs w:val="16"/>
              </w:rPr>
            </w:pPr>
            <w:r>
              <w:rPr>
                <w:rFonts w:ascii="Arial" w:hAnsi="Arial" w:cs="Arial"/>
                <w:sz w:val="16"/>
                <w:szCs w:val="16"/>
              </w:rPr>
              <w:t>-0.004 (-0.36, 0.36)</w:t>
            </w:r>
          </w:p>
        </w:tc>
        <w:tc>
          <w:tcPr>
            <w:tcW w:w="1747" w:type="dxa"/>
          </w:tcPr>
          <w:p w14:paraId="3387A8A5" w14:textId="77777777" w:rsidR="004E19F4" w:rsidRPr="00187343" w:rsidRDefault="004E19F4" w:rsidP="00A949FD">
            <w:pPr>
              <w:rPr>
                <w:rFonts w:ascii="Arial" w:hAnsi="Arial" w:cs="Arial"/>
                <w:sz w:val="16"/>
                <w:szCs w:val="16"/>
              </w:rPr>
            </w:pPr>
            <w:r>
              <w:rPr>
                <w:rFonts w:ascii="Arial" w:hAnsi="Arial" w:cs="Arial"/>
                <w:sz w:val="16"/>
                <w:szCs w:val="16"/>
              </w:rPr>
              <w:t>-0.002 (-0.01, 0.003)</w:t>
            </w:r>
          </w:p>
        </w:tc>
      </w:tr>
      <w:tr w:rsidR="004E19F4" w:rsidRPr="00906604" w14:paraId="6315E170" w14:textId="77777777" w:rsidTr="00875CA4">
        <w:trPr>
          <w:trHeight w:val="23"/>
        </w:trPr>
        <w:tc>
          <w:tcPr>
            <w:tcW w:w="2790" w:type="dxa"/>
          </w:tcPr>
          <w:p w14:paraId="7CC72083"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(linear) x years since last live birth</w:t>
            </w:r>
          </w:p>
        </w:tc>
        <w:tc>
          <w:tcPr>
            <w:tcW w:w="1794" w:type="dxa"/>
          </w:tcPr>
          <w:p w14:paraId="7E37301B" w14:textId="77777777" w:rsidR="004E19F4" w:rsidRPr="00187343" w:rsidRDefault="004E19F4" w:rsidP="00A949FD">
            <w:pPr>
              <w:rPr>
                <w:rFonts w:ascii="Arial" w:hAnsi="Arial" w:cs="Arial"/>
                <w:sz w:val="16"/>
                <w:szCs w:val="16"/>
              </w:rPr>
            </w:pPr>
            <w:r>
              <w:rPr>
                <w:rFonts w:ascii="Arial" w:hAnsi="Arial" w:cs="Arial"/>
                <w:sz w:val="16"/>
                <w:szCs w:val="16"/>
              </w:rPr>
              <w:t>0.03 (-0.10, 0.17)</w:t>
            </w:r>
          </w:p>
        </w:tc>
        <w:tc>
          <w:tcPr>
            <w:tcW w:w="1981" w:type="dxa"/>
          </w:tcPr>
          <w:p w14:paraId="263D7904" w14:textId="77777777" w:rsidR="004E19F4" w:rsidRPr="00187343" w:rsidRDefault="004E19F4" w:rsidP="00A949FD">
            <w:pPr>
              <w:rPr>
                <w:rFonts w:ascii="Arial" w:hAnsi="Arial" w:cs="Arial"/>
                <w:sz w:val="16"/>
                <w:szCs w:val="16"/>
              </w:rPr>
            </w:pPr>
            <w:r>
              <w:rPr>
                <w:rFonts w:ascii="Arial" w:hAnsi="Arial" w:cs="Arial"/>
                <w:sz w:val="16"/>
                <w:szCs w:val="16"/>
              </w:rPr>
              <w:t>-0.001 (-0.01, 0.01)</w:t>
            </w:r>
          </w:p>
        </w:tc>
        <w:tc>
          <w:tcPr>
            <w:tcW w:w="1620" w:type="dxa"/>
          </w:tcPr>
          <w:p w14:paraId="1F585603" w14:textId="77777777" w:rsidR="004E19F4" w:rsidRPr="00187343" w:rsidRDefault="004E19F4" w:rsidP="00A949FD">
            <w:pPr>
              <w:rPr>
                <w:rFonts w:ascii="Arial" w:hAnsi="Arial" w:cs="Arial"/>
                <w:sz w:val="16"/>
                <w:szCs w:val="16"/>
              </w:rPr>
            </w:pPr>
            <w:r>
              <w:rPr>
                <w:rFonts w:ascii="Arial" w:hAnsi="Arial" w:cs="Arial"/>
                <w:sz w:val="16"/>
                <w:szCs w:val="16"/>
              </w:rPr>
              <w:t>0.02 (-0.27, 0.32)</w:t>
            </w:r>
          </w:p>
        </w:tc>
        <w:tc>
          <w:tcPr>
            <w:tcW w:w="1747" w:type="dxa"/>
          </w:tcPr>
          <w:p w14:paraId="1AE8767A" w14:textId="77777777" w:rsidR="004E19F4" w:rsidRPr="00187343" w:rsidRDefault="004E19F4" w:rsidP="00A949FD">
            <w:pPr>
              <w:rPr>
                <w:rFonts w:ascii="Arial" w:hAnsi="Arial" w:cs="Arial"/>
                <w:sz w:val="16"/>
                <w:szCs w:val="16"/>
              </w:rPr>
            </w:pPr>
            <w:r>
              <w:rPr>
                <w:rFonts w:ascii="Arial" w:hAnsi="Arial" w:cs="Arial"/>
                <w:sz w:val="16"/>
                <w:szCs w:val="16"/>
              </w:rPr>
              <w:t>0.002 (-0.003, 0.006)</w:t>
            </w:r>
          </w:p>
        </w:tc>
      </w:tr>
      <w:tr w:rsidR="004E19F4" w:rsidRPr="00906604" w14:paraId="5B2B9CEC" w14:textId="77777777" w:rsidTr="00875CA4">
        <w:trPr>
          <w:trHeight w:val="23"/>
        </w:trPr>
        <w:tc>
          <w:tcPr>
            <w:tcW w:w="2790" w:type="dxa"/>
            <w:tcBorders>
              <w:bottom w:val="single" w:sz="4" w:space="0" w:color="auto"/>
            </w:tcBorders>
          </w:tcPr>
          <w:p w14:paraId="59766B97" w14:textId="77777777" w:rsidR="004E19F4" w:rsidRPr="00187343" w:rsidRDefault="004E19F4" w:rsidP="00A949FD">
            <w:pPr>
              <w:ind w:left="160"/>
              <w:rPr>
                <w:rFonts w:ascii="Arial" w:hAnsi="Arial" w:cs="Arial"/>
                <w:sz w:val="16"/>
                <w:szCs w:val="16"/>
              </w:rPr>
            </w:pPr>
            <w:r w:rsidRPr="00187343">
              <w:rPr>
                <w:rFonts w:ascii="Arial" w:hAnsi="Arial" w:cs="Arial"/>
                <w:sz w:val="16"/>
                <w:szCs w:val="16"/>
              </w:rPr>
              <w:t>Live births (quadratic) x years since last live birth</w:t>
            </w:r>
          </w:p>
        </w:tc>
        <w:tc>
          <w:tcPr>
            <w:tcW w:w="1794" w:type="dxa"/>
            <w:tcBorders>
              <w:bottom w:val="single" w:sz="4" w:space="0" w:color="auto"/>
            </w:tcBorders>
          </w:tcPr>
          <w:p w14:paraId="2F0A5AE5" w14:textId="77777777" w:rsidR="004E19F4" w:rsidRPr="00187343" w:rsidRDefault="004E19F4" w:rsidP="00A949FD">
            <w:pPr>
              <w:rPr>
                <w:rFonts w:ascii="Arial" w:hAnsi="Arial" w:cs="Arial"/>
                <w:sz w:val="16"/>
                <w:szCs w:val="16"/>
              </w:rPr>
            </w:pPr>
            <w:r>
              <w:rPr>
                <w:rFonts w:ascii="Arial" w:hAnsi="Arial" w:cs="Arial"/>
                <w:sz w:val="16"/>
                <w:szCs w:val="16"/>
              </w:rPr>
              <w:t>-0.01 (-0.03, 0.02)</w:t>
            </w:r>
          </w:p>
        </w:tc>
        <w:tc>
          <w:tcPr>
            <w:tcW w:w="1981" w:type="dxa"/>
            <w:tcBorders>
              <w:bottom w:val="single" w:sz="4" w:space="0" w:color="auto"/>
            </w:tcBorders>
          </w:tcPr>
          <w:p w14:paraId="3B4DD144" w14:textId="77777777" w:rsidR="004E19F4" w:rsidRPr="00187343" w:rsidRDefault="004E19F4" w:rsidP="00A949FD">
            <w:pPr>
              <w:rPr>
                <w:rFonts w:ascii="Arial" w:hAnsi="Arial" w:cs="Arial"/>
                <w:sz w:val="16"/>
                <w:szCs w:val="16"/>
              </w:rPr>
            </w:pPr>
            <w:r>
              <w:rPr>
                <w:rFonts w:ascii="Arial" w:hAnsi="Arial" w:cs="Arial"/>
                <w:sz w:val="16"/>
                <w:szCs w:val="16"/>
              </w:rPr>
              <w:t>0.001 (-0.002, 0.003)</w:t>
            </w:r>
          </w:p>
        </w:tc>
        <w:tc>
          <w:tcPr>
            <w:tcW w:w="1620" w:type="dxa"/>
            <w:tcBorders>
              <w:bottom w:val="single" w:sz="4" w:space="0" w:color="auto"/>
            </w:tcBorders>
          </w:tcPr>
          <w:p w14:paraId="336201E2" w14:textId="77777777" w:rsidR="004E19F4" w:rsidRPr="00187343" w:rsidRDefault="004E19F4" w:rsidP="00A949FD">
            <w:pPr>
              <w:rPr>
                <w:rFonts w:ascii="Arial" w:hAnsi="Arial" w:cs="Arial"/>
                <w:sz w:val="16"/>
                <w:szCs w:val="16"/>
              </w:rPr>
            </w:pPr>
            <w:r>
              <w:rPr>
                <w:rFonts w:ascii="Arial" w:hAnsi="Arial" w:cs="Arial"/>
                <w:sz w:val="16"/>
                <w:szCs w:val="16"/>
              </w:rPr>
              <w:t>0.006 (-0.05, 0.06)</w:t>
            </w:r>
          </w:p>
        </w:tc>
        <w:tc>
          <w:tcPr>
            <w:tcW w:w="1747" w:type="dxa"/>
            <w:tcBorders>
              <w:bottom w:val="single" w:sz="4" w:space="0" w:color="auto"/>
            </w:tcBorders>
          </w:tcPr>
          <w:p w14:paraId="51EF0F52" w14:textId="77777777" w:rsidR="004E19F4" w:rsidRPr="00187343" w:rsidRDefault="004E19F4" w:rsidP="00A949FD">
            <w:pPr>
              <w:rPr>
                <w:rFonts w:ascii="Arial" w:hAnsi="Arial" w:cs="Arial"/>
                <w:sz w:val="16"/>
                <w:szCs w:val="16"/>
              </w:rPr>
            </w:pPr>
            <w:r>
              <w:rPr>
                <w:rFonts w:ascii="Arial" w:hAnsi="Arial" w:cs="Arial"/>
                <w:sz w:val="16"/>
                <w:szCs w:val="16"/>
              </w:rPr>
              <w:t>-0.0002 (-0.0009, 0.0006)</w:t>
            </w:r>
          </w:p>
        </w:tc>
      </w:tr>
      <w:tr w:rsidR="004E19F4" w:rsidRPr="00906604" w14:paraId="6DEE7AD0" w14:textId="77777777" w:rsidTr="00875CA4">
        <w:trPr>
          <w:trHeight w:val="23"/>
        </w:trPr>
        <w:tc>
          <w:tcPr>
            <w:tcW w:w="9932" w:type="dxa"/>
            <w:gridSpan w:val="5"/>
            <w:tcBorders>
              <w:top w:val="single" w:sz="4" w:space="0" w:color="auto"/>
              <w:bottom w:val="single" w:sz="4" w:space="0" w:color="auto"/>
            </w:tcBorders>
          </w:tcPr>
          <w:p w14:paraId="4B509845" w14:textId="16443A0E" w:rsidR="004E19F4" w:rsidRDefault="004E19F4" w:rsidP="004E19F4">
            <w:pPr>
              <w:rPr>
                <w:sz w:val="16"/>
                <w:szCs w:val="16"/>
              </w:rPr>
            </w:pPr>
            <w:r w:rsidRPr="00906604">
              <w:rPr>
                <w:rFonts w:ascii="Arial" w:hAnsi="Arial" w:cs="Arial"/>
                <w:b/>
                <w:bCs/>
                <w:sz w:val="16"/>
                <w:szCs w:val="16"/>
              </w:rPr>
              <w:t>Sensitivity analysis 3 (n = 107)</w:t>
            </w:r>
            <w:r w:rsidRPr="00906604">
              <w:rPr>
                <w:rFonts w:ascii="Arial" w:hAnsi="Arial" w:cs="Arial"/>
                <w:sz w:val="16"/>
                <w:szCs w:val="16"/>
                <w:shd w:val="clear" w:color="auto" w:fill="FFFFFF"/>
                <w:vertAlign w:val="superscript"/>
              </w:rPr>
              <w:t xml:space="preserve"> †</w:t>
            </w:r>
          </w:p>
        </w:tc>
      </w:tr>
      <w:tr w:rsidR="004E19F4" w:rsidRPr="00906604" w14:paraId="31E5DF16" w14:textId="77777777" w:rsidTr="00875CA4">
        <w:trPr>
          <w:trHeight w:val="23"/>
        </w:trPr>
        <w:tc>
          <w:tcPr>
            <w:tcW w:w="2790" w:type="dxa"/>
            <w:tcBorders>
              <w:top w:val="single" w:sz="4" w:space="0" w:color="auto"/>
            </w:tcBorders>
          </w:tcPr>
          <w:p w14:paraId="4531F814" w14:textId="18662EEA" w:rsidR="004E19F4" w:rsidRPr="00187343" w:rsidRDefault="004E19F4" w:rsidP="004E19F4">
            <w:pPr>
              <w:ind w:left="160"/>
              <w:rPr>
                <w:sz w:val="16"/>
                <w:szCs w:val="16"/>
              </w:rPr>
            </w:pPr>
            <w:r w:rsidRPr="00906604">
              <w:rPr>
                <w:rFonts w:ascii="Arial" w:hAnsi="Arial" w:cs="Arial"/>
                <w:sz w:val="16"/>
                <w:szCs w:val="16"/>
              </w:rPr>
              <w:t>Live births (linear)</w:t>
            </w:r>
          </w:p>
        </w:tc>
        <w:tc>
          <w:tcPr>
            <w:tcW w:w="1794" w:type="dxa"/>
            <w:tcBorders>
              <w:top w:val="single" w:sz="4" w:space="0" w:color="auto"/>
            </w:tcBorders>
          </w:tcPr>
          <w:p w14:paraId="290702A4" w14:textId="23228187" w:rsidR="004E19F4" w:rsidRDefault="004E19F4" w:rsidP="004E19F4">
            <w:pPr>
              <w:rPr>
                <w:sz w:val="16"/>
                <w:szCs w:val="16"/>
              </w:rPr>
            </w:pPr>
            <w:r w:rsidRPr="00906604">
              <w:rPr>
                <w:rFonts w:ascii="Arial" w:hAnsi="Arial" w:cs="Arial"/>
                <w:sz w:val="16"/>
                <w:szCs w:val="16"/>
              </w:rPr>
              <w:t>-6.63 (-13.19, -0.07) *</w:t>
            </w:r>
          </w:p>
        </w:tc>
        <w:tc>
          <w:tcPr>
            <w:tcW w:w="1981" w:type="dxa"/>
            <w:tcBorders>
              <w:top w:val="single" w:sz="4" w:space="0" w:color="auto"/>
            </w:tcBorders>
          </w:tcPr>
          <w:p w14:paraId="0CFD0C39" w14:textId="7DCFEC8F" w:rsidR="004E19F4" w:rsidRDefault="004E19F4" w:rsidP="004E19F4">
            <w:pPr>
              <w:rPr>
                <w:sz w:val="16"/>
                <w:szCs w:val="16"/>
              </w:rPr>
            </w:pPr>
            <w:r w:rsidRPr="00906604">
              <w:rPr>
                <w:rFonts w:ascii="Arial" w:hAnsi="Arial" w:cs="Arial"/>
                <w:sz w:val="16"/>
                <w:szCs w:val="16"/>
              </w:rPr>
              <w:t>0.25 (-0.39, 0.90)</w:t>
            </w:r>
          </w:p>
        </w:tc>
        <w:tc>
          <w:tcPr>
            <w:tcW w:w="1620" w:type="dxa"/>
            <w:tcBorders>
              <w:top w:val="single" w:sz="4" w:space="0" w:color="auto"/>
            </w:tcBorders>
          </w:tcPr>
          <w:p w14:paraId="62CA947D" w14:textId="2CB325F5" w:rsidR="004E19F4" w:rsidRDefault="004E19F4" w:rsidP="004E19F4">
            <w:pPr>
              <w:rPr>
                <w:sz w:val="16"/>
                <w:szCs w:val="16"/>
              </w:rPr>
            </w:pPr>
            <w:r w:rsidRPr="00906604">
              <w:rPr>
                <w:rFonts w:ascii="Arial" w:hAnsi="Arial" w:cs="Arial"/>
                <w:sz w:val="16"/>
                <w:szCs w:val="16"/>
              </w:rPr>
              <w:t>-2.70 (-14.83, 9.43)</w:t>
            </w:r>
          </w:p>
        </w:tc>
        <w:tc>
          <w:tcPr>
            <w:tcW w:w="1747" w:type="dxa"/>
            <w:tcBorders>
              <w:top w:val="single" w:sz="4" w:space="0" w:color="auto"/>
            </w:tcBorders>
          </w:tcPr>
          <w:p w14:paraId="10AF5894" w14:textId="6FC3F328" w:rsidR="004E19F4" w:rsidRDefault="004E19F4" w:rsidP="004E19F4">
            <w:pPr>
              <w:rPr>
                <w:sz w:val="16"/>
                <w:szCs w:val="16"/>
              </w:rPr>
            </w:pPr>
            <w:r w:rsidRPr="00906604">
              <w:rPr>
                <w:rFonts w:ascii="Arial" w:hAnsi="Arial" w:cs="Arial"/>
                <w:sz w:val="16"/>
                <w:szCs w:val="16"/>
              </w:rPr>
              <w:t>-0.06 (-0.21, 0.08)</w:t>
            </w:r>
          </w:p>
        </w:tc>
      </w:tr>
      <w:tr w:rsidR="004E19F4" w:rsidRPr="00906604" w14:paraId="73DD3A0E" w14:textId="77777777" w:rsidTr="00875CA4">
        <w:trPr>
          <w:trHeight w:val="23"/>
        </w:trPr>
        <w:tc>
          <w:tcPr>
            <w:tcW w:w="2790" w:type="dxa"/>
          </w:tcPr>
          <w:p w14:paraId="11502B5A" w14:textId="4B54267D" w:rsidR="004E19F4" w:rsidRPr="00187343" w:rsidRDefault="004E19F4" w:rsidP="004E19F4">
            <w:pPr>
              <w:ind w:left="160"/>
              <w:rPr>
                <w:sz w:val="16"/>
                <w:szCs w:val="16"/>
              </w:rPr>
            </w:pPr>
            <w:r w:rsidRPr="00906604">
              <w:rPr>
                <w:rFonts w:ascii="Arial" w:hAnsi="Arial" w:cs="Arial"/>
                <w:sz w:val="16"/>
                <w:szCs w:val="16"/>
              </w:rPr>
              <w:t>Live births (quadratic)</w:t>
            </w:r>
          </w:p>
        </w:tc>
        <w:tc>
          <w:tcPr>
            <w:tcW w:w="1794" w:type="dxa"/>
          </w:tcPr>
          <w:p w14:paraId="4B9BD17E" w14:textId="7655650B" w:rsidR="004E19F4" w:rsidRDefault="004E19F4" w:rsidP="004E19F4">
            <w:pPr>
              <w:rPr>
                <w:sz w:val="16"/>
                <w:szCs w:val="16"/>
              </w:rPr>
            </w:pPr>
            <w:r w:rsidRPr="00906604">
              <w:rPr>
                <w:rFonts w:ascii="Arial" w:hAnsi="Arial" w:cs="Arial"/>
                <w:sz w:val="16"/>
                <w:szCs w:val="16"/>
              </w:rPr>
              <w:t>1.15 (0.14, 2.17) *</w:t>
            </w:r>
          </w:p>
        </w:tc>
        <w:tc>
          <w:tcPr>
            <w:tcW w:w="1981" w:type="dxa"/>
          </w:tcPr>
          <w:p w14:paraId="33C0B8A6" w14:textId="45125CD1" w:rsidR="004E19F4" w:rsidRDefault="004E19F4" w:rsidP="004E19F4">
            <w:pPr>
              <w:rPr>
                <w:sz w:val="16"/>
                <w:szCs w:val="16"/>
              </w:rPr>
            </w:pPr>
            <w:r w:rsidRPr="00906604">
              <w:rPr>
                <w:rFonts w:ascii="Arial" w:hAnsi="Arial" w:cs="Arial"/>
                <w:sz w:val="16"/>
                <w:szCs w:val="16"/>
              </w:rPr>
              <w:t>-0.02 (-0.12, 0.08)</w:t>
            </w:r>
          </w:p>
        </w:tc>
        <w:tc>
          <w:tcPr>
            <w:tcW w:w="1620" w:type="dxa"/>
          </w:tcPr>
          <w:p w14:paraId="03788509" w14:textId="6C7FA7A6" w:rsidR="004E19F4" w:rsidRDefault="004E19F4" w:rsidP="004E19F4">
            <w:pPr>
              <w:rPr>
                <w:sz w:val="16"/>
                <w:szCs w:val="16"/>
              </w:rPr>
            </w:pPr>
            <w:r w:rsidRPr="00906604">
              <w:rPr>
                <w:rFonts w:ascii="Arial" w:hAnsi="Arial" w:cs="Arial"/>
                <w:sz w:val="16"/>
                <w:szCs w:val="16"/>
              </w:rPr>
              <w:t>0.66 (-1.49, 2.82)</w:t>
            </w:r>
          </w:p>
        </w:tc>
        <w:tc>
          <w:tcPr>
            <w:tcW w:w="1747" w:type="dxa"/>
          </w:tcPr>
          <w:p w14:paraId="41945DBF" w14:textId="784F7074" w:rsidR="004E19F4" w:rsidRDefault="004E19F4" w:rsidP="004E19F4">
            <w:pPr>
              <w:rPr>
                <w:sz w:val="16"/>
                <w:szCs w:val="16"/>
              </w:rPr>
            </w:pPr>
            <w:r w:rsidRPr="00906604">
              <w:rPr>
                <w:rFonts w:ascii="Arial" w:hAnsi="Arial" w:cs="Arial"/>
                <w:sz w:val="16"/>
                <w:szCs w:val="16"/>
              </w:rPr>
              <w:t>0.02 (-0.01, 0.04)</w:t>
            </w:r>
          </w:p>
        </w:tc>
      </w:tr>
      <w:tr w:rsidR="004E19F4" w:rsidRPr="00906604" w14:paraId="002A49E7" w14:textId="77777777" w:rsidTr="00875CA4">
        <w:trPr>
          <w:trHeight w:val="23"/>
        </w:trPr>
        <w:tc>
          <w:tcPr>
            <w:tcW w:w="2790" w:type="dxa"/>
          </w:tcPr>
          <w:p w14:paraId="012AA672" w14:textId="1A9A1ABD" w:rsidR="004E19F4" w:rsidRPr="00187343" w:rsidRDefault="004E19F4" w:rsidP="004E19F4">
            <w:pPr>
              <w:ind w:left="160"/>
              <w:rPr>
                <w:sz w:val="16"/>
                <w:szCs w:val="16"/>
              </w:rPr>
            </w:pPr>
            <w:r w:rsidRPr="00906604">
              <w:rPr>
                <w:rFonts w:ascii="Arial" w:hAnsi="Arial" w:cs="Arial"/>
                <w:sz w:val="16"/>
                <w:szCs w:val="16"/>
              </w:rPr>
              <w:t>Months since last live birth</w:t>
            </w:r>
          </w:p>
        </w:tc>
        <w:tc>
          <w:tcPr>
            <w:tcW w:w="1794" w:type="dxa"/>
          </w:tcPr>
          <w:p w14:paraId="5C402473" w14:textId="25007D3C" w:rsidR="004E19F4" w:rsidRDefault="004E19F4" w:rsidP="004E19F4">
            <w:pPr>
              <w:rPr>
                <w:sz w:val="16"/>
                <w:szCs w:val="16"/>
              </w:rPr>
            </w:pPr>
            <w:r w:rsidRPr="00906604">
              <w:rPr>
                <w:rFonts w:ascii="Arial" w:hAnsi="Arial" w:cs="Arial"/>
                <w:sz w:val="16"/>
                <w:szCs w:val="16"/>
              </w:rPr>
              <w:t>-1.07 (-1.81, -0.34) *</w:t>
            </w:r>
          </w:p>
        </w:tc>
        <w:tc>
          <w:tcPr>
            <w:tcW w:w="1981" w:type="dxa"/>
          </w:tcPr>
          <w:p w14:paraId="23C34318" w14:textId="1ED11F98" w:rsidR="004E19F4" w:rsidRDefault="004E19F4" w:rsidP="004E19F4">
            <w:pPr>
              <w:rPr>
                <w:sz w:val="16"/>
                <w:szCs w:val="16"/>
              </w:rPr>
            </w:pPr>
            <w:r w:rsidRPr="00906604">
              <w:rPr>
                <w:rFonts w:ascii="Arial" w:hAnsi="Arial" w:cs="Arial"/>
                <w:sz w:val="16"/>
                <w:szCs w:val="16"/>
              </w:rPr>
              <w:t>0.05 (-0.04, 0.14)</w:t>
            </w:r>
          </w:p>
        </w:tc>
        <w:tc>
          <w:tcPr>
            <w:tcW w:w="1620" w:type="dxa"/>
          </w:tcPr>
          <w:p w14:paraId="14F1C391" w14:textId="57B5D7EB" w:rsidR="004E19F4" w:rsidRDefault="004E19F4" w:rsidP="004E19F4">
            <w:pPr>
              <w:rPr>
                <w:sz w:val="16"/>
                <w:szCs w:val="16"/>
              </w:rPr>
            </w:pPr>
            <w:r w:rsidRPr="00906604">
              <w:rPr>
                <w:rFonts w:ascii="Arial" w:hAnsi="Arial" w:cs="Arial"/>
                <w:sz w:val="16"/>
                <w:szCs w:val="16"/>
              </w:rPr>
              <w:t>-0.71 (-2.06, 0.65)</w:t>
            </w:r>
          </w:p>
        </w:tc>
        <w:tc>
          <w:tcPr>
            <w:tcW w:w="1747" w:type="dxa"/>
          </w:tcPr>
          <w:p w14:paraId="19E84EF8" w14:textId="76293A12" w:rsidR="004E19F4" w:rsidRDefault="004E19F4" w:rsidP="004E19F4">
            <w:pPr>
              <w:rPr>
                <w:sz w:val="16"/>
                <w:szCs w:val="16"/>
              </w:rPr>
            </w:pPr>
            <w:r w:rsidRPr="00906604">
              <w:rPr>
                <w:rFonts w:ascii="Arial" w:hAnsi="Arial" w:cs="Arial"/>
                <w:sz w:val="16"/>
                <w:szCs w:val="16"/>
              </w:rPr>
              <w:t>-0.01 (-0.02, 0.01)</w:t>
            </w:r>
          </w:p>
        </w:tc>
      </w:tr>
      <w:tr w:rsidR="004E19F4" w:rsidRPr="00906604" w14:paraId="79D0E549" w14:textId="77777777" w:rsidTr="00875CA4">
        <w:trPr>
          <w:trHeight w:val="23"/>
        </w:trPr>
        <w:tc>
          <w:tcPr>
            <w:tcW w:w="2790" w:type="dxa"/>
          </w:tcPr>
          <w:p w14:paraId="5F689668" w14:textId="26A5AD5E" w:rsidR="004E19F4" w:rsidRPr="00187343" w:rsidRDefault="004E19F4" w:rsidP="004E19F4">
            <w:pPr>
              <w:ind w:left="160"/>
              <w:rPr>
                <w:sz w:val="16"/>
                <w:szCs w:val="16"/>
              </w:rPr>
            </w:pPr>
            <w:r w:rsidRPr="00906604">
              <w:rPr>
                <w:rFonts w:ascii="Arial" w:hAnsi="Arial" w:cs="Arial"/>
                <w:sz w:val="16"/>
                <w:szCs w:val="16"/>
              </w:rPr>
              <w:t>Live births (linear) x months since last live birth</w:t>
            </w:r>
          </w:p>
        </w:tc>
        <w:tc>
          <w:tcPr>
            <w:tcW w:w="1794" w:type="dxa"/>
          </w:tcPr>
          <w:p w14:paraId="4A5EF377" w14:textId="3CF8A71F" w:rsidR="004E19F4" w:rsidRDefault="004E19F4" w:rsidP="004E19F4">
            <w:pPr>
              <w:rPr>
                <w:sz w:val="16"/>
                <w:szCs w:val="16"/>
              </w:rPr>
            </w:pPr>
            <w:r w:rsidRPr="00906604">
              <w:rPr>
                <w:rFonts w:ascii="Arial" w:hAnsi="Arial" w:cs="Arial"/>
                <w:sz w:val="16"/>
                <w:szCs w:val="16"/>
              </w:rPr>
              <w:t>0.60 (0.14, 1.05) *</w:t>
            </w:r>
          </w:p>
        </w:tc>
        <w:tc>
          <w:tcPr>
            <w:tcW w:w="1981" w:type="dxa"/>
          </w:tcPr>
          <w:p w14:paraId="37AEF459" w14:textId="2A301E0A" w:rsidR="004E19F4" w:rsidRDefault="004E19F4" w:rsidP="004E19F4">
            <w:pPr>
              <w:rPr>
                <w:sz w:val="16"/>
                <w:szCs w:val="16"/>
              </w:rPr>
            </w:pPr>
            <w:r w:rsidRPr="00906604">
              <w:rPr>
                <w:rFonts w:ascii="Arial" w:hAnsi="Arial" w:cs="Arial"/>
                <w:sz w:val="16"/>
                <w:szCs w:val="16"/>
              </w:rPr>
              <w:t>-0.04 (-0.10, 0.02)</w:t>
            </w:r>
          </w:p>
        </w:tc>
        <w:tc>
          <w:tcPr>
            <w:tcW w:w="1620" w:type="dxa"/>
          </w:tcPr>
          <w:p w14:paraId="4DE0C52F" w14:textId="12FD2DF1" w:rsidR="004E19F4" w:rsidRDefault="004E19F4" w:rsidP="004E19F4">
            <w:pPr>
              <w:rPr>
                <w:sz w:val="16"/>
                <w:szCs w:val="16"/>
              </w:rPr>
            </w:pPr>
            <w:r w:rsidRPr="00906604">
              <w:rPr>
                <w:rFonts w:ascii="Arial" w:hAnsi="Arial" w:cs="Arial"/>
                <w:sz w:val="16"/>
                <w:szCs w:val="16"/>
              </w:rPr>
              <w:t>0.23 (-0.72, 1.17)</w:t>
            </w:r>
          </w:p>
        </w:tc>
        <w:tc>
          <w:tcPr>
            <w:tcW w:w="1747" w:type="dxa"/>
          </w:tcPr>
          <w:p w14:paraId="42F98786" w14:textId="15D834E5" w:rsidR="004E19F4" w:rsidRDefault="004E19F4" w:rsidP="004E19F4">
            <w:pPr>
              <w:rPr>
                <w:sz w:val="16"/>
                <w:szCs w:val="16"/>
              </w:rPr>
            </w:pPr>
            <w:r w:rsidRPr="00906604">
              <w:rPr>
                <w:rFonts w:ascii="Arial" w:hAnsi="Arial" w:cs="Arial"/>
                <w:sz w:val="16"/>
                <w:szCs w:val="16"/>
              </w:rPr>
              <w:t>-0.001 (-0.01, 0.01)</w:t>
            </w:r>
          </w:p>
        </w:tc>
      </w:tr>
      <w:tr w:rsidR="004E19F4" w:rsidRPr="00906604" w14:paraId="4EA81271" w14:textId="77777777" w:rsidTr="00875CA4">
        <w:trPr>
          <w:trHeight w:val="23"/>
        </w:trPr>
        <w:tc>
          <w:tcPr>
            <w:tcW w:w="2790" w:type="dxa"/>
            <w:tcBorders>
              <w:bottom w:val="single" w:sz="4" w:space="0" w:color="auto"/>
            </w:tcBorders>
          </w:tcPr>
          <w:p w14:paraId="1078A954" w14:textId="20D84F25" w:rsidR="004E19F4" w:rsidRPr="00906604" w:rsidRDefault="004E19F4" w:rsidP="004E19F4">
            <w:pPr>
              <w:ind w:left="160"/>
              <w:rPr>
                <w:sz w:val="16"/>
                <w:szCs w:val="16"/>
              </w:rPr>
            </w:pPr>
            <w:r w:rsidRPr="00906604">
              <w:rPr>
                <w:rFonts w:ascii="Arial" w:hAnsi="Arial" w:cs="Arial"/>
                <w:sz w:val="16"/>
                <w:szCs w:val="16"/>
              </w:rPr>
              <w:t>Live births (quadratic) x months since last live birth</w:t>
            </w:r>
          </w:p>
        </w:tc>
        <w:tc>
          <w:tcPr>
            <w:tcW w:w="1794" w:type="dxa"/>
            <w:tcBorders>
              <w:bottom w:val="single" w:sz="4" w:space="0" w:color="auto"/>
            </w:tcBorders>
          </w:tcPr>
          <w:p w14:paraId="0004BAD6" w14:textId="25610CF8" w:rsidR="004E19F4" w:rsidRPr="00906604" w:rsidRDefault="004E19F4" w:rsidP="004E19F4">
            <w:pPr>
              <w:rPr>
                <w:sz w:val="16"/>
                <w:szCs w:val="16"/>
              </w:rPr>
            </w:pPr>
            <w:r w:rsidRPr="00906604">
              <w:rPr>
                <w:rFonts w:ascii="Arial" w:hAnsi="Arial" w:cs="Arial"/>
                <w:sz w:val="16"/>
                <w:szCs w:val="16"/>
              </w:rPr>
              <w:t>-0.09 (-0.15, -0.02) *</w:t>
            </w:r>
          </w:p>
        </w:tc>
        <w:tc>
          <w:tcPr>
            <w:tcW w:w="1981" w:type="dxa"/>
            <w:tcBorders>
              <w:bottom w:val="single" w:sz="4" w:space="0" w:color="auto"/>
            </w:tcBorders>
          </w:tcPr>
          <w:p w14:paraId="50804383" w14:textId="173B475C" w:rsidR="004E19F4" w:rsidRPr="00906604" w:rsidRDefault="004E19F4" w:rsidP="004E19F4">
            <w:pPr>
              <w:rPr>
                <w:sz w:val="16"/>
                <w:szCs w:val="16"/>
              </w:rPr>
            </w:pPr>
            <w:r w:rsidRPr="00906604">
              <w:rPr>
                <w:rFonts w:ascii="Arial" w:hAnsi="Arial" w:cs="Arial"/>
                <w:sz w:val="16"/>
                <w:szCs w:val="16"/>
              </w:rPr>
              <w:t>0.01 (-0.003, 0.014)</w:t>
            </w:r>
          </w:p>
        </w:tc>
        <w:tc>
          <w:tcPr>
            <w:tcW w:w="1620" w:type="dxa"/>
            <w:tcBorders>
              <w:bottom w:val="single" w:sz="4" w:space="0" w:color="auto"/>
            </w:tcBorders>
          </w:tcPr>
          <w:p w14:paraId="63AAD307" w14:textId="582D4FEA" w:rsidR="004E19F4" w:rsidRPr="00906604" w:rsidRDefault="004E19F4" w:rsidP="004E19F4">
            <w:pPr>
              <w:rPr>
                <w:sz w:val="16"/>
                <w:szCs w:val="16"/>
              </w:rPr>
            </w:pPr>
            <w:r w:rsidRPr="00906604">
              <w:rPr>
                <w:rFonts w:ascii="Arial" w:hAnsi="Arial" w:cs="Arial"/>
                <w:sz w:val="16"/>
                <w:szCs w:val="16"/>
              </w:rPr>
              <w:t>-0.03 (-0.18, 0.11)</w:t>
            </w:r>
          </w:p>
        </w:tc>
        <w:tc>
          <w:tcPr>
            <w:tcW w:w="1747" w:type="dxa"/>
            <w:tcBorders>
              <w:bottom w:val="single" w:sz="4" w:space="0" w:color="auto"/>
            </w:tcBorders>
          </w:tcPr>
          <w:p w14:paraId="2B6EA476" w14:textId="5D5FA663" w:rsidR="004E19F4" w:rsidRPr="00906604" w:rsidRDefault="004E19F4" w:rsidP="004E19F4">
            <w:pPr>
              <w:rPr>
                <w:sz w:val="16"/>
                <w:szCs w:val="16"/>
              </w:rPr>
            </w:pPr>
            <w:r w:rsidRPr="00906604">
              <w:rPr>
                <w:rFonts w:ascii="Arial" w:hAnsi="Arial" w:cs="Arial"/>
                <w:sz w:val="16"/>
                <w:szCs w:val="16"/>
              </w:rPr>
              <w:t>0.0003 (-0.001, 0.002)</w:t>
            </w:r>
          </w:p>
        </w:tc>
      </w:tr>
    </w:tbl>
    <w:p w14:paraId="70EA760B" w14:textId="77777777"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sidRPr="00906604">
        <w:rPr>
          <w:sz w:val="16"/>
          <w:szCs w:val="16"/>
          <w:shd w:val="clear" w:color="auto" w:fill="FFFFFF"/>
        </w:rPr>
        <w:t xml:space="preserve"> Models were adjusted for the following variables: chronological age, body mass index, federal income-to-poverty ratio, smoking, education, and self-</w:t>
      </w:r>
      <w:r w:rsidRPr="00906604">
        <w:rPr>
          <w:sz w:val="16"/>
          <w:szCs w:val="16"/>
          <w:shd w:val="clear" w:color="auto" w:fill="FFFFFF"/>
        </w:rPr>
        <w:t>identified race/ethnicity.</w:t>
      </w:r>
    </w:p>
    <w:p w14:paraId="6DBF8731" w14:textId="67C0F16C" w:rsidR="004E19F4" w:rsidRDefault="004E19F4" w:rsidP="004E19F4">
      <w:pPr>
        <w:shd w:val="clear" w:color="auto" w:fill="FFFFFF"/>
        <w:spacing w:line="240" w:lineRule="auto"/>
        <w:rPr>
          <w:sz w:val="16"/>
          <w:szCs w:val="16"/>
          <w:shd w:val="clear" w:color="auto" w:fill="FFFFFF"/>
        </w:rPr>
      </w:pPr>
      <w:r w:rsidRPr="00906604">
        <w:rPr>
          <w:sz w:val="16"/>
          <w:szCs w:val="16"/>
          <w:shd w:val="clear" w:color="auto" w:fill="FFFFFF"/>
          <w:vertAlign w:val="superscript"/>
        </w:rPr>
        <w:t>††</w:t>
      </w:r>
      <w:r>
        <w:rPr>
          <w:sz w:val="16"/>
          <w:szCs w:val="16"/>
          <w:shd w:val="clear" w:color="auto" w:fill="FFFFFF"/>
          <w:vertAlign w:val="superscript"/>
        </w:rPr>
        <w:t xml:space="preserve"> </w:t>
      </w:r>
      <w:r>
        <w:rPr>
          <w:sz w:val="16"/>
          <w:szCs w:val="16"/>
          <w:shd w:val="clear" w:color="auto" w:fill="FFFFFF"/>
        </w:rPr>
        <w:t xml:space="preserve">Model was adjusted for chronological age only. </w:t>
      </w:r>
    </w:p>
    <w:p w14:paraId="32ED4508" w14:textId="77777777" w:rsidR="00D534A0" w:rsidRDefault="00D534A0" w:rsidP="004E19F4">
      <w:pPr>
        <w:shd w:val="clear" w:color="auto" w:fill="FFFFFF"/>
        <w:spacing w:line="240" w:lineRule="auto"/>
        <w:rPr>
          <w:b/>
          <w:bCs/>
        </w:rPr>
      </w:pPr>
    </w:p>
    <w:p w14:paraId="140E901C" w14:textId="16E91CE4" w:rsidR="004E19F4" w:rsidRPr="00021165" w:rsidRDefault="004E19F4" w:rsidP="004E19F4">
      <w:pPr>
        <w:shd w:val="clear" w:color="auto" w:fill="FFFFFF"/>
        <w:spacing w:line="240" w:lineRule="auto"/>
      </w:pPr>
      <w:r w:rsidRPr="00405935">
        <w:rPr>
          <w:b/>
          <w:bCs/>
        </w:rPr>
        <w:t xml:space="preserve">Table </w:t>
      </w:r>
      <w:r w:rsidR="000C69A4">
        <w:rPr>
          <w:b/>
          <w:bCs/>
        </w:rPr>
        <w:t>3</w:t>
      </w:r>
      <w:r w:rsidRPr="00405935">
        <w:rPr>
          <w:b/>
          <w:bCs/>
        </w:rPr>
        <w:t xml:space="preserve">. </w:t>
      </w:r>
      <w:r w:rsidRPr="00405935">
        <w:t xml:space="preserve">Multiple linear regression </w:t>
      </w:r>
      <w:r w:rsidRPr="00405935">
        <w:t xml:space="preserve">examining the </w:t>
      </w:r>
      <w:r w:rsidRPr="00E21852">
        <w:rPr>
          <w:highlight w:val="yellow"/>
        </w:rPr>
        <w:t>chronic and acute</w:t>
      </w:r>
      <w:r>
        <w:t xml:space="preserve"> </w:t>
      </w:r>
      <w:r w:rsidRPr="00405935">
        <w:t>effects of number of live births on biological age</w:t>
      </w:r>
      <w:r w:rsidR="00021165">
        <w:t xml:space="preserve"> acceleration</w:t>
      </w:r>
      <w:r>
        <w:t xml:space="preserve"> for postmenopausal women only</w:t>
      </w:r>
      <w:r w:rsidRPr="00405935">
        <w:t xml:space="preserve">, National Health and Nutrition Examination Survey 1999-2010. </w:t>
      </w:r>
      <w:r w:rsidRPr="009C60A8">
        <w:rPr>
          <w:highlight w:val="yellow"/>
        </w:rPr>
        <w:t xml:space="preserve">Values represent coefficient estimates and 95% </w:t>
      </w:r>
      <w:r w:rsidRPr="00021165">
        <w:rPr>
          <w:highlight w:val="yellow"/>
        </w:rPr>
        <w:t>confidence intervals.</w:t>
      </w:r>
      <w:r w:rsidRPr="00021165">
        <w:t xml:space="preserve"> </w:t>
      </w:r>
      <w:r w:rsidRPr="00021165">
        <w:rPr>
          <w:i/>
        </w:rPr>
        <w:t>Notes:</w:t>
      </w:r>
      <w:r w:rsidRPr="00021165">
        <w:t xml:space="preserve"> * </w:t>
      </w:r>
      <w:r w:rsidRPr="00021165">
        <w:rPr>
          <w:i/>
        </w:rPr>
        <w:t>p</w:t>
      </w:r>
      <w:r w:rsidRPr="00021165">
        <w:t xml:space="preserve"> &lt; 0.05,  ** </w:t>
      </w:r>
      <w:r w:rsidRPr="00021165">
        <w:rPr>
          <w:i/>
        </w:rPr>
        <w:t>p</w:t>
      </w:r>
      <w:r w:rsidRPr="00021165">
        <w:t xml:space="preserve"> &lt; 0.01, *** </w:t>
      </w:r>
      <w:r w:rsidRPr="00021165">
        <w:rPr>
          <w:i/>
        </w:rPr>
        <w:t>p</w:t>
      </w:r>
      <w:r w:rsidRPr="00021165">
        <w:t xml:space="preserve"> &lt; 0.001; values in </w:t>
      </w:r>
      <w:r w:rsidRPr="00021165">
        <w:rPr>
          <w:b/>
          <w:bCs/>
        </w:rPr>
        <w:t>bold</w:t>
      </w:r>
      <w:r w:rsidRPr="00021165">
        <w:t xml:space="preserve"> represent effects significant after multiple comparison correction at </w:t>
      </w:r>
      <w:r w:rsidRPr="00021165">
        <w:sym w:font="Symbol" w:char="F061"/>
      </w:r>
      <w:r w:rsidR="005B1D17" w:rsidRPr="00021165">
        <w:t xml:space="preserve"> </w:t>
      </w:r>
      <w:r w:rsidRPr="00021165">
        <w:t>= (0.05/</w:t>
      </w:r>
      <w:r w:rsidR="007520D9" w:rsidRPr="00021165">
        <w:t>4</w:t>
      </w:r>
      <w:r w:rsidRPr="00021165">
        <w:t>) = 0.0</w:t>
      </w:r>
      <w:r w:rsidR="007520D9" w:rsidRPr="00021165">
        <w:t>125</w:t>
      </w:r>
      <w:r w:rsidRPr="00021165">
        <w:t>.</w:t>
      </w:r>
    </w:p>
    <w:p w14:paraId="0DBB404B" w14:textId="77777777" w:rsidR="004E19F4" w:rsidRPr="00021165" w:rsidRDefault="004E19F4" w:rsidP="004E19F4">
      <w:pPr>
        <w:spacing w:line="240" w:lineRule="auto"/>
      </w:pPr>
      <w:r w:rsidRPr="00021165">
        <w:t xml:space="preserve"> </w:t>
      </w:r>
    </w:p>
    <w:tbl>
      <w:tblPr>
        <w:tblStyle w:val="TableGrid"/>
        <w:tblW w:w="99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1710"/>
        <w:gridCol w:w="1980"/>
        <w:gridCol w:w="1710"/>
        <w:gridCol w:w="1832"/>
      </w:tblGrid>
      <w:tr w:rsidR="004E19F4" w:rsidRPr="00021165" w14:paraId="366A01A1" w14:textId="77777777" w:rsidTr="00A949FD">
        <w:trPr>
          <w:trHeight w:val="23"/>
        </w:trPr>
        <w:tc>
          <w:tcPr>
            <w:tcW w:w="2700" w:type="dxa"/>
            <w:tcBorders>
              <w:bottom w:val="single" w:sz="4" w:space="0" w:color="auto"/>
            </w:tcBorders>
          </w:tcPr>
          <w:p w14:paraId="639E2C1D" w14:textId="77777777" w:rsidR="004E19F4" w:rsidRPr="00021165" w:rsidRDefault="004E19F4" w:rsidP="00A949FD">
            <w:pPr>
              <w:rPr>
                <w:rFonts w:ascii="Arial" w:hAnsi="Arial" w:cs="Arial"/>
                <w:b/>
                <w:bCs/>
                <w:sz w:val="16"/>
                <w:szCs w:val="16"/>
              </w:rPr>
            </w:pPr>
          </w:p>
        </w:tc>
        <w:tc>
          <w:tcPr>
            <w:tcW w:w="1710" w:type="dxa"/>
            <w:tcBorders>
              <w:bottom w:val="single" w:sz="4" w:space="0" w:color="auto"/>
            </w:tcBorders>
          </w:tcPr>
          <w:p w14:paraId="460F32D5"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LM</w:t>
            </w:r>
          </w:p>
        </w:tc>
        <w:tc>
          <w:tcPr>
            <w:tcW w:w="1980" w:type="dxa"/>
            <w:tcBorders>
              <w:bottom w:val="single" w:sz="4" w:space="0" w:color="auto"/>
            </w:tcBorders>
          </w:tcPr>
          <w:p w14:paraId="501DF2E4"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HD (log)</w:t>
            </w:r>
          </w:p>
        </w:tc>
        <w:tc>
          <w:tcPr>
            <w:tcW w:w="1710" w:type="dxa"/>
            <w:tcBorders>
              <w:bottom w:val="single" w:sz="4" w:space="0" w:color="auto"/>
            </w:tcBorders>
          </w:tcPr>
          <w:p w14:paraId="27FBE2AE"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KDM</w:t>
            </w:r>
          </w:p>
        </w:tc>
        <w:tc>
          <w:tcPr>
            <w:tcW w:w="1832" w:type="dxa"/>
            <w:tcBorders>
              <w:bottom w:val="single" w:sz="4" w:space="0" w:color="auto"/>
            </w:tcBorders>
          </w:tcPr>
          <w:p w14:paraId="0533FC7D" w14:textId="77777777" w:rsidR="004E19F4" w:rsidRPr="00021165" w:rsidRDefault="004E19F4" w:rsidP="00A949FD">
            <w:pPr>
              <w:jc w:val="center"/>
              <w:rPr>
                <w:rFonts w:ascii="Arial" w:hAnsi="Arial" w:cs="Arial"/>
                <w:b/>
                <w:bCs/>
                <w:sz w:val="16"/>
                <w:szCs w:val="16"/>
              </w:rPr>
            </w:pPr>
            <w:r w:rsidRPr="00021165">
              <w:rPr>
                <w:rFonts w:ascii="Arial" w:hAnsi="Arial" w:cs="Arial"/>
                <w:b/>
                <w:bCs/>
                <w:sz w:val="16"/>
                <w:szCs w:val="16"/>
              </w:rPr>
              <w:t>AL</w:t>
            </w:r>
          </w:p>
        </w:tc>
      </w:tr>
      <w:tr w:rsidR="004E19F4" w:rsidRPr="00021165" w14:paraId="30625A44" w14:textId="77777777" w:rsidTr="00A949FD">
        <w:trPr>
          <w:trHeight w:val="23"/>
        </w:trPr>
        <w:tc>
          <w:tcPr>
            <w:tcW w:w="9932" w:type="dxa"/>
            <w:gridSpan w:val="5"/>
            <w:tcBorders>
              <w:top w:val="single" w:sz="4" w:space="0" w:color="auto"/>
              <w:bottom w:val="single" w:sz="4" w:space="0" w:color="auto"/>
            </w:tcBorders>
          </w:tcPr>
          <w:p w14:paraId="1BCD5C80"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Primary model (</w:t>
            </w:r>
            <w:r w:rsidRPr="00021165">
              <w:rPr>
                <w:rFonts w:ascii="Arial" w:hAnsi="Arial" w:cs="Arial"/>
                <w:b/>
                <w:bCs/>
                <w:i/>
                <w:iCs/>
                <w:sz w:val="16"/>
                <w:szCs w:val="16"/>
              </w:rPr>
              <w:t>n</w:t>
            </w:r>
            <w:r w:rsidRPr="00021165">
              <w:rPr>
                <w:rFonts w:ascii="Arial" w:hAnsi="Arial" w:cs="Arial"/>
                <w:b/>
                <w:bCs/>
                <w:sz w:val="16"/>
                <w:szCs w:val="16"/>
              </w:rPr>
              <w:t xml:space="preserve"> = 2,252)</w:t>
            </w:r>
            <w:r w:rsidRPr="00021165">
              <w:rPr>
                <w:rFonts w:ascii="Arial" w:hAnsi="Arial" w:cs="Arial"/>
                <w:sz w:val="16"/>
                <w:szCs w:val="16"/>
                <w:shd w:val="clear" w:color="auto" w:fill="FFFFFF"/>
                <w:vertAlign w:val="superscript"/>
              </w:rPr>
              <w:t xml:space="preserve"> †</w:t>
            </w:r>
          </w:p>
        </w:tc>
      </w:tr>
      <w:tr w:rsidR="004E19F4" w:rsidRPr="00021165" w14:paraId="58F4DEFD" w14:textId="77777777" w:rsidTr="00A949FD">
        <w:trPr>
          <w:trHeight w:val="23"/>
        </w:trPr>
        <w:tc>
          <w:tcPr>
            <w:tcW w:w="2700" w:type="dxa"/>
            <w:tcBorders>
              <w:top w:val="single" w:sz="4" w:space="0" w:color="auto"/>
            </w:tcBorders>
          </w:tcPr>
          <w:p w14:paraId="482DAC4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1B372E3C"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-0.68 (-1.11, -0.25)**</w:t>
            </w:r>
          </w:p>
        </w:tc>
        <w:tc>
          <w:tcPr>
            <w:tcW w:w="1980" w:type="dxa"/>
            <w:tcBorders>
              <w:top w:val="single" w:sz="4" w:space="0" w:color="auto"/>
            </w:tcBorders>
          </w:tcPr>
          <w:p w14:paraId="2EF572B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-0.07 (-0.11, -0.04)***</w:t>
            </w:r>
          </w:p>
        </w:tc>
        <w:tc>
          <w:tcPr>
            <w:tcW w:w="1710" w:type="dxa"/>
            <w:tcBorders>
              <w:top w:val="single" w:sz="4" w:space="0" w:color="auto"/>
            </w:tcBorders>
          </w:tcPr>
          <w:p w14:paraId="193F8651" w14:textId="77777777" w:rsidR="004E19F4" w:rsidRPr="00021165" w:rsidRDefault="004E19F4" w:rsidP="00A949FD">
            <w:pPr>
              <w:rPr>
                <w:rFonts w:ascii="Arial" w:hAnsi="Arial" w:cs="Arial"/>
                <w:sz w:val="16"/>
                <w:szCs w:val="16"/>
              </w:rPr>
            </w:pPr>
            <w:r w:rsidRPr="00021165">
              <w:rPr>
                <w:rFonts w:ascii="Arial" w:hAnsi="Arial" w:cs="Arial"/>
                <w:sz w:val="16"/>
                <w:szCs w:val="16"/>
              </w:rPr>
              <w:t>-1.07 (-2.12, -0.02)*</w:t>
            </w:r>
          </w:p>
        </w:tc>
        <w:tc>
          <w:tcPr>
            <w:tcW w:w="1832" w:type="dxa"/>
            <w:tcBorders>
              <w:top w:val="single" w:sz="4" w:space="0" w:color="auto"/>
            </w:tcBorders>
          </w:tcPr>
          <w:p w14:paraId="35109A1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3A228698" w14:textId="77777777" w:rsidTr="00A949FD">
        <w:trPr>
          <w:trHeight w:val="23"/>
        </w:trPr>
        <w:tc>
          <w:tcPr>
            <w:tcW w:w="2700" w:type="dxa"/>
          </w:tcPr>
          <w:p w14:paraId="451B804D"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4B15F57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0.10 (0.03, 0.17)**</w:t>
            </w:r>
          </w:p>
        </w:tc>
        <w:tc>
          <w:tcPr>
            <w:tcW w:w="1980" w:type="dxa"/>
          </w:tcPr>
          <w:p w14:paraId="2477D5B7"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0.010 (0.004, 0.02)**</w:t>
            </w:r>
          </w:p>
        </w:tc>
        <w:tc>
          <w:tcPr>
            <w:tcW w:w="1710" w:type="dxa"/>
          </w:tcPr>
          <w:p w14:paraId="244E9963" w14:textId="77777777" w:rsidR="004E19F4" w:rsidRPr="00021165" w:rsidRDefault="004E19F4" w:rsidP="00A949FD">
            <w:pPr>
              <w:rPr>
                <w:rFonts w:ascii="Arial" w:hAnsi="Arial" w:cs="Arial"/>
                <w:sz w:val="16"/>
                <w:szCs w:val="16"/>
              </w:rPr>
            </w:pPr>
            <w:r w:rsidRPr="00021165">
              <w:rPr>
                <w:rFonts w:ascii="Arial" w:hAnsi="Arial" w:cs="Arial"/>
                <w:sz w:val="16"/>
                <w:szCs w:val="16"/>
              </w:rPr>
              <w:t>0.16 (-0.01, 0.33)</w:t>
            </w:r>
          </w:p>
        </w:tc>
        <w:tc>
          <w:tcPr>
            <w:tcW w:w="1832" w:type="dxa"/>
          </w:tcPr>
          <w:p w14:paraId="765F1E83"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0.002 (0.001, 0.004)*</w:t>
            </w:r>
          </w:p>
        </w:tc>
      </w:tr>
      <w:tr w:rsidR="004E19F4" w:rsidRPr="00021165" w14:paraId="5C434BE1" w14:textId="77777777" w:rsidTr="00A949FD">
        <w:trPr>
          <w:trHeight w:val="23"/>
        </w:trPr>
        <w:tc>
          <w:tcPr>
            <w:tcW w:w="9932" w:type="dxa"/>
            <w:gridSpan w:val="5"/>
            <w:tcBorders>
              <w:top w:val="single" w:sz="4" w:space="0" w:color="auto"/>
              <w:bottom w:val="single" w:sz="4" w:space="0" w:color="auto"/>
            </w:tcBorders>
          </w:tcPr>
          <w:p w14:paraId="59924A90" w14:textId="77777777" w:rsidR="004E19F4" w:rsidRPr="00021165" w:rsidRDefault="004E19F4" w:rsidP="00A949FD">
            <w:pPr>
              <w:rPr>
                <w:rFonts w:ascii="Arial" w:hAnsi="Arial" w:cs="Arial"/>
                <w:sz w:val="16"/>
                <w:szCs w:val="16"/>
              </w:rPr>
            </w:pPr>
            <w:r w:rsidRPr="00021165">
              <w:rPr>
                <w:rFonts w:ascii="Arial" w:hAnsi="Arial" w:cs="Arial"/>
                <w:b/>
                <w:bCs/>
                <w:sz w:val="16"/>
                <w:szCs w:val="16"/>
              </w:rPr>
              <w:t>Sensitivity analysis 1 (n = 2,498)</w:t>
            </w:r>
            <w:r w:rsidRPr="00021165">
              <w:rPr>
                <w:rFonts w:ascii="Arial" w:hAnsi="Arial" w:cs="Arial"/>
                <w:sz w:val="16"/>
                <w:szCs w:val="16"/>
                <w:shd w:val="clear" w:color="auto" w:fill="FFFFFF"/>
                <w:vertAlign w:val="superscript"/>
              </w:rPr>
              <w:t xml:space="preserve"> ††</w:t>
            </w:r>
          </w:p>
        </w:tc>
      </w:tr>
      <w:tr w:rsidR="004E19F4" w:rsidRPr="00021165" w14:paraId="1E702D25" w14:textId="77777777" w:rsidTr="00A949FD">
        <w:trPr>
          <w:trHeight w:val="23"/>
        </w:trPr>
        <w:tc>
          <w:tcPr>
            <w:tcW w:w="2700" w:type="dxa"/>
            <w:tcBorders>
              <w:top w:val="single" w:sz="4" w:space="0" w:color="auto"/>
            </w:tcBorders>
          </w:tcPr>
          <w:p w14:paraId="1CC2E137"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7B46B2B9"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-0.80 (-1.30, -0.30)**</w:t>
            </w:r>
          </w:p>
        </w:tc>
        <w:tc>
          <w:tcPr>
            <w:tcW w:w="1980" w:type="dxa"/>
            <w:tcBorders>
              <w:top w:val="single" w:sz="4" w:space="0" w:color="auto"/>
            </w:tcBorders>
          </w:tcPr>
          <w:p w14:paraId="624368C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-0.08 (-0.12, -0.04)***</w:t>
            </w:r>
          </w:p>
        </w:tc>
        <w:tc>
          <w:tcPr>
            <w:tcW w:w="1710" w:type="dxa"/>
            <w:tcBorders>
              <w:top w:val="single" w:sz="4" w:space="0" w:color="auto"/>
            </w:tcBorders>
          </w:tcPr>
          <w:p w14:paraId="4F187B94" w14:textId="77777777" w:rsidR="004E19F4" w:rsidRPr="00021165" w:rsidRDefault="004E19F4" w:rsidP="00A949FD">
            <w:pPr>
              <w:rPr>
                <w:rFonts w:ascii="Arial" w:hAnsi="Arial" w:cs="Arial"/>
                <w:sz w:val="16"/>
                <w:szCs w:val="16"/>
              </w:rPr>
            </w:pPr>
            <w:r w:rsidRPr="00021165">
              <w:rPr>
                <w:rFonts w:ascii="Arial" w:hAnsi="Arial" w:cs="Arial"/>
                <w:sz w:val="16"/>
                <w:szCs w:val="16"/>
              </w:rPr>
              <w:t>-1.10 (-2.10, -0.10)*</w:t>
            </w:r>
          </w:p>
        </w:tc>
        <w:tc>
          <w:tcPr>
            <w:tcW w:w="1832" w:type="dxa"/>
            <w:tcBorders>
              <w:top w:val="single" w:sz="4" w:space="0" w:color="auto"/>
            </w:tcBorders>
          </w:tcPr>
          <w:p w14:paraId="7949C74F"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-0.02 (-0.03, -0.01)**</w:t>
            </w:r>
          </w:p>
        </w:tc>
      </w:tr>
      <w:tr w:rsidR="004E19F4" w:rsidRPr="00021165" w14:paraId="462A4BC5" w14:textId="77777777" w:rsidTr="00A949FD">
        <w:trPr>
          <w:trHeight w:val="23"/>
        </w:trPr>
        <w:tc>
          <w:tcPr>
            <w:tcW w:w="2700" w:type="dxa"/>
            <w:tcBorders>
              <w:bottom w:val="single" w:sz="4" w:space="0" w:color="auto"/>
            </w:tcBorders>
          </w:tcPr>
          <w:p w14:paraId="50809944"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Borders>
              <w:bottom w:val="single" w:sz="4" w:space="0" w:color="auto"/>
            </w:tcBorders>
          </w:tcPr>
          <w:p w14:paraId="7084A1B6"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0.17 (0.09, 0.25)***</w:t>
            </w:r>
          </w:p>
        </w:tc>
        <w:tc>
          <w:tcPr>
            <w:tcW w:w="1980" w:type="dxa"/>
            <w:tcBorders>
              <w:bottom w:val="single" w:sz="4" w:space="0" w:color="auto"/>
            </w:tcBorders>
          </w:tcPr>
          <w:p w14:paraId="2B3CC56B"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0.013 (0.007, 0.02)***</w:t>
            </w:r>
          </w:p>
        </w:tc>
        <w:tc>
          <w:tcPr>
            <w:tcW w:w="1710" w:type="dxa"/>
            <w:tcBorders>
              <w:bottom w:val="single" w:sz="4" w:space="0" w:color="auto"/>
            </w:tcBorders>
          </w:tcPr>
          <w:p w14:paraId="556E6EEA"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0.23 (0.08, 0.39)**</w:t>
            </w:r>
          </w:p>
        </w:tc>
        <w:tc>
          <w:tcPr>
            <w:tcW w:w="1832" w:type="dxa"/>
            <w:tcBorders>
              <w:bottom w:val="single" w:sz="4" w:space="0" w:color="auto"/>
            </w:tcBorders>
          </w:tcPr>
          <w:p w14:paraId="08A1E712"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0.004 (0.002, 0.01)***</w:t>
            </w:r>
          </w:p>
        </w:tc>
      </w:tr>
      <w:tr w:rsidR="004E19F4" w:rsidRPr="00021165" w14:paraId="099928AC" w14:textId="77777777" w:rsidTr="00A949FD">
        <w:trPr>
          <w:trHeight w:val="23"/>
        </w:trPr>
        <w:tc>
          <w:tcPr>
            <w:tcW w:w="9932" w:type="dxa"/>
            <w:gridSpan w:val="5"/>
            <w:tcBorders>
              <w:top w:val="single" w:sz="4" w:space="0" w:color="auto"/>
              <w:bottom w:val="single" w:sz="4" w:space="0" w:color="auto"/>
            </w:tcBorders>
          </w:tcPr>
          <w:p w14:paraId="5FA9A12D" w14:textId="77777777" w:rsidR="004E19F4" w:rsidRPr="00021165" w:rsidRDefault="004E19F4" w:rsidP="00A949FD">
            <w:pPr>
              <w:rPr>
                <w:rFonts w:ascii="Arial" w:hAnsi="Arial" w:cs="Arial"/>
                <w:b/>
                <w:bCs/>
                <w:sz w:val="16"/>
                <w:szCs w:val="16"/>
              </w:rPr>
            </w:pPr>
            <w:r w:rsidRPr="00021165">
              <w:rPr>
                <w:rFonts w:ascii="Arial" w:hAnsi="Arial" w:cs="Arial"/>
                <w:b/>
                <w:bCs/>
                <w:sz w:val="16"/>
                <w:szCs w:val="16"/>
              </w:rPr>
              <w:t>Sensitivity analysis 2 (n = 1.970)</w:t>
            </w:r>
            <w:r w:rsidRPr="00021165">
              <w:rPr>
                <w:rFonts w:ascii="Arial" w:hAnsi="Arial" w:cs="Arial"/>
                <w:sz w:val="16"/>
                <w:szCs w:val="16"/>
                <w:shd w:val="clear" w:color="auto" w:fill="FFFFFF"/>
                <w:vertAlign w:val="superscript"/>
              </w:rPr>
              <w:t xml:space="preserve"> †</w:t>
            </w:r>
          </w:p>
        </w:tc>
      </w:tr>
      <w:tr w:rsidR="004E19F4" w:rsidRPr="00021165" w14:paraId="40004218" w14:textId="77777777" w:rsidTr="00A949FD">
        <w:trPr>
          <w:trHeight w:val="23"/>
        </w:trPr>
        <w:tc>
          <w:tcPr>
            <w:tcW w:w="2700" w:type="dxa"/>
            <w:tcBorders>
              <w:top w:val="single" w:sz="4" w:space="0" w:color="auto"/>
            </w:tcBorders>
          </w:tcPr>
          <w:p w14:paraId="53BA027C"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w:t>
            </w:r>
          </w:p>
        </w:tc>
        <w:tc>
          <w:tcPr>
            <w:tcW w:w="1710" w:type="dxa"/>
            <w:tcBorders>
              <w:top w:val="single" w:sz="4" w:space="0" w:color="auto"/>
            </w:tcBorders>
          </w:tcPr>
          <w:p w14:paraId="21FE2B23" w14:textId="77777777" w:rsidR="004E19F4" w:rsidRPr="00021165" w:rsidRDefault="004E19F4" w:rsidP="00A949FD">
            <w:pPr>
              <w:rPr>
                <w:rFonts w:ascii="Arial" w:hAnsi="Arial" w:cs="Arial"/>
                <w:sz w:val="16"/>
                <w:szCs w:val="16"/>
              </w:rPr>
            </w:pPr>
            <w:r w:rsidRPr="00021165">
              <w:rPr>
                <w:rFonts w:ascii="Arial" w:hAnsi="Arial" w:cs="Arial"/>
                <w:sz w:val="16"/>
                <w:szCs w:val="16"/>
              </w:rPr>
              <w:t>-0.27 (-2.76, 2.22)</w:t>
            </w:r>
          </w:p>
        </w:tc>
        <w:tc>
          <w:tcPr>
            <w:tcW w:w="1980" w:type="dxa"/>
            <w:tcBorders>
              <w:top w:val="single" w:sz="4" w:space="0" w:color="auto"/>
            </w:tcBorders>
          </w:tcPr>
          <w:p w14:paraId="2EC99A42" w14:textId="77777777" w:rsidR="004E19F4" w:rsidRPr="00021165" w:rsidRDefault="004E19F4" w:rsidP="00A949FD">
            <w:pPr>
              <w:rPr>
                <w:rFonts w:ascii="Arial" w:hAnsi="Arial" w:cs="Arial"/>
                <w:sz w:val="16"/>
                <w:szCs w:val="16"/>
              </w:rPr>
            </w:pPr>
            <w:r w:rsidRPr="00021165">
              <w:rPr>
                <w:rFonts w:ascii="Arial" w:hAnsi="Arial" w:cs="Arial"/>
                <w:sz w:val="16"/>
                <w:szCs w:val="16"/>
              </w:rPr>
              <w:t>-0.21 (-0.45, 0.04)</w:t>
            </w:r>
          </w:p>
        </w:tc>
        <w:tc>
          <w:tcPr>
            <w:tcW w:w="1710" w:type="dxa"/>
            <w:tcBorders>
              <w:top w:val="single" w:sz="4" w:space="0" w:color="auto"/>
            </w:tcBorders>
          </w:tcPr>
          <w:p w14:paraId="072FA6D4" w14:textId="77777777" w:rsidR="004E19F4" w:rsidRPr="00021165" w:rsidRDefault="004E19F4" w:rsidP="00A949FD">
            <w:pPr>
              <w:rPr>
                <w:rFonts w:ascii="Arial" w:hAnsi="Arial" w:cs="Arial"/>
                <w:sz w:val="16"/>
                <w:szCs w:val="16"/>
              </w:rPr>
            </w:pPr>
            <w:r w:rsidRPr="00021165">
              <w:rPr>
                <w:rFonts w:ascii="Arial" w:hAnsi="Arial" w:cs="Arial"/>
                <w:sz w:val="16"/>
                <w:szCs w:val="16"/>
              </w:rPr>
              <w:t>-2.75 (-8.56, 3.06)</w:t>
            </w:r>
          </w:p>
        </w:tc>
        <w:tc>
          <w:tcPr>
            <w:tcW w:w="1832" w:type="dxa"/>
            <w:tcBorders>
              <w:top w:val="single" w:sz="4" w:space="0" w:color="auto"/>
            </w:tcBorders>
          </w:tcPr>
          <w:p w14:paraId="4A1FC61E" w14:textId="77777777" w:rsidR="004E19F4" w:rsidRPr="00021165" w:rsidRDefault="004E19F4" w:rsidP="00A949FD">
            <w:pPr>
              <w:rPr>
                <w:rFonts w:ascii="Arial" w:hAnsi="Arial" w:cs="Arial"/>
                <w:sz w:val="16"/>
                <w:szCs w:val="16"/>
              </w:rPr>
            </w:pPr>
            <w:r w:rsidRPr="00021165">
              <w:rPr>
                <w:rFonts w:ascii="Arial" w:hAnsi="Arial" w:cs="Arial"/>
                <w:sz w:val="16"/>
                <w:szCs w:val="16"/>
              </w:rPr>
              <w:t>-0.02 (-0.10, 0.05)</w:t>
            </w:r>
          </w:p>
        </w:tc>
      </w:tr>
      <w:tr w:rsidR="004E19F4" w:rsidRPr="00021165" w14:paraId="327DF721" w14:textId="77777777" w:rsidTr="00A949FD">
        <w:trPr>
          <w:trHeight w:val="23"/>
        </w:trPr>
        <w:tc>
          <w:tcPr>
            <w:tcW w:w="2700" w:type="dxa"/>
          </w:tcPr>
          <w:p w14:paraId="64F45A5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w:t>
            </w:r>
          </w:p>
        </w:tc>
        <w:tc>
          <w:tcPr>
            <w:tcW w:w="1710" w:type="dxa"/>
          </w:tcPr>
          <w:p w14:paraId="0D3AFB0D" w14:textId="77777777" w:rsidR="004E19F4" w:rsidRPr="00021165" w:rsidRDefault="004E19F4" w:rsidP="00A949FD">
            <w:pPr>
              <w:rPr>
                <w:rFonts w:ascii="Arial" w:hAnsi="Arial" w:cs="Arial"/>
                <w:sz w:val="16"/>
                <w:szCs w:val="16"/>
              </w:rPr>
            </w:pPr>
            <w:r w:rsidRPr="00021165">
              <w:rPr>
                <w:rFonts w:ascii="Arial" w:hAnsi="Arial" w:cs="Arial"/>
                <w:sz w:val="16"/>
                <w:szCs w:val="16"/>
              </w:rPr>
              <w:t>0.06 (-0.33, 0.46)</w:t>
            </w:r>
          </w:p>
        </w:tc>
        <w:tc>
          <w:tcPr>
            <w:tcW w:w="1980" w:type="dxa"/>
          </w:tcPr>
          <w:p w14:paraId="2ABDD8B9" w14:textId="77777777" w:rsidR="004E19F4" w:rsidRPr="00021165" w:rsidRDefault="004E19F4" w:rsidP="00A949FD">
            <w:pPr>
              <w:rPr>
                <w:rFonts w:ascii="Arial" w:hAnsi="Arial" w:cs="Arial"/>
                <w:sz w:val="16"/>
                <w:szCs w:val="16"/>
              </w:rPr>
            </w:pPr>
            <w:r w:rsidRPr="00021165">
              <w:rPr>
                <w:rFonts w:ascii="Arial" w:hAnsi="Arial" w:cs="Arial"/>
                <w:sz w:val="16"/>
                <w:szCs w:val="16"/>
              </w:rPr>
              <w:t>0.03 (-0.01, 0.06)</w:t>
            </w:r>
          </w:p>
        </w:tc>
        <w:tc>
          <w:tcPr>
            <w:tcW w:w="1710" w:type="dxa"/>
          </w:tcPr>
          <w:p w14:paraId="502FF11F" w14:textId="77777777" w:rsidR="004E19F4" w:rsidRPr="00021165" w:rsidRDefault="004E19F4" w:rsidP="00A949FD">
            <w:pPr>
              <w:rPr>
                <w:rFonts w:ascii="Arial" w:hAnsi="Arial" w:cs="Arial"/>
                <w:sz w:val="16"/>
                <w:szCs w:val="16"/>
              </w:rPr>
            </w:pPr>
            <w:r w:rsidRPr="00021165">
              <w:rPr>
                <w:rFonts w:ascii="Arial" w:hAnsi="Arial" w:cs="Arial"/>
                <w:sz w:val="16"/>
                <w:szCs w:val="16"/>
              </w:rPr>
              <w:t>0.50 (-0.33, 1.32)</w:t>
            </w:r>
          </w:p>
        </w:tc>
        <w:tc>
          <w:tcPr>
            <w:tcW w:w="1832" w:type="dxa"/>
          </w:tcPr>
          <w:p w14:paraId="5A4209C7" w14:textId="77777777" w:rsidR="004E19F4" w:rsidRPr="00021165" w:rsidRDefault="004E19F4" w:rsidP="00A949FD">
            <w:pPr>
              <w:rPr>
                <w:rFonts w:ascii="Arial" w:hAnsi="Arial" w:cs="Arial"/>
                <w:sz w:val="16"/>
                <w:szCs w:val="16"/>
              </w:rPr>
            </w:pPr>
            <w:r w:rsidRPr="00021165">
              <w:rPr>
                <w:rFonts w:ascii="Arial" w:hAnsi="Arial" w:cs="Arial"/>
                <w:sz w:val="16"/>
                <w:szCs w:val="16"/>
              </w:rPr>
              <w:t>-0.005 (-0.005, 0.015)</w:t>
            </w:r>
          </w:p>
        </w:tc>
      </w:tr>
      <w:tr w:rsidR="004E19F4" w:rsidRPr="00021165" w14:paraId="43314113" w14:textId="77777777" w:rsidTr="00A949FD">
        <w:trPr>
          <w:trHeight w:val="23"/>
        </w:trPr>
        <w:tc>
          <w:tcPr>
            <w:tcW w:w="2700" w:type="dxa"/>
          </w:tcPr>
          <w:p w14:paraId="257E6CAE"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 xml:space="preserve">Years since last birth </w:t>
            </w:r>
          </w:p>
        </w:tc>
        <w:tc>
          <w:tcPr>
            <w:tcW w:w="1710" w:type="dxa"/>
          </w:tcPr>
          <w:p w14:paraId="7E1C11D2" w14:textId="77777777" w:rsidR="004E19F4" w:rsidRPr="00021165" w:rsidRDefault="004E19F4" w:rsidP="00A949FD">
            <w:pPr>
              <w:rPr>
                <w:rFonts w:ascii="Arial" w:hAnsi="Arial" w:cs="Arial"/>
                <w:sz w:val="16"/>
                <w:szCs w:val="16"/>
              </w:rPr>
            </w:pPr>
            <w:r w:rsidRPr="00021165">
              <w:rPr>
                <w:rFonts w:ascii="Arial" w:hAnsi="Arial" w:cs="Arial"/>
                <w:sz w:val="16"/>
                <w:szCs w:val="16"/>
              </w:rPr>
              <w:t>-0.01 (-0.11, 0.08)</w:t>
            </w:r>
          </w:p>
        </w:tc>
        <w:tc>
          <w:tcPr>
            <w:tcW w:w="1980" w:type="dxa"/>
          </w:tcPr>
          <w:p w14:paraId="15E4917D" w14:textId="77777777" w:rsidR="004E19F4" w:rsidRPr="00021165" w:rsidRDefault="004E19F4" w:rsidP="00A949FD">
            <w:pPr>
              <w:rPr>
                <w:rFonts w:ascii="Arial" w:hAnsi="Arial" w:cs="Arial"/>
                <w:sz w:val="16"/>
                <w:szCs w:val="16"/>
              </w:rPr>
            </w:pPr>
            <w:r w:rsidRPr="00021165">
              <w:rPr>
                <w:rFonts w:ascii="Arial" w:hAnsi="Arial" w:cs="Arial"/>
                <w:sz w:val="16"/>
                <w:szCs w:val="16"/>
              </w:rPr>
              <w:t>-0.002 (-0.01, 0.01)</w:t>
            </w:r>
          </w:p>
        </w:tc>
        <w:tc>
          <w:tcPr>
            <w:tcW w:w="1710" w:type="dxa"/>
          </w:tcPr>
          <w:p w14:paraId="7CAE26F9" w14:textId="77777777" w:rsidR="004E19F4" w:rsidRPr="00021165" w:rsidRDefault="004E19F4" w:rsidP="00A949FD">
            <w:pPr>
              <w:rPr>
                <w:rFonts w:ascii="Arial" w:hAnsi="Arial" w:cs="Arial"/>
                <w:sz w:val="16"/>
                <w:szCs w:val="16"/>
              </w:rPr>
            </w:pPr>
            <w:r w:rsidRPr="00021165">
              <w:rPr>
                <w:rFonts w:ascii="Arial" w:hAnsi="Arial" w:cs="Arial"/>
                <w:sz w:val="16"/>
                <w:szCs w:val="16"/>
              </w:rPr>
              <w:t>-0.02 (-0.32, 0.27)</w:t>
            </w:r>
          </w:p>
        </w:tc>
        <w:tc>
          <w:tcPr>
            <w:tcW w:w="1832" w:type="dxa"/>
          </w:tcPr>
          <w:p w14:paraId="401A11FF" w14:textId="77777777" w:rsidR="004E19F4" w:rsidRPr="00021165" w:rsidRDefault="004E19F4" w:rsidP="00A949FD">
            <w:pPr>
              <w:rPr>
                <w:rFonts w:ascii="Arial" w:hAnsi="Arial" w:cs="Arial"/>
                <w:sz w:val="16"/>
                <w:szCs w:val="16"/>
              </w:rPr>
            </w:pPr>
            <w:r w:rsidRPr="00021165">
              <w:rPr>
                <w:rFonts w:ascii="Arial" w:hAnsi="Arial" w:cs="Arial"/>
                <w:sz w:val="16"/>
                <w:szCs w:val="16"/>
              </w:rPr>
              <w:t>0.001 (-0.003, 0.004)</w:t>
            </w:r>
          </w:p>
        </w:tc>
      </w:tr>
      <w:tr w:rsidR="004E19F4" w:rsidRPr="00021165" w14:paraId="79DB3092" w14:textId="77777777" w:rsidTr="00A949FD">
        <w:trPr>
          <w:trHeight w:val="23"/>
        </w:trPr>
        <w:tc>
          <w:tcPr>
            <w:tcW w:w="2700" w:type="dxa"/>
          </w:tcPr>
          <w:p w14:paraId="539A3CC9"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(linear) x years since last live birth</w:t>
            </w:r>
          </w:p>
        </w:tc>
        <w:tc>
          <w:tcPr>
            <w:tcW w:w="1710" w:type="dxa"/>
          </w:tcPr>
          <w:p w14:paraId="5F1ABE6A" w14:textId="77777777" w:rsidR="004E19F4" w:rsidRPr="00021165" w:rsidRDefault="004E19F4" w:rsidP="00A949FD">
            <w:pPr>
              <w:rPr>
                <w:rFonts w:ascii="Arial" w:hAnsi="Arial" w:cs="Arial"/>
                <w:sz w:val="16"/>
                <w:szCs w:val="16"/>
              </w:rPr>
            </w:pPr>
            <w:r w:rsidRPr="00021165">
              <w:rPr>
                <w:rFonts w:ascii="Arial" w:hAnsi="Arial" w:cs="Arial"/>
                <w:sz w:val="16"/>
                <w:szCs w:val="16"/>
              </w:rPr>
              <w:t>0.005 (-0.07, 0.08)</w:t>
            </w:r>
          </w:p>
        </w:tc>
        <w:tc>
          <w:tcPr>
            <w:tcW w:w="1980" w:type="dxa"/>
          </w:tcPr>
          <w:p w14:paraId="2007C8B8" w14:textId="77777777" w:rsidR="004E19F4" w:rsidRPr="00021165" w:rsidRDefault="004E19F4" w:rsidP="00A949FD">
            <w:pPr>
              <w:rPr>
                <w:rFonts w:ascii="Arial" w:hAnsi="Arial" w:cs="Arial"/>
                <w:sz w:val="16"/>
                <w:szCs w:val="16"/>
              </w:rPr>
            </w:pPr>
            <w:r w:rsidRPr="00021165">
              <w:rPr>
                <w:rFonts w:ascii="Arial" w:hAnsi="Arial" w:cs="Arial"/>
                <w:sz w:val="16"/>
                <w:szCs w:val="16"/>
              </w:rPr>
              <w:t>0.004 (-0.002, 0.01)</w:t>
            </w:r>
          </w:p>
        </w:tc>
        <w:tc>
          <w:tcPr>
            <w:tcW w:w="1710" w:type="dxa"/>
          </w:tcPr>
          <w:p w14:paraId="65ABF702" w14:textId="77777777" w:rsidR="004E19F4" w:rsidRPr="00021165" w:rsidRDefault="004E19F4" w:rsidP="00A949FD">
            <w:pPr>
              <w:rPr>
                <w:rFonts w:ascii="Arial" w:hAnsi="Arial" w:cs="Arial"/>
                <w:sz w:val="16"/>
                <w:szCs w:val="16"/>
              </w:rPr>
            </w:pPr>
            <w:r w:rsidRPr="00021165">
              <w:rPr>
                <w:rFonts w:ascii="Arial" w:hAnsi="Arial" w:cs="Arial"/>
                <w:sz w:val="16"/>
                <w:szCs w:val="16"/>
              </w:rPr>
              <w:t>0.07 (-0.10, 0.24)</w:t>
            </w:r>
          </w:p>
        </w:tc>
        <w:tc>
          <w:tcPr>
            <w:tcW w:w="1832" w:type="dxa"/>
          </w:tcPr>
          <w:p w14:paraId="11300276" w14:textId="77777777" w:rsidR="004E19F4" w:rsidRPr="00021165" w:rsidRDefault="004E19F4" w:rsidP="00A949FD">
            <w:pPr>
              <w:rPr>
                <w:rFonts w:ascii="Arial" w:hAnsi="Arial" w:cs="Arial"/>
                <w:sz w:val="16"/>
                <w:szCs w:val="16"/>
              </w:rPr>
            </w:pPr>
            <w:r w:rsidRPr="00021165">
              <w:rPr>
                <w:rFonts w:ascii="Arial" w:hAnsi="Arial" w:cs="Arial"/>
                <w:sz w:val="16"/>
                <w:szCs w:val="16"/>
              </w:rPr>
              <w:t>0.0003 (-0.002, 0.002)</w:t>
            </w:r>
          </w:p>
        </w:tc>
      </w:tr>
      <w:tr w:rsidR="004E19F4" w:rsidRPr="00021165" w14:paraId="1F67CA54" w14:textId="77777777" w:rsidTr="00A949FD">
        <w:trPr>
          <w:trHeight w:val="23"/>
        </w:trPr>
        <w:tc>
          <w:tcPr>
            <w:tcW w:w="2700" w:type="dxa"/>
            <w:tcBorders>
              <w:bottom w:val="single" w:sz="4" w:space="0" w:color="auto"/>
            </w:tcBorders>
          </w:tcPr>
          <w:p w14:paraId="68E34AB8" w14:textId="77777777" w:rsidR="004E19F4" w:rsidRPr="00021165" w:rsidRDefault="004E19F4" w:rsidP="00A949FD">
            <w:pPr>
              <w:ind w:left="160"/>
              <w:rPr>
                <w:rFonts w:ascii="Arial" w:hAnsi="Arial" w:cs="Arial"/>
                <w:sz w:val="16"/>
                <w:szCs w:val="16"/>
              </w:rPr>
            </w:pPr>
            <w:r w:rsidRPr="00021165">
              <w:rPr>
                <w:rFonts w:ascii="Arial" w:hAnsi="Arial" w:cs="Arial"/>
                <w:sz w:val="16"/>
                <w:szCs w:val="16"/>
              </w:rPr>
              <w:t>Live births (quadratic) x years since last live birth</w:t>
            </w:r>
          </w:p>
        </w:tc>
        <w:tc>
          <w:tcPr>
            <w:tcW w:w="1710" w:type="dxa"/>
            <w:tcBorders>
              <w:bottom w:val="single" w:sz="4" w:space="0" w:color="auto"/>
            </w:tcBorders>
          </w:tcPr>
          <w:p w14:paraId="72B67472" w14:textId="77777777" w:rsidR="004E19F4" w:rsidRPr="00021165" w:rsidRDefault="004E19F4" w:rsidP="00A949FD">
            <w:pPr>
              <w:rPr>
                <w:rFonts w:ascii="Arial" w:hAnsi="Arial" w:cs="Arial"/>
                <w:sz w:val="16"/>
                <w:szCs w:val="16"/>
              </w:rPr>
            </w:pPr>
            <w:r w:rsidRPr="00021165">
              <w:rPr>
                <w:rFonts w:ascii="Arial" w:hAnsi="Arial" w:cs="Arial"/>
                <w:sz w:val="16"/>
                <w:szCs w:val="16"/>
              </w:rPr>
              <w:t>-0.001 (-0.01, 0.01)</w:t>
            </w:r>
          </w:p>
        </w:tc>
        <w:tc>
          <w:tcPr>
            <w:tcW w:w="1980" w:type="dxa"/>
            <w:tcBorders>
              <w:bottom w:val="single" w:sz="4" w:space="0" w:color="auto"/>
            </w:tcBorders>
          </w:tcPr>
          <w:p w14:paraId="5C9E2010" w14:textId="77777777" w:rsidR="004E19F4" w:rsidRPr="00021165" w:rsidRDefault="004E19F4" w:rsidP="00A949FD">
            <w:pPr>
              <w:rPr>
                <w:rFonts w:ascii="Arial" w:hAnsi="Arial" w:cs="Arial"/>
                <w:sz w:val="16"/>
                <w:szCs w:val="16"/>
              </w:rPr>
            </w:pPr>
            <w:r w:rsidRPr="00021165">
              <w:rPr>
                <w:rFonts w:ascii="Arial" w:hAnsi="Arial" w:cs="Arial"/>
                <w:sz w:val="16"/>
                <w:szCs w:val="16"/>
              </w:rPr>
              <w:t>-0.001 (-0.002, 0.000)</w:t>
            </w:r>
          </w:p>
        </w:tc>
        <w:tc>
          <w:tcPr>
            <w:tcW w:w="1710" w:type="dxa"/>
            <w:tcBorders>
              <w:bottom w:val="single" w:sz="4" w:space="0" w:color="auto"/>
            </w:tcBorders>
          </w:tcPr>
          <w:p w14:paraId="39410052" w14:textId="77777777" w:rsidR="004E19F4" w:rsidRPr="00021165" w:rsidRDefault="004E19F4" w:rsidP="00A949FD">
            <w:pPr>
              <w:rPr>
                <w:rFonts w:ascii="Arial" w:hAnsi="Arial" w:cs="Arial"/>
                <w:sz w:val="16"/>
                <w:szCs w:val="16"/>
              </w:rPr>
            </w:pPr>
            <w:r w:rsidRPr="00021165">
              <w:rPr>
                <w:rFonts w:ascii="Arial" w:hAnsi="Arial" w:cs="Arial"/>
                <w:sz w:val="16"/>
                <w:szCs w:val="16"/>
              </w:rPr>
              <w:t>-0.01 (-0.04, 0.01)</w:t>
            </w:r>
          </w:p>
        </w:tc>
        <w:tc>
          <w:tcPr>
            <w:tcW w:w="1832" w:type="dxa"/>
            <w:tcBorders>
              <w:bottom w:val="single" w:sz="4" w:space="0" w:color="auto"/>
            </w:tcBorders>
          </w:tcPr>
          <w:p w14:paraId="0DB622F5" w14:textId="77777777" w:rsidR="004E19F4" w:rsidRPr="00021165" w:rsidRDefault="004E19F4" w:rsidP="00A949FD">
            <w:pPr>
              <w:rPr>
                <w:rFonts w:ascii="Arial" w:hAnsi="Arial" w:cs="Arial"/>
                <w:sz w:val="16"/>
                <w:szCs w:val="16"/>
              </w:rPr>
            </w:pPr>
            <w:r w:rsidRPr="00021165">
              <w:rPr>
                <w:rFonts w:ascii="Arial" w:hAnsi="Arial" w:cs="Arial"/>
                <w:sz w:val="16"/>
                <w:szCs w:val="16"/>
              </w:rPr>
              <w:t>-0.0001 (-0.0004, 0.0002)</w:t>
            </w:r>
          </w:p>
        </w:tc>
      </w:tr>
    </w:tbl>
    <w:p w14:paraId="6BC9AA44"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w:t>
      </w:r>
      <w:r w:rsidRPr="00021165">
        <w:rPr>
          <w:sz w:val="16"/>
          <w:szCs w:val="16"/>
          <w:shd w:val="clear" w:color="auto" w:fill="FFFFFF"/>
        </w:rPr>
        <w:t xml:space="preserve"> Models were adjusted for the following variables: chronological age, body mass index, federal income-to-poverty ratio, smoking, education, and self-identified race/ethnicity.</w:t>
      </w:r>
    </w:p>
    <w:p w14:paraId="3295E3EC" w14:textId="77777777" w:rsidR="004E19F4" w:rsidRPr="00021165" w:rsidRDefault="004E19F4" w:rsidP="004E19F4">
      <w:pPr>
        <w:shd w:val="clear" w:color="auto" w:fill="FFFFFF"/>
        <w:spacing w:line="240" w:lineRule="auto"/>
        <w:rPr>
          <w:sz w:val="16"/>
          <w:szCs w:val="16"/>
          <w:shd w:val="clear" w:color="auto" w:fill="FFFFFF"/>
        </w:rPr>
      </w:pPr>
      <w:r w:rsidRPr="00021165">
        <w:rPr>
          <w:sz w:val="16"/>
          <w:szCs w:val="16"/>
          <w:shd w:val="clear" w:color="auto" w:fill="FFFFFF"/>
          <w:vertAlign w:val="superscript"/>
        </w:rPr>
        <w:t xml:space="preserve">†† </w:t>
      </w:r>
      <w:r w:rsidRPr="00021165">
        <w:rPr>
          <w:sz w:val="16"/>
          <w:szCs w:val="16"/>
          <w:shd w:val="clear" w:color="auto" w:fill="FFFFFF"/>
        </w:rPr>
        <w:t xml:space="preserve">Model was adjusted </w:t>
      </w:r>
      <w:r w:rsidRPr="00021165">
        <w:rPr>
          <w:sz w:val="16"/>
          <w:szCs w:val="16"/>
          <w:shd w:val="clear" w:color="auto" w:fill="FFFFFF"/>
        </w:rPr>
        <w:t xml:space="preserve">for chronological age only. </w:t>
      </w:r>
    </w:p>
    <w:p w14:paraId="3B5599E5" w14:textId="77777777" w:rsidR="004E19F4" w:rsidRDefault="004E19F4" w:rsidP="004E19F4">
      <w:pPr>
        <w:shd w:val="clear" w:color="auto" w:fill="FFFFFF"/>
        <w:spacing w:line="240" w:lineRule="auto"/>
        <w:rPr>
          <w:b/>
          <w:bCs/>
          <w:sz w:val="16"/>
          <w:szCs w:val="16"/>
        </w:rPr>
      </w:pPr>
    </w:p>
    <w:p w14:paraId="1E238235"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455B3A54" w14:textId="77777777" w:rsidR="005133A4" w:rsidRPr="00906604" w:rsidRDefault="005133A4" w:rsidP="00906604">
      <w:pPr>
        <w:shd w:val="clear" w:color="auto" w:fill="FFFFFF"/>
        <w:spacing w:line="240" w:lineRule="auto"/>
        <w:rPr>
          <w:b/>
          <w:bCs/>
          <w:sz w:val="16"/>
          <w:szCs w:val="16"/>
        </w:rPr>
      </w:pPr>
    </w:p>
    <w:sectPr w:rsidR="005133A4" w:rsidRPr="00906604">
      <w:pgSz w:w="12240" w:h="15840"/>
      <w:pgMar w:top="1440" w:right="720" w:bottom="1440" w:left="720"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Talia Shirazi" w:date="2020-09-24T18:43:00Z" w:initials="TS">
    <w:p w14:paraId="284C8C2F" w14:textId="77777777" w:rsidR="007B0F44" w:rsidRDefault="007B0F44" w:rsidP="004962D1">
      <w:pPr>
        <w:pStyle w:val="CommentText"/>
      </w:pPr>
      <w:r>
        <w:rPr>
          <w:rStyle w:val="CommentReference"/>
        </w:rPr>
        <w:annotationRef/>
      </w:r>
      <w:r>
        <w:t>Waylon’s dissertation chapter</w:t>
      </w:r>
    </w:p>
  </w:comment>
  <w:comment w:id="1" w:author="Talia Shirazi" w:date="2020-10-08T19:47:00Z" w:initials="TS">
    <w:p w14:paraId="7EB9E882" w14:textId="153D0BF7" w:rsidR="007B0F44" w:rsidRDefault="007B0F44">
      <w:pPr>
        <w:pStyle w:val="CommentText"/>
      </w:pPr>
      <w:r>
        <w:rPr>
          <w:rStyle w:val="CommentReference"/>
        </w:rPr>
        <w:annotationRef/>
      </w:r>
      <w:proofErr w:type="spellStart"/>
      <w:r>
        <w:t>Tbd</w:t>
      </w:r>
      <w:proofErr w:type="spellEnd"/>
      <w:r>
        <w:t xml:space="preserve"> on whether we can still have pre and </w:t>
      </w:r>
      <w:proofErr w:type="spellStart"/>
      <w:r>
        <w:t>post menopausal</w:t>
      </w:r>
      <w:proofErr w:type="spellEnd"/>
      <w:r>
        <w:t xml:space="preserve"> women on same graph</w:t>
      </w:r>
    </w:p>
  </w:comment>
  <w:comment w:id="2" w:author="Talia Shirazi" w:date="2020-10-15T13:44:00Z" w:initials="TS">
    <w:p w14:paraId="2BFD7285" w14:textId="40DB22FF" w:rsidR="002D5B28" w:rsidRDefault="002D5B28">
      <w:pPr>
        <w:pStyle w:val="CommentText"/>
      </w:pPr>
      <w:r>
        <w:rPr>
          <w:rStyle w:val="CommentReference"/>
        </w:rPr>
        <w:annotationRef/>
      </w:r>
      <w:r>
        <w:t xml:space="preserve">(I </w:t>
      </w:r>
      <w:proofErr w:type="gramStart"/>
      <w:r>
        <w:t>don’t</w:t>
      </w:r>
      <w:proofErr w:type="gramEnd"/>
      <w:r>
        <w:t xml:space="preserve"> think we will be able to)</w:t>
      </w:r>
    </w:p>
  </w:comment>
  <w:comment w:id="3" w:author="Talia Shirazi" w:date="2020-10-15T13:05:00Z" w:initials="TS">
    <w:p w14:paraId="15393626" w14:textId="1F40612E" w:rsidR="00DA7505" w:rsidRDefault="00DA7505">
      <w:pPr>
        <w:pStyle w:val="CommentText"/>
      </w:pPr>
      <w:r>
        <w:rPr>
          <w:rStyle w:val="CommentReference"/>
        </w:rPr>
        <w:annotationRef/>
      </w:r>
      <w:r>
        <w:t xml:space="preserve">I think we should change this so that after the “complete biological age biomarker panel” rectangle, </w:t>
      </w:r>
      <w:proofErr w:type="gramStart"/>
      <w:r>
        <w:t>it’s</w:t>
      </w:r>
      <w:proofErr w:type="gramEnd"/>
      <w:r>
        <w:t xml:space="preserve"> split into pre vs </w:t>
      </w:r>
      <w:proofErr w:type="spellStart"/>
      <w:r>
        <w:t>posmenopausal</w:t>
      </w:r>
      <w:proofErr w:type="spellEnd"/>
      <w:r>
        <w:t xml:space="preserve"> women. </w:t>
      </w:r>
      <w:proofErr w:type="gramStart"/>
      <w:r>
        <w:t>It’ll</w:t>
      </w:r>
      <w:proofErr w:type="gramEnd"/>
      <w:r>
        <w:t xml:space="preserve"> make it a bit busier, but maybe clearer?</w:t>
      </w:r>
    </w:p>
  </w:comment>
  <w:comment w:id="4" w:author="Hastings, Waylon James" w:date="2020-10-08T11:24:00Z" w:initials="HWJ">
    <w:p w14:paraId="7C72B652" w14:textId="06D2458E" w:rsidR="007B0F44" w:rsidRDefault="007B0F44">
      <w:pPr>
        <w:pStyle w:val="CommentText"/>
      </w:pPr>
      <w:r>
        <w:rPr>
          <w:rStyle w:val="CommentReference"/>
        </w:rPr>
        <w:annotationRef/>
      </w:r>
      <w:r>
        <w:t>This graph will probably need to be reproduced using the new variables LM/HD/KDM/AL_resid2_premeno and LM/HD/KDM/</w:t>
      </w:r>
      <w:proofErr w:type="spellStart"/>
      <w:r>
        <w:t>AL_resid_postmeno</w:t>
      </w:r>
      <w:proofErr w:type="spellEnd"/>
    </w:p>
  </w:comment>
  <w:comment w:id="5" w:author="Talia Shirazi" w:date="2020-10-08T19:54:00Z" w:initials="TS">
    <w:p w14:paraId="5D8167EA" w14:textId="340CB854" w:rsidR="007B0F44" w:rsidRDefault="007B0F44">
      <w:pPr>
        <w:pStyle w:val="CommentText"/>
      </w:pPr>
      <w:r>
        <w:rPr>
          <w:rStyle w:val="CommentReference"/>
        </w:rPr>
        <w:annotationRef/>
      </w:r>
      <w:r>
        <w:t xml:space="preserve">Yeah and </w:t>
      </w:r>
      <w:proofErr w:type="gramStart"/>
      <w:r>
        <w:t>I’m</w:t>
      </w:r>
      <w:proofErr w:type="gramEnd"/>
      <w:r>
        <w:t xml:space="preserve"> now actually not so sure we can have pre and postmenopausal women in the same figures unfortunately</w:t>
      </w:r>
    </w:p>
  </w:comment>
  <w:comment w:id="6" w:author="Talia Shirazi" w:date="2020-10-15T14:13:00Z" w:initials="TS">
    <w:p w14:paraId="4A8D716E" w14:textId="17F223F6" w:rsidR="000C69A4" w:rsidRDefault="000C69A4">
      <w:pPr>
        <w:pStyle w:val="CommentText"/>
      </w:pPr>
      <w:r>
        <w:rPr>
          <w:rStyle w:val="CommentReference"/>
        </w:rPr>
        <w:annotationRef/>
      </w:r>
      <w:r>
        <w:t>These values need 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84C8C2F" w15:done="0"/>
  <w15:commentEx w15:paraId="7EB9E882" w15:done="0"/>
  <w15:commentEx w15:paraId="2BFD7285" w15:paraIdParent="7EB9E882" w15:done="0"/>
  <w15:commentEx w15:paraId="15393626" w15:done="0"/>
  <w15:commentEx w15:paraId="7C72B652" w15:done="0"/>
  <w15:commentEx w15:paraId="5D8167EA" w15:paraIdParent="7C72B652" w15:done="0"/>
  <w15:commentEx w15:paraId="4A8D716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9EB6C" w16cex:dateUtc="2020-10-08T23:47:00Z"/>
  <w16cex:commentExtensible w16cex:durableId="2332D0A9" w16cex:dateUtc="2020-10-15T17:44:00Z"/>
  <w16cex:commentExtensible w16cex:durableId="2332C7A3" w16cex:dateUtc="2020-10-15T17:05:00Z"/>
  <w16cex:commentExtensible w16cex:durableId="2329ED13" w16cex:dateUtc="2020-10-08T23:54:00Z"/>
  <w16cex:commentExtensible w16cex:durableId="2332D790" w16cex:dateUtc="2020-10-15T18: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84C8C2F" w16cid:durableId="23301B0A"/>
  <w16cid:commentId w16cid:paraId="7EB9E882" w16cid:durableId="2329EB6C"/>
  <w16cid:commentId w16cid:paraId="2BFD7285" w16cid:durableId="2332D0A9"/>
  <w16cid:commentId w16cid:paraId="15393626" w16cid:durableId="2332C7A3"/>
  <w16cid:commentId w16cid:paraId="7C72B652" w16cid:durableId="23297568"/>
  <w16cid:commentId w16cid:paraId="5D8167EA" w16cid:durableId="2329ED13"/>
  <w16cid:commentId w16cid:paraId="4A8D716E" w16cid:durableId="2332D7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C1C841" w14:textId="77777777" w:rsidR="00940007" w:rsidRDefault="00940007">
      <w:pPr>
        <w:spacing w:line="240" w:lineRule="auto"/>
      </w:pPr>
      <w:r>
        <w:separator/>
      </w:r>
    </w:p>
  </w:endnote>
  <w:endnote w:type="continuationSeparator" w:id="0">
    <w:p w14:paraId="5A355D39" w14:textId="77777777" w:rsidR="00940007" w:rsidRDefault="00940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7B0F44" w:rsidRDefault="007B0F4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7B0F44" w:rsidRDefault="007B0F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1C0DA2" w14:textId="77777777" w:rsidR="00940007" w:rsidRDefault="00940007">
      <w:pPr>
        <w:spacing w:line="240" w:lineRule="auto"/>
      </w:pPr>
      <w:r>
        <w:separator/>
      </w:r>
    </w:p>
  </w:footnote>
  <w:footnote w:type="continuationSeparator" w:id="0">
    <w:p w14:paraId="71561454" w14:textId="77777777" w:rsidR="00940007" w:rsidRDefault="00940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7B0F44" w:rsidRDefault="007B0F4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7B0F44" w:rsidRDefault="007B0F44">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alia Shirazi">
    <w15:presenceInfo w15:providerId="Windows Live" w15:userId="8adf8bbf965b5ae3"/>
  </w15:person>
  <w15:person w15:author="Hastings, Waylon James">
    <w15:presenceInfo w15:providerId="AD" w15:userId="S::wjh180@psu.edu::bf2e3626-1fee-44e7-8510-c0dcc3c701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05C73"/>
    <w:rsid w:val="000064E4"/>
    <w:rsid w:val="00017A0F"/>
    <w:rsid w:val="00021165"/>
    <w:rsid w:val="000306B6"/>
    <w:rsid w:val="00036EC4"/>
    <w:rsid w:val="0005043F"/>
    <w:rsid w:val="00051983"/>
    <w:rsid w:val="00054785"/>
    <w:rsid w:val="000735DE"/>
    <w:rsid w:val="00090A7A"/>
    <w:rsid w:val="00093C28"/>
    <w:rsid w:val="000A073E"/>
    <w:rsid w:val="000A10F1"/>
    <w:rsid w:val="000A6964"/>
    <w:rsid w:val="000C69A4"/>
    <w:rsid w:val="000D5CC4"/>
    <w:rsid w:val="00117586"/>
    <w:rsid w:val="00153F2E"/>
    <w:rsid w:val="0016249C"/>
    <w:rsid w:val="00163D8F"/>
    <w:rsid w:val="00175927"/>
    <w:rsid w:val="00176751"/>
    <w:rsid w:val="00184C96"/>
    <w:rsid w:val="001B00C3"/>
    <w:rsid w:val="001D4FCD"/>
    <w:rsid w:val="002144E6"/>
    <w:rsid w:val="00236A18"/>
    <w:rsid w:val="00254B2C"/>
    <w:rsid w:val="002553B0"/>
    <w:rsid w:val="0025744F"/>
    <w:rsid w:val="00267581"/>
    <w:rsid w:val="002679A8"/>
    <w:rsid w:val="002732C1"/>
    <w:rsid w:val="002764C5"/>
    <w:rsid w:val="00276809"/>
    <w:rsid w:val="00294B8F"/>
    <w:rsid w:val="002B4C5F"/>
    <w:rsid w:val="002C57DC"/>
    <w:rsid w:val="002C760A"/>
    <w:rsid w:val="002D3166"/>
    <w:rsid w:val="002D5B28"/>
    <w:rsid w:val="00313AD3"/>
    <w:rsid w:val="00335A64"/>
    <w:rsid w:val="00343A24"/>
    <w:rsid w:val="003555C2"/>
    <w:rsid w:val="003811F0"/>
    <w:rsid w:val="0039365A"/>
    <w:rsid w:val="003A2854"/>
    <w:rsid w:val="003A6280"/>
    <w:rsid w:val="003D5ACF"/>
    <w:rsid w:val="003E255F"/>
    <w:rsid w:val="0043189C"/>
    <w:rsid w:val="0045481D"/>
    <w:rsid w:val="004563A1"/>
    <w:rsid w:val="004962D1"/>
    <w:rsid w:val="004E19F4"/>
    <w:rsid w:val="004F4AC4"/>
    <w:rsid w:val="00504358"/>
    <w:rsid w:val="00506A74"/>
    <w:rsid w:val="00511AC6"/>
    <w:rsid w:val="005133A4"/>
    <w:rsid w:val="00526AE0"/>
    <w:rsid w:val="00540C00"/>
    <w:rsid w:val="0054657E"/>
    <w:rsid w:val="0054697D"/>
    <w:rsid w:val="00555A7C"/>
    <w:rsid w:val="00572D4B"/>
    <w:rsid w:val="00595A1F"/>
    <w:rsid w:val="005B1D17"/>
    <w:rsid w:val="005C0C04"/>
    <w:rsid w:val="005C1705"/>
    <w:rsid w:val="005D5727"/>
    <w:rsid w:val="005E5BDB"/>
    <w:rsid w:val="0060008C"/>
    <w:rsid w:val="00626503"/>
    <w:rsid w:val="00665177"/>
    <w:rsid w:val="006772FB"/>
    <w:rsid w:val="0069035A"/>
    <w:rsid w:val="00693C80"/>
    <w:rsid w:val="006A2045"/>
    <w:rsid w:val="006E24C6"/>
    <w:rsid w:val="006F28B9"/>
    <w:rsid w:val="00722541"/>
    <w:rsid w:val="00726F5F"/>
    <w:rsid w:val="007345CC"/>
    <w:rsid w:val="00742951"/>
    <w:rsid w:val="007466FC"/>
    <w:rsid w:val="007520D9"/>
    <w:rsid w:val="0075630D"/>
    <w:rsid w:val="00761E51"/>
    <w:rsid w:val="0076710C"/>
    <w:rsid w:val="0078029B"/>
    <w:rsid w:val="007A1C53"/>
    <w:rsid w:val="007B0F44"/>
    <w:rsid w:val="007B2EA2"/>
    <w:rsid w:val="007D623E"/>
    <w:rsid w:val="007E2780"/>
    <w:rsid w:val="007E7D29"/>
    <w:rsid w:val="007F26AC"/>
    <w:rsid w:val="008024FF"/>
    <w:rsid w:val="0080643C"/>
    <w:rsid w:val="008112B0"/>
    <w:rsid w:val="008406FB"/>
    <w:rsid w:val="008547D1"/>
    <w:rsid w:val="00875CA4"/>
    <w:rsid w:val="00883A67"/>
    <w:rsid w:val="00887FF5"/>
    <w:rsid w:val="008904B8"/>
    <w:rsid w:val="008A00C5"/>
    <w:rsid w:val="008C7B42"/>
    <w:rsid w:val="008D43A2"/>
    <w:rsid w:val="008F3B46"/>
    <w:rsid w:val="00904FBF"/>
    <w:rsid w:val="00906062"/>
    <w:rsid w:val="00906604"/>
    <w:rsid w:val="00940007"/>
    <w:rsid w:val="009413C6"/>
    <w:rsid w:val="009920E4"/>
    <w:rsid w:val="009953CF"/>
    <w:rsid w:val="009A6DA9"/>
    <w:rsid w:val="009C184D"/>
    <w:rsid w:val="009C2E93"/>
    <w:rsid w:val="009C60A8"/>
    <w:rsid w:val="009D2296"/>
    <w:rsid w:val="009D514A"/>
    <w:rsid w:val="009D7E28"/>
    <w:rsid w:val="009E19FC"/>
    <w:rsid w:val="009F2482"/>
    <w:rsid w:val="00A14BF9"/>
    <w:rsid w:val="00A61575"/>
    <w:rsid w:val="00A703EA"/>
    <w:rsid w:val="00A92B76"/>
    <w:rsid w:val="00A949FD"/>
    <w:rsid w:val="00AB7533"/>
    <w:rsid w:val="00AC6668"/>
    <w:rsid w:val="00AE321D"/>
    <w:rsid w:val="00AF2E86"/>
    <w:rsid w:val="00B003B6"/>
    <w:rsid w:val="00B14FC8"/>
    <w:rsid w:val="00B418E0"/>
    <w:rsid w:val="00B66627"/>
    <w:rsid w:val="00B71895"/>
    <w:rsid w:val="00B95B54"/>
    <w:rsid w:val="00BD06AD"/>
    <w:rsid w:val="00BF39E4"/>
    <w:rsid w:val="00C2335B"/>
    <w:rsid w:val="00C23873"/>
    <w:rsid w:val="00C36C34"/>
    <w:rsid w:val="00C37D19"/>
    <w:rsid w:val="00C37F4F"/>
    <w:rsid w:val="00C730D0"/>
    <w:rsid w:val="00C940BE"/>
    <w:rsid w:val="00CC0E59"/>
    <w:rsid w:val="00CD6A6B"/>
    <w:rsid w:val="00CD6C9B"/>
    <w:rsid w:val="00D0312E"/>
    <w:rsid w:val="00D06419"/>
    <w:rsid w:val="00D32526"/>
    <w:rsid w:val="00D41968"/>
    <w:rsid w:val="00D534A0"/>
    <w:rsid w:val="00D678E6"/>
    <w:rsid w:val="00D71BB2"/>
    <w:rsid w:val="00D72B1F"/>
    <w:rsid w:val="00D835D4"/>
    <w:rsid w:val="00D8626B"/>
    <w:rsid w:val="00D87A74"/>
    <w:rsid w:val="00D92BFC"/>
    <w:rsid w:val="00DA7505"/>
    <w:rsid w:val="00DD7764"/>
    <w:rsid w:val="00DE408E"/>
    <w:rsid w:val="00DE4B0E"/>
    <w:rsid w:val="00DE714A"/>
    <w:rsid w:val="00E049D3"/>
    <w:rsid w:val="00E145D9"/>
    <w:rsid w:val="00E21852"/>
    <w:rsid w:val="00E33A0F"/>
    <w:rsid w:val="00E54B89"/>
    <w:rsid w:val="00E714B5"/>
    <w:rsid w:val="00E830BF"/>
    <w:rsid w:val="00E85B72"/>
    <w:rsid w:val="00ED4070"/>
    <w:rsid w:val="00ED40F4"/>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 w:type="character" w:styleId="CommentReference">
    <w:name w:val="annotation reference"/>
    <w:basedOn w:val="DefaultParagraphFont"/>
    <w:uiPriority w:val="99"/>
    <w:semiHidden/>
    <w:unhideWhenUsed/>
    <w:rsid w:val="007466FC"/>
    <w:rPr>
      <w:sz w:val="16"/>
      <w:szCs w:val="16"/>
    </w:rPr>
  </w:style>
  <w:style w:type="paragraph" w:styleId="CommentText">
    <w:name w:val="annotation text"/>
    <w:basedOn w:val="Normal"/>
    <w:link w:val="CommentTextChar"/>
    <w:uiPriority w:val="99"/>
    <w:semiHidden/>
    <w:unhideWhenUsed/>
    <w:rsid w:val="007466FC"/>
    <w:pPr>
      <w:spacing w:line="240" w:lineRule="auto"/>
    </w:pPr>
    <w:rPr>
      <w:sz w:val="20"/>
      <w:szCs w:val="20"/>
    </w:rPr>
  </w:style>
  <w:style w:type="character" w:customStyle="1" w:styleId="CommentTextChar">
    <w:name w:val="Comment Text Char"/>
    <w:basedOn w:val="DefaultParagraphFont"/>
    <w:link w:val="CommentText"/>
    <w:uiPriority w:val="99"/>
    <w:semiHidden/>
    <w:rsid w:val="007466FC"/>
    <w:rPr>
      <w:sz w:val="20"/>
      <w:szCs w:val="20"/>
    </w:rPr>
  </w:style>
  <w:style w:type="paragraph" w:styleId="CommentSubject">
    <w:name w:val="annotation subject"/>
    <w:basedOn w:val="CommentText"/>
    <w:next w:val="CommentText"/>
    <w:link w:val="CommentSubjectChar"/>
    <w:uiPriority w:val="99"/>
    <w:semiHidden/>
    <w:unhideWhenUsed/>
    <w:rsid w:val="007466FC"/>
    <w:rPr>
      <w:b/>
      <w:bCs/>
    </w:rPr>
  </w:style>
  <w:style w:type="character" w:customStyle="1" w:styleId="CommentSubjectChar">
    <w:name w:val="Comment Subject Char"/>
    <w:basedOn w:val="CommentTextChar"/>
    <w:link w:val="CommentSubject"/>
    <w:uiPriority w:val="99"/>
    <w:semiHidden/>
    <w:rsid w:val="007466FC"/>
    <w:rPr>
      <w:b/>
      <w:bCs/>
      <w:sz w:val="20"/>
      <w:szCs w:val="20"/>
    </w:rPr>
  </w:style>
  <w:style w:type="paragraph" w:styleId="BalloonText">
    <w:name w:val="Balloon Text"/>
    <w:basedOn w:val="Normal"/>
    <w:link w:val="BalloonTextChar"/>
    <w:uiPriority w:val="99"/>
    <w:semiHidden/>
    <w:unhideWhenUsed/>
    <w:rsid w:val="007466F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66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93504">
      <w:bodyDiv w:val="1"/>
      <w:marLeft w:val="0"/>
      <w:marRight w:val="0"/>
      <w:marTop w:val="0"/>
      <w:marBottom w:val="0"/>
      <w:divBdr>
        <w:top w:val="none" w:sz="0" w:space="0" w:color="auto"/>
        <w:left w:val="none" w:sz="0" w:space="0" w:color="auto"/>
        <w:bottom w:val="none" w:sz="0" w:space="0" w:color="auto"/>
        <w:right w:val="none" w:sz="0" w:space="0" w:color="auto"/>
      </w:divBdr>
    </w:div>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 w:id="1543441424">
      <w:bodyDiv w:val="1"/>
      <w:marLeft w:val="0"/>
      <w:marRight w:val="0"/>
      <w:marTop w:val="0"/>
      <w:marBottom w:val="0"/>
      <w:divBdr>
        <w:top w:val="none" w:sz="0" w:space="0" w:color="auto"/>
        <w:left w:val="none" w:sz="0" w:space="0" w:color="auto"/>
        <w:bottom w:val="none" w:sz="0" w:space="0" w:color="auto"/>
        <w:right w:val="none" w:sz="0" w:space="0" w:color="auto"/>
      </w:divBdr>
    </w:div>
    <w:div w:id="1845388878">
      <w:bodyDiv w:val="1"/>
      <w:marLeft w:val="0"/>
      <w:marRight w:val="0"/>
      <w:marTop w:val="0"/>
      <w:marBottom w:val="0"/>
      <w:divBdr>
        <w:top w:val="none" w:sz="0" w:space="0" w:color="auto"/>
        <w:left w:val="none" w:sz="0" w:space="0" w:color="auto"/>
        <w:bottom w:val="none" w:sz="0" w:space="0" w:color="auto"/>
        <w:right w:val="none" w:sz="0" w:space="0" w:color="auto"/>
      </w:divBdr>
    </w:div>
    <w:div w:id="1875801367">
      <w:bodyDiv w:val="1"/>
      <w:marLeft w:val="0"/>
      <w:marRight w:val="0"/>
      <w:marTop w:val="0"/>
      <w:marBottom w:val="0"/>
      <w:divBdr>
        <w:top w:val="none" w:sz="0" w:space="0" w:color="auto"/>
        <w:left w:val="none" w:sz="0" w:space="0" w:color="auto"/>
        <w:bottom w:val="none" w:sz="0" w:space="0" w:color="auto"/>
        <w:right w:val="none" w:sz="0" w:space="0" w:color="auto"/>
      </w:divBdr>
    </w:div>
    <w:div w:id="2097822979">
      <w:bodyDiv w:val="1"/>
      <w:marLeft w:val="0"/>
      <w:marRight w:val="0"/>
      <w:marTop w:val="0"/>
      <w:marBottom w:val="0"/>
      <w:divBdr>
        <w:top w:val="none" w:sz="0" w:space="0" w:color="auto"/>
        <w:left w:val="none" w:sz="0" w:space="0" w:color="auto"/>
        <w:bottom w:val="none" w:sz="0" w:space="0" w:color="auto"/>
        <w:right w:val="none" w:sz="0" w:space="0" w:color="auto"/>
      </w:divBdr>
    </w:div>
    <w:div w:id="21104654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osf.io/b2jft/" TargetMode="External"/><Relationship Id="rId18" Type="http://schemas.openxmlformats.org/officeDocument/2006/relationships/image" Target="media/image4.png"/><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comments" Target="comments.xml"/><Relationship Id="rId12" Type="http://schemas.microsoft.com/office/2018/08/relationships/commentsExtensible" Target="commentsExtensible.xm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osf.io/b2jft/"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DC4F0B-F29A-0A4D-A493-695081FC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1322</TotalTime>
  <Pages>33</Pages>
  <Words>39840</Words>
  <Characters>227092</Characters>
  <Application>Microsoft Office Word</Application>
  <DocSecurity>0</DocSecurity>
  <Lines>1892</Lines>
  <Paragraphs>532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Talia Shirazi</dc:creator>
  <cp:lastModifiedBy>Talia Shirazi</cp:lastModifiedBy>
  <cp:revision>9</cp:revision>
  <dcterms:created xsi:type="dcterms:W3CDTF">2020-10-13T16:32:00Z</dcterms:created>
  <dcterms:modified xsi:type="dcterms:W3CDTF">2020-10-15T18:14:00Z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