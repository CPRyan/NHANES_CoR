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234004C"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w:t>
      </w:r>
      <w:r w:rsidR="00267581">
        <w:rPr>
          <w:color w:val="000000"/>
        </w:rPr>
        <w:t>robustly associated with measures of biological aging</w:t>
      </w:r>
      <w:r w:rsidR="00335A64">
        <w:rPr>
          <w:color w:val="000000"/>
        </w:rPr>
        <w:t xml:space="preserv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0"/>
      <w:r w:rsidR="00005C73" w:rsidRPr="00005C73">
        <w:rPr>
          <w:highlight w:val="yellow"/>
        </w:rPr>
        <w:t>health</w:t>
      </w:r>
      <w:commentRangeEnd w:id="0"/>
      <w:r w:rsidR="00A61575">
        <w:rPr>
          <w:rStyle w:val="CommentReference"/>
        </w:rPr>
        <w:commentReference w:id="0"/>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t>
      </w:r>
      <w:proofErr w:type="gramStart"/>
      <w:r w:rsidR="008406FB">
        <w:t>widely-applicable</w:t>
      </w:r>
      <w:proofErr w:type="gramEnd"/>
      <w:r w:rsidR="008406FB">
        <w:t xml:space="preserv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222EBA3C"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 xml:space="preserve">We chose to use number of live births rather than number of </w:t>
      </w:r>
      <w:r w:rsidR="00254B2C" w:rsidRPr="00254B2C">
        <w:rPr>
          <w:highlight w:val="yellow"/>
        </w:rPr>
        <w:lastRenderedPageBreak/>
        <w:t>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lastRenderedPageBreak/>
        <w:t xml:space="preserve"> </w:t>
      </w:r>
    </w:p>
    <w:p w14:paraId="00221C6C" w14:textId="035B0B9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7F88AF02"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xml:space="preserve">, we formed our reference population from non-pregnant women in NHANES III aged </w:t>
      </w:r>
      <w:r>
        <w:lastRenderedPageBreak/>
        <w:t>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2F68766D"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w:t>
      </w:r>
      <w:r w:rsidRPr="002C57DC">
        <w:rPr>
          <w:color w:val="000000"/>
          <w:highlight w:val="yellow"/>
        </w:rPr>
        <w:lastRenderedPageBreak/>
        <w:t>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w:t>
      </w:r>
      <w:r>
        <w:lastRenderedPageBreak/>
        <w:t xml:space="preserve">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29210926"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 xml:space="preserve">o focus on biological aging, we conducted analyses using versions of each biological age measure after adjustment for chronological age, computed as the </w:t>
      </w:r>
      <w:r w:rsidR="00A61575">
        <w:rPr>
          <w:color w:val="000000"/>
          <w:shd w:val="clear" w:color="auto" w:fill="FFFF00"/>
        </w:rPr>
        <w:lastRenderedPageBreak/>
        <w:t xml:space="preserve">residuals of </w:t>
      </w:r>
      <w:ins w:id="1" w:author="Hastings, Waylon James" w:date="2020-10-05T11:51:00Z">
        <w:r w:rsidR="00D71BB2">
          <w:rPr>
            <w:color w:val="000000"/>
            <w:shd w:val="clear" w:color="auto" w:fill="FFFF00"/>
          </w:rPr>
          <w:t>regressions of chronological age onto each measure</w:t>
        </w:r>
      </w:ins>
      <w:del w:id="2" w:author="Hastings, Waylon James" w:date="2020-10-05T11:51:00Z">
        <w:r w:rsidR="00A61575" w:rsidDel="00D71BB2">
          <w:rPr>
            <w:color w:val="000000"/>
            <w:shd w:val="clear" w:color="auto" w:fill="FFFF00"/>
          </w:rPr>
          <w:delText>each measure regressed onto chronological age</w:delText>
        </w:r>
      </w:del>
      <w:r w:rsidR="00A61575">
        <w:rPr>
          <w:color w:val="000000"/>
          <w:shd w:val="clear" w:color="auto" w:fill="FFFF00"/>
        </w:rPr>
        <w:t>. Following adjustment</w:t>
      </w:r>
      <w:ins w:id="3" w:author="Hastings, Waylon James" w:date="2020-10-05T11:51:00Z">
        <w:r w:rsidR="00D71BB2">
          <w:rPr>
            <w:color w:val="000000"/>
            <w:shd w:val="clear" w:color="auto" w:fill="FFFF00"/>
          </w:rPr>
          <w:t>,</w:t>
        </w:r>
      </w:ins>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9CC36A2"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9D7E28">
        <w:fldChar w:fldCharType="separate"/>
      </w:r>
      <w:r w:rsidR="002679A8" w:rsidRPr="002679A8">
        <w:rPr>
          <w:noProof/>
          <w:vertAlign w:val="superscript"/>
        </w:rPr>
        <w:t>16</w:t>
      </w:r>
      <w:r w:rsidR="009D7E28">
        <w:fldChar w:fldCharType="end"/>
      </w:r>
      <w:r>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r w:rsidR="009E19FC" w:rsidRPr="009E19FC">
        <w:rPr>
          <w:highlight w:val="yellow"/>
        </w:rPr>
        <w:t>In cases where interactions between menopause status and live births were statistically significant, we then ran regressions stratified by menopause status to clarify these interactions.</w:t>
      </w:r>
    </w:p>
    <w:p w14:paraId="614D281C" w14:textId="77777777" w:rsidR="00017A0F" w:rsidRDefault="00017A0F" w:rsidP="008406FB">
      <w:pPr>
        <w:shd w:val="clear" w:color="auto" w:fill="FFFFFF"/>
        <w:spacing w:line="480" w:lineRule="auto"/>
      </w:pPr>
    </w:p>
    <w:p w14:paraId="76A85ADA" w14:textId="492427D9"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For each measure, this presents the difference between actual chronological age and chronological age predicted by biological age (i.e., the residual of chronological age regressed onto the biological aging measure)</w:t>
      </w:r>
      <w:r w:rsidR="002C57DC">
        <w:t xml:space="preserve">. </w:t>
      </w:r>
      <w:r>
        <w:t xml:space="preserve">In all </w:t>
      </w:r>
      <w:r w:rsidR="007466FC">
        <w:t>four</w:t>
      </w:r>
      <w:r>
        <w:t xml:space="preserv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lastRenderedPageBreak/>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0C5F9D88" w14:textId="77777777" w:rsidR="005133A4" w:rsidRDefault="009E19FC" w:rsidP="008406FB">
      <w:pPr>
        <w:shd w:val="clear" w:color="auto" w:fill="FFFFFF"/>
        <w:spacing w:line="480" w:lineRule="auto"/>
        <w:rPr>
          <w:ins w:id="4" w:author="Hastings, Waylon James" w:date="2020-10-05T13:58:00Z"/>
          <w:highlight w:val="yellow"/>
        </w:rPr>
      </w:pPr>
      <w:r>
        <w:lastRenderedPageBreak/>
        <w:t xml:space="preserve">The linear effect of number of live births, quadratic effect of live births, and main effect of menopause status was not significant in any primary model (see </w:t>
      </w:r>
      <w:r w:rsidRPr="009E19FC">
        <w:rPr>
          <w:b/>
          <w:bCs/>
        </w:rPr>
        <w:t>Table 2</w:t>
      </w:r>
      <w:r w:rsidR="002C760A">
        <w:rPr>
          <w:b/>
          <w:bCs/>
        </w:rPr>
        <w:t xml:space="preserve">; Figure </w:t>
      </w:r>
      <w:r w:rsidR="005E5BDB">
        <w:rPr>
          <w:b/>
          <w:bCs/>
        </w:rPr>
        <w:t>4</w:t>
      </w:r>
      <w:r>
        <w:t xml:space="preserve">). The interaction </w:t>
      </w:r>
      <w:r w:rsidR="002C760A">
        <w:t xml:space="preserve">between menopause status and live births did not significantly predict </w:t>
      </w:r>
      <w:r w:rsidR="005E5BDB">
        <w:t xml:space="preserve">acceleration in </w:t>
      </w:r>
      <w:r w:rsidR="002C760A">
        <w:t xml:space="preserve">LM, KDM, or AL; </w:t>
      </w:r>
      <w:r w:rsidR="002C760A" w:rsidRPr="00665177">
        <w:rPr>
          <w:highlight w:val="yellow"/>
        </w:rPr>
        <w:t xml:space="preserve">however, the interaction between menopause status and both the linear and quadratic term for live births significantly predicted HD. </w:t>
      </w:r>
    </w:p>
    <w:p w14:paraId="604EE5BF" w14:textId="135D70BF" w:rsidR="009E19FC" w:rsidDel="005133A4" w:rsidRDefault="002C760A" w:rsidP="008406FB">
      <w:pPr>
        <w:shd w:val="clear" w:color="auto" w:fill="FFFFFF"/>
        <w:spacing w:line="480" w:lineRule="auto"/>
        <w:rPr>
          <w:del w:id="5" w:author="Hastings, Waylon James" w:date="2020-10-05T14:02:00Z"/>
        </w:rPr>
      </w:pPr>
      <w:del w:id="6" w:author="Hastings, Waylon James" w:date="2020-10-05T14:02:00Z">
        <w:r w:rsidRPr="00665177" w:rsidDel="005133A4">
          <w:rPr>
            <w:highlight w:val="yellow"/>
          </w:rPr>
          <w:delText>Follow-up regressions stratified by menopause status revealed a significant line</w:delText>
        </w:r>
        <w:r w:rsidRPr="002C760A" w:rsidDel="005133A4">
          <w:rPr>
            <w:highlight w:val="yellow"/>
          </w:rPr>
          <w:delText xml:space="preserve">ar (estimate = -0.07, 95% confidence interval [CI] = -0.11, -0.04], </w:delText>
        </w:r>
        <w:r w:rsidRPr="002C760A" w:rsidDel="005133A4">
          <w:rPr>
            <w:i/>
            <w:iCs/>
            <w:highlight w:val="yellow"/>
          </w:rPr>
          <w:delText>p</w:delText>
        </w:r>
        <w:r w:rsidRPr="002C760A" w:rsidDel="005133A4">
          <w:rPr>
            <w:highlight w:val="yellow"/>
          </w:rPr>
          <w:delText xml:space="preserve"> &lt; 0.001) and quadratic (estimate = 0.01, 95% confidence interval [CI] = 0.004, 0.02], </w:delText>
        </w:r>
        <w:r w:rsidRPr="002C760A" w:rsidDel="005133A4">
          <w:rPr>
            <w:i/>
            <w:iCs/>
            <w:highlight w:val="yellow"/>
          </w:rPr>
          <w:delText>p</w:delText>
        </w:r>
        <w:r w:rsidRPr="002C760A" w:rsidDel="005133A4">
          <w:rPr>
            <w:highlight w:val="yellow"/>
          </w:rPr>
          <w:delText xml:space="preserve"> = 0.001) effect of live births in postmenopausal women (</w:delText>
        </w:r>
        <w:r w:rsidRPr="002C760A" w:rsidDel="005133A4">
          <w:rPr>
            <w:i/>
            <w:iCs/>
            <w:highlight w:val="yellow"/>
          </w:rPr>
          <w:delText>n</w:delText>
        </w:r>
        <w:r w:rsidRPr="002C760A" w:rsidDel="005133A4">
          <w:rPr>
            <w:highlight w:val="yellow"/>
          </w:rPr>
          <w:delText xml:space="preserve"> = 2,252), while neither effect was significant in premenopausal women (both </w:delText>
        </w:r>
        <w:r w:rsidRPr="002C760A" w:rsidDel="005133A4">
          <w:rPr>
            <w:i/>
            <w:iCs/>
            <w:highlight w:val="yellow"/>
          </w:rPr>
          <w:delText>p</w:delText>
        </w:r>
        <w:r w:rsidRPr="002C760A" w:rsidDel="005133A4">
          <w:rPr>
            <w:highlight w:val="yellow"/>
          </w:rPr>
          <w:delText xml:space="preserve"> &gt; 0.25; </w:delText>
        </w:r>
        <w:r w:rsidRPr="002C760A" w:rsidDel="005133A4">
          <w:rPr>
            <w:i/>
            <w:iCs/>
            <w:highlight w:val="yellow"/>
          </w:rPr>
          <w:delText>n</w:delText>
        </w:r>
        <w:r w:rsidRPr="002C760A" w:rsidDel="005133A4">
          <w:rPr>
            <w:highlight w:val="yellow"/>
          </w:rPr>
          <w:delText xml:space="preserve"> = 2,166).</w:delText>
        </w:r>
      </w:del>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30EC7473" w14:textId="70D4CFC7" w:rsidR="002C760A"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w:t>
      </w:r>
      <w:r w:rsidR="006A2045">
        <w:t>5,184</w:t>
      </w:r>
      <w:r>
        <w:t xml:space="preserve">), as less participants were excluded due to missing covariate information. </w:t>
      </w:r>
      <w:proofErr w:type="gramStart"/>
      <w:r w:rsidR="002C760A">
        <w:t>Similar to</w:t>
      </w:r>
      <w:proofErr w:type="gramEnd"/>
      <w:r w:rsidR="002C760A">
        <w:t xml:space="preserve"> our primary analyses, the main effects of live births (both linear and quadratic terms) were not significant across all measures of biological age (</w:t>
      </w:r>
      <w:r w:rsidR="002C760A" w:rsidRPr="002C760A">
        <w:rPr>
          <w:b/>
          <w:bCs/>
        </w:rPr>
        <w:t>Table 2</w:t>
      </w:r>
      <w:r w:rsidR="002C760A">
        <w:t xml:space="preserve">). Menopause status positively predicted KDM (estimate = 3.34, 95% CI = 0.86, 5.82, </w:t>
      </w:r>
      <w:r w:rsidR="002C760A" w:rsidRPr="002C760A">
        <w:rPr>
          <w:i/>
          <w:iCs/>
        </w:rPr>
        <w:t>p</w:t>
      </w:r>
      <w:r w:rsidR="002C760A">
        <w:t xml:space="preserve"> = 0.009) and AL (estimate = 0.05, 95% CI = 0.01, 0.09, </w:t>
      </w:r>
      <w:r w:rsidR="002C760A" w:rsidRPr="002C760A">
        <w:rPr>
          <w:i/>
          <w:iCs/>
        </w:rPr>
        <w:t>p</w:t>
      </w:r>
      <w:r w:rsidR="002C760A">
        <w:t xml:space="preserve"> = 0.010), but not LM and HD. </w:t>
      </w:r>
      <w:moveFromRangeStart w:id="7" w:author="Hastings, Waylon James" w:date="2020-10-05T14:03:00Z" w:name="move52799001"/>
      <w:moveFrom w:id="8" w:author="Hastings, Waylon James" w:date="2020-10-05T14:03:00Z">
        <w:r w:rsidR="002C760A" w:rsidRPr="0069035A" w:rsidDel="00906062">
          <w:rPr>
            <w:highlight w:val="yellow"/>
          </w:rPr>
          <w:t>The interaction between the linear effect and menopause status, as well as between the quadratic effect and menopause status, significantly predicted HD.</w:t>
        </w:r>
        <w:r w:rsidR="0016249C" w:rsidRPr="0069035A" w:rsidDel="00906062">
          <w:rPr>
            <w:highlight w:val="yellow"/>
          </w:rPr>
          <w:t xml:space="preserve"> Follow-up regressions stratified by menopause status </w:t>
        </w:r>
        <w:r w:rsidR="0069035A" w:rsidRPr="0069035A" w:rsidDel="00906062">
          <w:rPr>
            <w:highlight w:val="yellow"/>
          </w:rPr>
          <w:t xml:space="preserve">revealed significant effects of live births (linear estimate = -0.08, 95% CI = -0.12, -0.04, </w:t>
        </w:r>
        <w:r w:rsidR="0069035A" w:rsidRPr="0069035A" w:rsidDel="00906062">
          <w:rPr>
            <w:i/>
            <w:iCs/>
            <w:highlight w:val="yellow"/>
          </w:rPr>
          <w:t>p</w:t>
        </w:r>
        <w:r w:rsidR="0069035A" w:rsidRPr="0069035A" w:rsidDel="00906062">
          <w:rPr>
            <w:highlight w:val="yellow"/>
          </w:rPr>
          <w:t xml:space="preserve"> &lt; 0.001); quadratic estimate = 0.01, 95% CI = 0.01, 0.02, </w:t>
        </w:r>
        <w:r w:rsidR="0069035A" w:rsidRPr="0069035A" w:rsidDel="00906062">
          <w:rPr>
            <w:i/>
            <w:iCs/>
            <w:highlight w:val="yellow"/>
          </w:rPr>
          <w:t>p</w:t>
        </w:r>
        <w:r w:rsidR="0069035A" w:rsidRPr="0069035A" w:rsidDel="00906062">
          <w:rPr>
            <w:highlight w:val="yellow"/>
          </w:rPr>
          <w:t xml:space="preserve"> &lt; 0.001) in postmenopausal, but not premenopausal (both </w:t>
        </w:r>
        <w:r w:rsidR="0069035A" w:rsidRPr="0069035A" w:rsidDel="00906062">
          <w:rPr>
            <w:i/>
            <w:iCs/>
            <w:highlight w:val="yellow"/>
          </w:rPr>
          <w:t>p</w:t>
        </w:r>
        <w:r w:rsidR="0069035A" w:rsidRPr="0069035A" w:rsidDel="00906062">
          <w:rPr>
            <w:highlight w:val="yellow"/>
          </w:rPr>
          <w:t xml:space="preserve">  &gt; 0.52), women.</w:t>
        </w:r>
        <w:r w:rsidR="0069035A" w:rsidDel="00906062">
          <w:t xml:space="preserve"> </w:t>
        </w:r>
        <w:r w:rsidR="0069035A" w:rsidRPr="009E19FC" w:rsidDel="00906062">
          <w:rPr>
            <w:highlight w:val="yellow"/>
          </w:rPr>
          <w:t>Repetition of these analyses in the primary analytical sample yielded the same pattern of results.</w:t>
        </w:r>
      </w:moveFrom>
      <w:moveFromRangeEnd w:id="7"/>
    </w:p>
    <w:p w14:paraId="1F3B4104" w14:textId="77777777" w:rsidR="000A073E" w:rsidRDefault="000A073E" w:rsidP="008406FB">
      <w:pPr>
        <w:shd w:val="clear" w:color="auto" w:fill="FFFFFF"/>
        <w:spacing w:line="480" w:lineRule="auto"/>
      </w:pPr>
    </w:p>
    <w:p w14:paraId="3F3A0098" w14:textId="64A14428" w:rsidR="000A073E" w:rsidRDefault="008406FB" w:rsidP="008406FB">
      <w:pPr>
        <w:shd w:val="clear" w:color="auto" w:fill="FFFFFF"/>
        <w:spacing w:line="480" w:lineRule="auto"/>
      </w:pPr>
      <w:r>
        <w:t xml:space="preserve">Of the </w:t>
      </w:r>
      <w:r w:rsidR="00093C28">
        <w:t>4,418</w:t>
      </w:r>
      <w:r>
        <w:t xml:space="preserve"> women in our primary analyses, data on years since last live birth were available for </w:t>
      </w:r>
      <w:r w:rsidR="006A2045">
        <w:t>3,587</w:t>
      </w:r>
      <w:r>
        <w:t xml:space="preserve">. The average years since last live birth was </w:t>
      </w:r>
      <w:r w:rsidR="006A2045">
        <w:t>23.8</w:t>
      </w:r>
      <w:r>
        <w:t xml:space="preserve"> (SE = 0.2</w:t>
      </w:r>
      <w:r w:rsidR="006A2045">
        <w:t>8</w:t>
      </w:r>
      <w:r>
        <w:t xml:space="preserve">). </w:t>
      </w:r>
      <w:r w:rsidR="0069035A" w:rsidRPr="0069035A">
        <w:rPr>
          <w:highlight w:val="yellow"/>
        </w:rPr>
        <w:t xml:space="preserve">After correcting for multiple </w:t>
      </w:r>
      <w:r w:rsidR="0069035A" w:rsidRPr="0069035A">
        <w:rPr>
          <w:highlight w:val="yellow"/>
        </w:rPr>
        <w:lastRenderedPageBreak/>
        <w:t>comparisons</w:t>
      </w:r>
      <w:r w:rsidR="0069035A">
        <w:t>, t</w:t>
      </w:r>
      <w:r>
        <w:t xml:space="preserve">he main effect of years since last live birth was not significant in any model, nor were any of the interaction terms between years </w:t>
      </w:r>
      <w:r w:rsidR="0069035A">
        <w:t>since</w:t>
      </w:r>
      <w:r>
        <w:t xml:space="preserve"> last live birth and parity (</w:t>
      </w:r>
      <w:r w:rsidR="0069035A">
        <w:rPr>
          <w:b/>
        </w:rPr>
        <w:t>Table 2</w:t>
      </w:r>
      <w:r>
        <w:t>).</w:t>
      </w:r>
    </w:p>
    <w:p w14:paraId="2F35AA03" w14:textId="77777777" w:rsidR="000A073E" w:rsidRDefault="000A073E"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77777777" w:rsidR="0069035A" w:rsidRDefault="0069035A" w:rsidP="008406FB">
      <w:pPr>
        <w:shd w:val="clear" w:color="auto" w:fill="FFFFFF"/>
        <w:spacing w:line="480" w:lineRule="auto"/>
      </w:pPr>
    </w:p>
    <w:p w14:paraId="0FFB09C6" w14:textId="5D9CE7A8" w:rsidR="000A073E" w:rsidRDefault="008406FB" w:rsidP="008406FB">
      <w:pPr>
        <w:shd w:val="clear" w:color="auto" w:fill="FFFFFF"/>
        <w:spacing w:line="480" w:lineRule="auto"/>
      </w:pPr>
      <w:r>
        <w:t>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w:t>
      </w:r>
      <w:r w:rsidR="001B00C3" w:rsidRPr="001B00C3">
        <w:rPr>
          <w:b/>
          <w:bCs/>
        </w:rPr>
        <w:t>Table 2</w:t>
      </w:r>
      <w:r>
        <w:t>).</w:t>
      </w:r>
    </w:p>
    <w:p w14:paraId="7B79E573" w14:textId="6AA6B48A" w:rsidR="006A2045" w:rsidRDefault="006A2045" w:rsidP="008406FB">
      <w:pPr>
        <w:shd w:val="clear" w:color="auto" w:fill="FFFFFF"/>
        <w:spacing w:line="480" w:lineRule="auto"/>
        <w:rPr>
          <w:ins w:id="9" w:author="Hastings, Waylon James" w:date="2020-10-05T14:02:00Z"/>
        </w:rPr>
      </w:pPr>
    </w:p>
    <w:p w14:paraId="2D3C7809" w14:textId="77777777" w:rsidR="005133A4" w:rsidRDefault="005133A4" w:rsidP="005133A4">
      <w:pPr>
        <w:shd w:val="clear" w:color="auto" w:fill="FFFFFF"/>
        <w:spacing w:line="480" w:lineRule="auto"/>
        <w:rPr>
          <w:ins w:id="10" w:author="Hastings, Waylon James" w:date="2020-10-05T14:02:00Z"/>
          <w:i/>
          <w:iCs/>
          <w:highlight w:val="yellow"/>
        </w:rPr>
      </w:pPr>
      <w:ins w:id="11" w:author="Hastings, Waylon James" w:date="2020-10-05T14:02:00Z">
        <w:r>
          <w:rPr>
            <w:i/>
            <w:iCs/>
            <w:highlight w:val="yellow"/>
          </w:rPr>
          <w:t xml:space="preserve">Stratified Analyses </w:t>
        </w:r>
      </w:ins>
    </w:p>
    <w:p w14:paraId="03D5CF02" w14:textId="2BAE4C7F" w:rsidR="005133A4" w:rsidRDefault="005133A4" w:rsidP="005133A4">
      <w:pPr>
        <w:shd w:val="clear" w:color="auto" w:fill="FFFFFF"/>
        <w:spacing w:line="480" w:lineRule="auto"/>
        <w:rPr>
          <w:ins w:id="12" w:author="Hastings, Waylon James" w:date="2020-10-05T14:02:00Z"/>
        </w:rPr>
      </w:pPr>
      <w:ins w:id="13" w:author="Hastings, Waylon James" w:date="2020-10-05T14:02:00Z">
        <w:r>
          <w:rPr>
            <w:highlight w:val="yellow"/>
          </w:rPr>
          <w:t xml:space="preserve">Follow-regressions stratified by menopause status revealed </w:t>
        </w:r>
      </w:ins>
      <w:ins w:id="14" w:author="Hastings, Waylon James" w:date="2020-10-05T14:39:00Z">
        <w:r w:rsidR="00D32526">
          <w:rPr>
            <w:highlight w:val="yellow"/>
          </w:rPr>
          <w:t xml:space="preserve">trends in </w:t>
        </w:r>
      </w:ins>
      <w:ins w:id="15" w:author="Hastings, Waylon James" w:date="2020-10-05T14:02:00Z">
        <w:r>
          <w:rPr>
            <w:highlight w:val="yellow"/>
          </w:rPr>
          <w:t xml:space="preserve">significant linear and quadratic effects for </w:t>
        </w:r>
      </w:ins>
      <w:ins w:id="16" w:author="Hastings, Waylon James" w:date="2020-10-05T14:32:00Z">
        <w:r w:rsidR="00153F2E">
          <w:rPr>
            <w:highlight w:val="yellow"/>
          </w:rPr>
          <w:t>live births for LM, HD, and AL measures of biological aging</w:t>
        </w:r>
      </w:ins>
      <w:ins w:id="17" w:author="Hastings, Waylon James" w:date="2020-10-05T14:33:00Z">
        <w:r w:rsidR="00D32526">
          <w:rPr>
            <w:highlight w:val="yellow"/>
          </w:rPr>
          <w:t xml:space="preserve"> in postmenopausal women (</w:t>
        </w:r>
        <w:r w:rsidR="00D32526" w:rsidRPr="00D32526">
          <w:rPr>
            <w:b/>
            <w:bCs/>
            <w:highlight w:val="yellow"/>
            <w:rPrChange w:id="18" w:author="Hastings, Waylon James" w:date="2020-10-05T14:33:00Z">
              <w:rPr>
                <w:highlight w:val="yellow"/>
              </w:rPr>
            </w:rPrChange>
          </w:rPr>
          <w:t>Table 3</w:t>
        </w:r>
        <w:r w:rsidR="00D32526">
          <w:rPr>
            <w:highlight w:val="yellow"/>
          </w:rPr>
          <w:t>)</w:t>
        </w:r>
      </w:ins>
      <w:ins w:id="19" w:author="Hastings, Waylon James" w:date="2020-10-05T14:32:00Z">
        <w:r w:rsidR="00153F2E">
          <w:rPr>
            <w:highlight w:val="yellow"/>
          </w:rPr>
          <w:t xml:space="preserve">. </w:t>
        </w:r>
      </w:ins>
      <w:ins w:id="20" w:author="Hastings, Waylon James" w:date="2020-10-05T14:33:00Z">
        <w:r w:rsidR="00153F2E">
          <w:rPr>
            <w:highlight w:val="yellow"/>
          </w:rPr>
          <w:t xml:space="preserve">The linear effect of live births was also associated with </w:t>
        </w:r>
        <w:proofErr w:type="gramStart"/>
        <w:r w:rsidR="00153F2E">
          <w:rPr>
            <w:highlight w:val="yellow"/>
          </w:rPr>
          <w:t>KDM, but</w:t>
        </w:r>
        <w:proofErr w:type="gramEnd"/>
        <w:r w:rsidR="00153F2E">
          <w:rPr>
            <w:highlight w:val="yellow"/>
          </w:rPr>
          <w:t xml:space="preserve"> did not remain significant after control for multiple comparisons. </w:t>
        </w:r>
      </w:ins>
      <w:ins w:id="21" w:author="Hastings, Waylon James" w:date="2020-10-05T14:34:00Z">
        <w:r w:rsidR="00D32526">
          <w:rPr>
            <w:highlight w:val="yellow"/>
          </w:rPr>
          <w:t>Similar patterns were observed in sensitivity analyses controlling for only chronological age</w:t>
        </w:r>
      </w:ins>
      <w:ins w:id="22" w:author="Hastings, Waylon James" w:date="2020-10-05T14:35:00Z">
        <w:r w:rsidR="00D32526">
          <w:rPr>
            <w:highlight w:val="yellow"/>
          </w:rPr>
          <w:t>. These models revealed consistent trends curve between parity and biological aging</w:t>
        </w:r>
      </w:ins>
      <w:ins w:id="23" w:author="Hastings, Waylon James" w:date="2020-10-05T14:37:00Z">
        <w:r w:rsidR="00D32526">
          <w:rPr>
            <w:highlight w:val="yellow"/>
          </w:rPr>
          <w:t xml:space="preserve"> in postmenopausal women</w:t>
        </w:r>
      </w:ins>
      <w:ins w:id="24" w:author="Hastings, Waylon James" w:date="2020-10-05T14:35:00Z">
        <w:r w:rsidR="00D32526">
          <w:rPr>
            <w:highlight w:val="yellow"/>
          </w:rPr>
          <w:t xml:space="preserve">. Specifically, </w:t>
        </w:r>
      </w:ins>
      <w:ins w:id="25" w:author="Hastings, Waylon James" w:date="2020-10-05T14:36:00Z">
        <w:r w:rsidR="00D32526">
          <w:rPr>
            <w:highlight w:val="yellow"/>
          </w:rPr>
          <w:t xml:space="preserve">each association was characterized by a negative linear term for the effect of </w:t>
        </w:r>
      </w:ins>
      <w:ins w:id="26" w:author="Hastings, Waylon James" w:date="2020-10-05T14:37:00Z">
        <w:r w:rsidR="00D32526">
          <w:rPr>
            <w:highlight w:val="yellow"/>
          </w:rPr>
          <w:t>parity</w:t>
        </w:r>
      </w:ins>
      <w:ins w:id="27" w:author="Hastings, Waylon James" w:date="2020-10-05T14:36:00Z">
        <w:r w:rsidR="00D32526">
          <w:rPr>
            <w:highlight w:val="yellow"/>
          </w:rPr>
          <w:t xml:space="preserve"> on biological aging</w:t>
        </w:r>
      </w:ins>
      <w:ins w:id="28" w:author="Hastings, Waylon James" w:date="2020-10-05T14:37:00Z">
        <w:r w:rsidR="00D32526">
          <w:rPr>
            <w:highlight w:val="yellow"/>
          </w:rPr>
          <w:t xml:space="preserve"> coupled with a positive quadratic term, giving rise to the anticipated U-shape </w:t>
        </w:r>
      </w:ins>
      <w:ins w:id="29" w:author="Hastings, Waylon James" w:date="2020-10-05T14:42:00Z">
        <w:r w:rsidR="00D32526">
          <w:rPr>
            <w:highlight w:val="yellow"/>
          </w:rPr>
          <w:t>for the overall relationship (</w:t>
        </w:r>
      </w:ins>
      <w:ins w:id="30" w:author="Hastings, Waylon James" w:date="2020-10-05T14:37:00Z">
        <w:r w:rsidR="00D32526">
          <w:rPr>
            <w:highlight w:val="yellow"/>
          </w:rPr>
          <w:t xml:space="preserve">shown </w:t>
        </w:r>
      </w:ins>
      <w:ins w:id="31" w:author="Hastings, Waylon James" w:date="2020-10-05T14:38:00Z">
        <w:r w:rsidR="00D32526">
          <w:rPr>
            <w:highlight w:val="yellow"/>
          </w:rPr>
          <w:t xml:space="preserve">in grey on </w:t>
        </w:r>
        <w:r w:rsidR="00D32526" w:rsidRPr="00D32526">
          <w:rPr>
            <w:b/>
            <w:bCs/>
            <w:highlight w:val="yellow"/>
            <w:rPrChange w:id="32" w:author="Hastings, Waylon James" w:date="2020-10-05T14:38:00Z">
              <w:rPr>
                <w:highlight w:val="yellow"/>
              </w:rPr>
            </w:rPrChange>
          </w:rPr>
          <w:t>Figure 4</w:t>
        </w:r>
      </w:ins>
      <w:ins w:id="33" w:author="Hastings, Waylon James" w:date="2020-10-05T14:42:00Z">
        <w:r w:rsidR="00D32526">
          <w:rPr>
            <w:b/>
            <w:bCs/>
            <w:highlight w:val="yellow"/>
          </w:rPr>
          <w:t>)</w:t>
        </w:r>
      </w:ins>
      <w:ins w:id="34" w:author="Hastings, Waylon James" w:date="2020-10-05T14:38:00Z">
        <w:r w:rsidR="00D32526">
          <w:rPr>
            <w:highlight w:val="yellow"/>
          </w:rPr>
          <w:t>.</w:t>
        </w:r>
      </w:ins>
      <w:ins w:id="35" w:author="Hastings, Waylon James" w:date="2020-10-05T14:36:00Z">
        <w:r w:rsidR="00D32526">
          <w:rPr>
            <w:highlight w:val="yellow"/>
          </w:rPr>
          <w:t xml:space="preserve"> </w:t>
        </w:r>
      </w:ins>
      <w:ins w:id="36" w:author="Hastings, Waylon James" w:date="2020-10-05T14:02:00Z">
        <w:r>
          <w:rPr>
            <w:highlight w:val="yellow"/>
          </w:rPr>
          <w:t xml:space="preserve"> </w:t>
        </w:r>
      </w:ins>
      <w:ins w:id="37" w:author="Hastings, Waylon James" w:date="2020-10-05T14:40:00Z">
        <w:r w:rsidR="00D32526">
          <w:rPr>
            <w:highlight w:val="yellow"/>
          </w:rPr>
          <w:t xml:space="preserve">By </w:t>
        </w:r>
        <w:r w:rsidR="00D32526">
          <w:rPr>
            <w:highlight w:val="yellow"/>
          </w:rPr>
          <w:lastRenderedPageBreak/>
          <w:t>contrast, neither the linear nor the quadratic effects of live births were significant</w:t>
        </w:r>
      </w:ins>
      <w:ins w:id="38" w:author="Hastings, Waylon James" w:date="2020-10-05T14:42:00Z">
        <w:r w:rsidR="00D32526">
          <w:rPr>
            <w:highlight w:val="yellow"/>
          </w:rPr>
          <w:t>ly associated with any measure of biological aging in</w:t>
        </w:r>
      </w:ins>
      <w:ins w:id="39" w:author="Hastings, Waylon James" w:date="2020-10-05T14:40:00Z">
        <w:r w:rsidR="00D32526">
          <w:rPr>
            <w:highlight w:val="yellow"/>
          </w:rPr>
          <w:t xml:space="preserve"> stratified analyses of pre</w:t>
        </w:r>
      </w:ins>
      <w:ins w:id="40" w:author="Hastings, Waylon James" w:date="2020-10-05T14:41:00Z">
        <w:r w:rsidR="00D32526">
          <w:rPr>
            <w:highlight w:val="yellow"/>
          </w:rPr>
          <w:t>menopausal wome</w:t>
        </w:r>
        <w:r w:rsidR="00D32526">
          <w:t>n (</w:t>
        </w:r>
        <w:r w:rsidR="00D32526" w:rsidRPr="00D32526">
          <w:rPr>
            <w:b/>
            <w:bCs/>
            <w:rPrChange w:id="41" w:author="Hastings, Waylon James" w:date="2020-10-05T14:41:00Z">
              <w:rPr/>
            </w:rPrChange>
          </w:rPr>
          <w:t>Table 4</w:t>
        </w:r>
        <w:r w:rsidR="00D32526">
          <w:t>).</w:t>
        </w:r>
      </w:ins>
    </w:p>
    <w:p w14:paraId="18690FA4" w14:textId="50A0D3AA" w:rsidR="005133A4" w:rsidRDefault="005133A4" w:rsidP="008406FB">
      <w:pPr>
        <w:shd w:val="clear" w:color="auto" w:fill="FFFFFF"/>
        <w:spacing w:line="480" w:lineRule="auto"/>
        <w:rPr>
          <w:ins w:id="42" w:author="Hastings, Waylon James" w:date="2020-10-05T14:03:00Z"/>
        </w:rPr>
      </w:pPr>
    </w:p>
    <w:p w14:paraId="7ECF8107" w14:textId="557469D9" w:rsidR="00906062" w:rsidDel="00D32526" w:rsidRDefault="00906062" w:rsidP="008406FB">
      <w:pPr>
        <w:shd w:val="clear" w:color="auto" w:fill="FFFFFF"/>
        <w:spacing w:line="480" w:lineRule="auto"/>
        <w:rPr>
          <w:del w:id="43" w:author="Hastings, Waylon James" w:date="2020-10-05T14:41:00Z"/>
        </w:rPr>
      </w:pPr>
      <w:moveToRangeStart w:id="44" w:author="Hastings, Waylon James" w:date="2020-10-05T14:03:00Z" w:name="move52799001"/>
      <w:moveTo w:id="45" w:author="Hastings, Waylon James" w:date="2020-10-05T14:03:00Z">
        <w:del w:id="46" w:author="Hastings, Waylon James" w:date="2020-10-05T14:41:00Z">
          <w:r w:rsidRPr="0069035A" w:rsidDel="00D32526">
            <w:rPr>
              <w:highlight w:val="yellow"/>
            </w:rPr>
            <w:delText xml:space="preserve">The interaction between the linear effect and menopause status, as well as between the quadratic effect and menopause status, significantly predicted HD. Follow-up regressions stratified by menopause status revealed significant effects of live births (linear estimate = -0.08, 95% CI = -0.12, -0.04, </w:delText>
          </w:r>
          <w:r w:rsidRPr="0069035A" w:rsidDel="00D32526">
            <w:rPr>
              <w:i/>
              <w:iCs/>
              <w:highlight w:val="yellow"/>
            </w:rPr>
            <w:delText>p</w:delText>
          </w:r>
          <w:r w:rsidRPr="0069035A" w:rsidDel="00D32526">
            <w:rPr>
              <w:highlight w:val="yellow"/>
            </w:rPr>
            <w:delText xml:space="preserve"> &lt; 0.001); quadratic estimate = 0.01, 95% CI = 0.01, 0.02, </w:delText>
          </w:r>
          <w:r w:rsidRPr="0069035A" w:rsidDel="00D32526">
            <w:rPr>
              <w:i/>
              <w:iCs/>
              <w:highlight w:val="yellow"/>
            </w:rPr>
            <w:delText>p</w:delText>
          </w:r>
          <w:r w:rsidRPr="0069035A" w:rsidDel="00D32526">
            <w:rPr>
              <w:highlight w:val="yellow"/>
            </w:rPr>
            <w:delText xml:space="preserve"> &lt; 0.001) in postmenopausal, but not premenopausal (both </w:delText>
          </w:r>
          <w:r w:rsidRPr="0069035A" w:rsidDel="00D32526">
            <w:rPr>
              <w:i/>
              <w:iCs/>
              <w:highlight w:val="yellow"/>
            </w:rPr>
            <w:delText>p</w:delText>
          </w:r>
          <w:r w:rsidRPr="0069035A" w:rsidDel="00D32526">
            <w:rPr>
              <w:highlight w:val="yellow"/>
            </w:rPr>
            <w:delText xml:space="preserve">  &gt; 0.52), women.</w:delText>
          </w:r>
          <w:r w:rsidDel="00D32526">
            <w:delText xml:space="preserve"> </w:delText>
          </w:r>
          <w:r w:rsidRPr="009E19FC" w:rsidDel="00D32526">
            <w:rPr>
              <w:highlight w:val="yellow"/>
            </w:rPr>
            <w:delText>Repetition of these analyses in the primary analytical sample yielded the same pattern of results.</w:delText>
          </w:r>
        </w:del>
      </w:moveTo>
      <w:moveToRangeEnd w:id="44"/>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2519EFEE" w:rsidR="000A073E" w:rsidRDefault="008406FB" w:rsidP="008406FB">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w:t>
      </w:r>
      <w:r w:rsidR="001B00C3">
        <w:t xml:space="preserve">the main effect of </w:t>
      </w:r>
      <w:r>
        <w:t xml:space="preserve">parity (defined as number of live births) was not significantly associated </w:t>
      </w:r>
      <w:del w:id="47" w:author="Hastings, Waylon James" w:date="2020-10-05T13:55:00Z">
        <w:r w:rsidDel="005133A4">
          <w:delText xml:space="preserve">with any of the </w:delText>
        </w:r>
        <w:r w:rsidR="007466FC" w:rsidDel="005133A4">
          <w:delText>four</w:delText>
        </w:r>
        <w:r w:rsidDel="005133A4">
          <w:delText xml:space="preserve"> measures of </w:delText>
        </w:r>
      </w:del>
      <w:r>
        <w:t>biological ag</w:t>
      </w:r>
      <w:ins w:id="48" w:author="Hastings, Waylon James" w:date="2020-10-05T13:55:00Z">
        <w:r w:rsidR="005133A4">
          <w:t xml:space="preserve">ing </w:t>
        </w:r>
      </w:ins>
      <w:del w:id="49" w:author="Hastings, Waylon James" w:date="2020-10-05T13:55:00Z">
        <w:r w:rsidDel="005133A4">
          <w:delText>e</w:delText>
        </w:r>
      </w:del>
      <w:r>
        <w:t xml:space="preserve"> examined</w:t>
      </w:r>
      <w:ins w:id="50" w:author="Hastings, Waylon James" w:date="2020-10-05T13:53:00Z">
        <w:r w:rsidR="005133A4">
          <w:t xml:space="preserve">. </w:t>
        </w:r>
      </w:ins>
      <w:ins w:id="51" w:author="Hastings, Waylon James" w:date="2020-10-05T14:54:00Z">
        <w:r w:rsidR="0060008C">
          <w:t>However,</w:t>
        </w:r>
      </w:ins>
      <w:del w:id="52" w:author="Hastings, Waylon James" w:date="2020-10-05T13:53:00Z">
        <w:r w:rsidDel="005133A4">
          <w:delText>,</w:delText>
        </w:r>
      </w:del>
      <w:r>
        <w:t xml:space="preserve"> </w:t>
      </w:r>
      <w:del w:id="53" w:author="Hastings, Waylon James" w:date="2020-10-05T14:54:00Z">
        <w:r w:rsidDel="0060008C">
          <w:delText xml:space="preserve">nor did </w:delText>
        </w:r>
      </w:del>
      <w:r>
        <w:t>the association between parity and biological age</w:t>
      </w:r>
      <w:ins w:id="54" w:author="Hastings, Waylon James" w:date="2020-10-05T14:54:00Z">
        <w:r w:rsidR="0060008C">
          <w:t xml:space="preserve"> was markedly different between pre and postmenopausal women. For premenopausal women, the association between parity and biological aging was nonsignificant and </w:t>
        </w:r>
      </w:ins>
      <w:ins w:id="55" w:author="Hastings, Waylon James" w:date="2020-10-05T14:55:00Z">
        <w:r w:rsidR="0060008C">
          <w:t xml:space="preserve">negligible. </w:t>
        </w:r>
      </w:ins>
      <w:ins w:id="56" w:author="Hastings, Waylon James" w:date="2020-10-05T14:56:00Z">
        <w:r w:rsidR="00AE321D">
          <w:t xml:space="preserve">By contrast, analyses in </w:t>
        </w:r>
      </w:ins>
      <w:ins w:id="57" w:author="Hastings, Waylon James" w:date="2020-10-05T14:55:00Z">
        <w:r w:rsidR="0060008C">
          <w:t>postmenopausal women</w:t>
        </w:r>
        <w:r w:rsidR="00AE321D">
          <w:t xml:space="preserve"> </w:t>
        </w:r>
      </w:ins>
      <w:ins w:id="58" w:author="Hastings, Waylon James" w:date="2020-10-05T14:56:00Z">
        <w:r w:rsidR="00AE321D">
          <w:t xml:space="preserve">revealed the hypothesized U-shape between parity and biological age, </w:t>
        </w:r>
      </w:ins>
      <w:ins w:id="59" w:author="Hastings, Waylon James" w:date="2020-10-05T14:57:00Z">
        <w:r w:rsidR="00AE321D">
          <w:t>with</w:t>
        </w:r>
      </w:ins>
      <w:ins w:id="60" w:author="Hastings, Waylon James" w:date="2020-10-05T14:56:00Z">
        <w:r w:rsidR="00AE321D">
          <w:t xml:space="preserve"> </w:t>
        </w:r>
      </w:ins>
      <w:ins w:id="61" w:author="Hastings, Waylon James" w:date="2020-10-05T14:57:00Z">
        <w:r w:rsidR="00AE321D">
          <w:t xml:space="preserve">biological age acceleration reaching a minimum at 2-3 live births </w:t>
        </w:r>
      </w:ins>
      <w:ins w:id="62" w:author="Hastings, Waylon James" w:date="2020-10-05T14:58:00Z">
        <w:r w:rsidR="00AE321D">
          <w:t>and more pronounced aging at either extreme. Notably, this pattern was observed for all four measures, although effects did not remain significant for KDM after controlling for multiple comparisons.</w:t>
        </w:r>
      </w:ins>
      <w:ins w:id="63" w:author="Hastings, Waylon James" w:date="2020-10-05T14:56:00Z">
        <w:r w:rsidR="00AE321D">
          <w:t xml:space="preserve"> </w:t>
        </w:r>
      </w:ins>
      <w:del w:id="64" w:author="Hastings, Waylon James" w:date="2020-10-05T14:59:00Z">
        <w:r w:rsidDel="00AE321D">
          <w:delText xml:space="preserve"> differ as a function of menopause status</w:delText>
        </w:r>
        <w:r w:rsidR="001B00C3" w:rsidDel="00AE321D">
          <w:delText xml:space="preserve"> across the majority of our analyses</w:delText>
        </w:r>
        <w:r w:rsidDel="00AE321D">
          <w:delText xml:space="preserve">. </w:delText>
        </w:r>
      </w:del>
      <w:r>
        <w:t>To our knowledge, our study represents the first application of biological age composites indexing system integrity (LM, HD, KDM</w:t>
      </w:r>
      <w:r w:rsidR="007466FC">
        <w:t xml:space="preserve">, </w:t>
      </w:r>
      <w:r w:rsidR="007466FC" w:rsidRPr="007466FC">
        <w:rPr>
          <w:highlight w:val="yellow"/>
        </w:rPr>
        <w:t>AL</w:t>
      </w:r>
      <w:r>
        <w:t>) to quantify costs of reproduction in women.</w:t>
      </w:r>
      <w:del w:id="65" w:author="Hastings, Waylon James" w:date="2020-10-05T14:59:00Z">
        <w:r w:rsidDel="00AE321D">
          <w:delText xml:space="preserve"> The lack of clear </w:delText>
        </w:r>
        <w:r w:rsidR="001B00C3" w:rsidDel="00AE321D">
          <w:delText xml:space="preserve">and </w:delText>
        </w:r>
        <w:r w:rsidR="001B00C3" w:rsidDel="00AE321D">
          <w:lastRenderedPageBreak/>
          <w:delText xml:space="preserve">consistent </w:delText>
        </w:r>
        <w:r w:rsidDel="00AE321D">
          <w:delText>associations between parity and LM, HD, KDM</w:delText>
        </w:r>
        <w:r w:rsidR="007466FC" w:rsidDel="00AE321D">
          <w:delText xml:space="preserve">, </w:delText>
        </w:r>
        <w:r w:rsidR="007466FC" w:rsidRPr="007466FC" w:rsidDel="00AE321D">
          <w:rPr>
            <w:highlight w:val="yellow"/>
          </w:rPr>
          <w:delText>and AL</w:delText>
        </w:r>
        <w:r w:rsidDel="00AE321D">
          <w:delText xml:space="preserve"> can be explained in several ways.</w:delText>
        </w:r>
      </w:del>
      <w:r>
        <w:t xml:space="preserve"> In what follows, we </w:t>
      </w:r>
      <w:ins w:id="66" w:author="Hastings, Waylon James" w:date="2020-10-05T14:59:00Z">
        <w:r w:rsidR="00AE321D">
          <w:t xml:space="preserve">situate our results in </w:t>
        </w:r>
      </w:ins>
      <w:del w:id="67" w:author="Hastings, Waylon James" w:date="2020-10-05T14:59:00Z">
        <w:r w:rsidDel="00AE321D">
          <w:delText xml:space="preserve">describe </w:delText>
        </w:r>
      </w:del>
      <w:r>
        <w:t>what we view as the most tenable hypotheses</w:t>
      </w:r>
      <w:ins w:id="68" w:author="Hastings, Waylon James" w:date="2020-10-05T14:59:00Z">
        <w:r w:rsidR="00AE321D">
          <w:t xml:space="preserve"> relating parity to physiological dysregulation and</w:t>
        </w:r>
      </w:ins>
      <w:ins w:id="69" w:author="Hastings, Waylon James" w:date="2020-10-05T15:00:00Z">
        <w:r w:rsidR="00AE321D">
          <w:t xml:space="preserve"> biological aging</w:t>
        </w:r>
      </w:ins>
      <w:r>
        <w:t xml:space="preserve">.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r>
        <w:t>First,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5E15F35" w14:textId="77777777" w:rsidR="007345CC" w:rsidRDefault="008406FB" w:rsidP="008406FB">
      <w:pPr>
        <w:shd w:val="clear" w:color="auto" w:fill="FFFFFF"/>
        <w:spacing w:line="480" w:lineRule="auto"/>
        <w:rPr>
          <w:ins w:id="70" w:author="Hastings, Waylon James" w:date="2020-10-05T12:37:00Z"/>
        </w:rPr>
      </w:pPr>
      <w:r>
        <w:t xml:space="preserve">A second and not mutually exclusive hypothesis is that reproduction exerts significant effects, but that these effects differ in whether they are acute or chronic in nature. In addition to transient changes in </w:t>
      </w:r>
      <w:r>
        <w:lastRenderedPageBreak/>
        <w:t xml:space="preserve">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ins w:id="71" w:author="Hastings, Waylon James" w:date="2020-10-05T12:34:00Z">
        <w:r w:rsidR="002B4C5F">
          <w:t xml:space="preserve"> </w:t>
        </w:r>
      </w:ins>
    </w:p>
    <w:p w14:paraId="69340047" w14:textId="77777777" w:rsidR="007345CC" w:rsidRDefault="007345CC" w:rsidP="008406FB">
      <w:pPr>
        <w:shd w:val="clear" w:color="auto" w:fill="FFFFFF"/>
        <w:spacing w:line="480" w:lineRule="auto"/>
        <w:rPr>
          <w:ins w:id="72" w:author="Hastings, Waylon James" w:date="2020-10-05T12:37:00Z"/>
        </w:rPr>
      </w:pPr>
    </w:p>
    <w:p w14:paraId="707EA96F" w14:textId="11D8C8C2" w:rsidR="000A073E" w:rsidRPr="007345CC" w:rsidRDefault="002B4C5F" w:rsidP="008406FB">
      <w:pPr>
        <w:shd w:val="clear" w:color="auto" w:fill="FFFFFF"/>
        <w:spacing w:line="480" w:lineRule="auto"/>
      </w:pPr>
      <w:ins w:id="73" w:author="Hastings, Waylon James" w:date="2020-10-05T12:34:00Z">
        <w:r>
          <w:t xml:space="preserve">A related </w:t>
        </w:r>
        <w:r w:rsidR="007345CC">
          <w:t xml:space="preserve">possibility suggests the negative effects of </w:t>
        </w:r>
      </w:ins>
      <w:ins w:id="74" w:author="Hastings, Waylon James" w:date="2020-10-05T12:46:00Z">
        <w:r w:rsidR="008A00C5">
          <w:t>reproduction</w:t>
        </w:r>
      </w:ins>
      <w:ins w:id="75" w:author="Hastings, Waylon James" w:date="2020-10-05T12:34:00Z">
        <w:r w:rsidR="007345CC">
          <w:t xml:space="preserve"> may not manifest until </w:t>
        </w:r>
      </w:ins>
      <w:ins w:id="76" w:author="Hastings, Waylon James" w:date="2020-10-05T12:37:00Z">
        <w:r w:rsidR="007345CC">
          <w:t>after menopause.</w:t>
        </w:r>
      </w:ins>
      <w:ins w:id="77" w:author="Hastings, Waylon James" w:date="2020-10-05T12:46:00Z">
        <w:r w:rsidR="008A00C5">
          <w:t xml:space="preserve"> In this model, </w:t>
        </w:r>
      </w:ins>
      <w:ins w:id="78" w:author="Hastings, Waylon James" w:date="2020-10-05T12:51:00Z">
        <w:r w:rsidR="008A00C5">
          <w:t xml:space="preserve">the </w:t>
        </w:r>
      </w:ins>
      <w:ins w:id="79" w:author="Hastings, Waylon James" w:date="2020-10-05T12:46:00Z">
        <w:r w:rsidR="008A00C5">
          <w:t xml:space="preserve">protective forces </w:t>
        </w:r>
      </w:ins>
      <w:ins w:id="80" w:author="Hastings, Waylon James" w:date="2020-10-05T13:07:00Z">
        <w:r w:rsidR="00D92BFC">
          <w:t>acting</w:t>
        </w:r>
      </w:ins>
      <w:ins w:id="81" w:author="Hastings, Waylon James" w:date="2020-10-05T12:48:00Z">
        <w:r w:rsidR="008A00C5">
          <w:t xml:space="preserve"> to </w:t>
        </w:r>
      </w:ins>
      <w:ins w:id="82" w:author="Hastings, Waylon James" w:date="2020-10-05T12:51:00Z">
        <w:r w:rsidR="008A00C5">
          <w:t xml:space="preserve">ensure survival during </w:t>
        </w:r>
        <w:commentRangeStart w:id="83"/>
        <w:r w:rsidR="008A00C5">
          <w:t>the reproductive stage of the lifespan</w:t>
        </w:r>
      </w:ins>
      <w:ins w:id="84" w:author="Hastings, Waylon James" w:date="2020-10-05T12:52:00Z">
        <w:r w:rsidR="008A00C5">
          <w:t xml:space="preserve"> </w:t>
        </w:r>
      </w:ins>
      <w:commentRangeEnd w:id="83"/>
      <w:ins w:id="85" w:author="Hastings, Waylon James" w:date="2020-10-05T13:08:00Z">
        <w:r w:rsidR="00D92BFC">
          <w:rPr>
            <w:rStyle w:val="CommentReference"/>
          </w:rPr>
          <w:commentReference w:id="83"/>
        </w:r>
      </w:ins>
      <w:ins w:id="86" w:author="Hastings, Waylon James" w:date="2020-10-05T12:52:00Z">
        <w:r w:rsidR="008A00C5">
          <w:t xml:space="preserve">are diminished in the post-menopausal </w:t>
        </w:r>
        <w:proofErr w:type="spellStart"/>
        <w:r w:rsidR="008A00C5">
          <w:t>period</w:t>
        </w:r>
      </w:ins>
      <w:commentRangeStart w:id="87"/>
      <w:ins w:id="88" w:author="Hastings, Waylon James" w:date="2020-10-05T13:02:00Z">
        <w:r w:rsidR="002553B0" w:rsidRPr="002553B0">
          <w:rPr>
            <w:vertAlign w:val="superscript"/>
            <w:rPrChange w:id="89" w:author="Hastings, Waylon James" w:date="2020-10-05T13:02:00Z">
              <w:rPr/>
            </w:rPrChange>
          </w:rPr>
          <w:t>REF</w:t>
        </w:r>
      </w:ins>
      <w:commentRangeEnd w:id="87"/>
      <w:proofErr w:type="spellEnd"/>
      <w:ins w:id="90" w:author="Hastings, Waylon James" w:date="2020-10-05T13:03:00Z">
        <w:r w:rsidR="002553B0">
          <w:rPr>
            <w:rStyle w:val="CommentReference"/>
          </w:rPr>
          <w:commentReference w:id="87"/>
        </w:r>
      </w:ins>
      <w:ins w:id="91" w:author="Hastings, Waylon James" w:date="2020-10-05T12:53:00Z">
        <w:r w:rsidR="008A00C5">
          <w:t xml:space="preserve">. </w:t>
        </w:r>
      </w:ins>
      <w:ins w:id="92" w:author="Hastings, Waylon James" w:date="2020-10-05T12:56:00Z">
        <w:r w:rsidR="002553B0">
          <w:t xml:space="preserve">This hypothesis is supported by the following evidence. </w:t>
        </w:r>
      </w:ins>
      <w:ins w:id="93" w:author="Hastings, Waylon James" w:date="2020-10-05T12:57:00Z">
        <w:r w:rsidR="002553B0">
          <w:t xml:space="preserve">First, menopausal status was </w:t>
        </w:r>
      </w:ins>
      <w:ins w:id="94" w:author="Hastings, Waylon James" w:date="2020-10-05T14:45:00Z">
        <w:r w:rsidR="00726F5F">
          <w:t xml:space="preserve">independently </w:t>
        </w:r>
      </w:ins>
      <w:ins w:id="95" w:author="Hastings, Waylon James" w:date="2020-10-05T12:57:00Z">
        <w:r w:rsidR="002553B0">
          <w:t>associated with increased biological age acceleration as measured by KDM</w:t>
        </w:r>
      </w:ins>
      <w:ins w:id="96" w:author="Hastings, Waylon James" w:date="2020-10-05T13:02:00Z">
        <w:r w:rsidR="002553B0">
          <w:t xml:space="preserve"> and</w:t>
        </w:r>
      </w:ins>
      <w:ins w:id="97" w:author="Hastings, Waylon James" w:date="2020-10-05T12:57:00Z">
        <w:r w:rsidR="002553B0">
          <w:t xml:space="preserve"> AL</w:t>
        </w:r>
      </w:ins>
      <w:ins w:id="98" w:author="Hastings, Waylon James" w:date="2020-10-05T13:16:00Z">
        <w:r w:rsidR="009C184D">
          <w:t xml:space="preserve">, </w:t>
        </w:r>
      </w:ins>
      <w:ins w:id="99" w:author="Hastings, Waylon James" w:date="2020-10-05T13:00:00Z">
        <w:r w:rsidR="002553B0">
          <w:t>replicating</w:t>
        </w:r>
      </w:ins>
      <w:ins w:id="100" w:author="Hastings, Waylon James" w:date="2020-10-05T13:13:00Z">
        <w:r w:rsidR="00D92BFC">
          <w:t xml:space="preserve"> </w:t>
        </w:r>
      </w:ins>
      <w:ins w:id="101" w:author="Hastings, Waylon James" w:date="2020-10-05T14:46:00Z">
        <w:r w:rsidR="00726F5F">
          <w:t>previous</w:t>
        </w:r>
      </w:ins>
      <w:ins w:id="102" w:author="Hastings, Waylon James" w:date="2020-10-05T13:00:00Z">
        <w:r w:rsidR="002553B0">
          <w:t xml:space="preserve"> finding</w:t>
        </w:r>
      </w:ins>
      <w:ins w:id="103" w:author="Hastings, Waylon James" w:date="2020-10-05T13:18:00Z">
        <w:r w:rsidR="009C184D">
          <w:t>s</w:t>
        </w:r>
      </w:ins>
      <w:ins w:id="104" w:author="Hastings, Waylon James" w:date="2020-10-05T13:00:00Z">
        <w:r w:rsidR="002553B0">
          <w:t xml:space="preserve"> </w:t>
        </w:r>
      </w:ins>
      <w:ins w:id="105" w:author="Hastings, Waylon James" w:date="2020-10-05T13:18:00Z">
        <w:r w:rsidR="009C184D">
          <w:t xml:space="preserve">with epigenetic clock measures of biological </w:t>
        </w:r>
        <w:proofErr w:type="spellStart"/>
        <w:r w:rsidR="009C184D">
          <w:t>age</w:t>
        </w:r>
      </w:ins>
      <w:commentRangeStart w:id="106"/>
      <w:ins w:id="107" w:author="Hastings, Waylon James" w:date="2020-10-05T13:01:00Z">
        <w:r w:rsidR="002553B0">
          <w:rPr>
            <w:vertAlign w:val="superscript"/>
          </w:rPr>
          <w:t>RE</w:t>
        </w:r>
      </w:ins>
      <w:commentRangeEnd w:id="106"/>
      <w:ins w:id="108" w:author="Hastings, Waylon James" w:date="2020-10-05T13:16:00Z">
        <w:r w:rsidR="009C184D">
          <w:rPr>
            <w:vertAlign w:val="superscript"/>
          </w:rPr>
          <w:t>F</w:t>
        </w:r>
        <w:proofErr w:type="spellEnd"/>
        <w:r w:rsidR="009C184D">
          <w:t xml:space="preserve">. </w:t>
        </w:r>
      </w:ins>
      <w:ins w:id="109" w:author="Hastings, Waylon James" w:date="2020-10-05T13:01:00Z">
        <w:r w:rsidR="002553B0">
          <w:rPr>
            <w:rStyle w:val="CommentReference"/>
          </w:rPr>
          <w:commentReference w:id="106"/>
        </w:r>
      </w:ins>
      <w:ins w:id="110" w:author="Hastings, Waylon James" w:date="2020-10-05T13:11:00Z">
        <w:r w:rsidR="00D92BFC">
          <w:t xml:space="preserve">Second, </w:t>
        </w:r>
      </w:ins>
      <w:ins w:id="111" w:author="Hastings, Waylon James" w:date="2020-10-05T13:12:00Z">
        <w:r w:rsidR="00D92BFC">
          <w:t>when the sample was stratified by menopausal status, both the linear and quadratic effects of parity were associated with biological age a</w:t>
        </w:r>
      </w:ins>
      <w:ins w:id="112" w:author="Hastings, Waylon James" w:date="2020-10-05T13:13:00Z">
        <w:r w:rsidR="00D92BFC">
          <w:t xml:space="preserve">cceleration </w:t>
        </w:r>
      </w:ins>
      <w:ins w:id="113" w:author="Hastings, Waylon James" w:date="2020-10-05T14:44:00Z">
        <w:r w:rsidR="00726F5F">
          <w:t xml:space="preserve">registered in all four measures, but only for </w:t>
        </w:r>
      </w:ins>
      <w:ins w:id="114" w:author="Hastings, Waylon James" w:date="2020-10-05T14:43:00Z">
        <w:r w:rsidR="00D32526">
          <w:t>postmenopausal women</w:t>
        </w:r>
      </w:ins>
      <w:ins w:id="115" w:author="Hastings, Waylon James" w:date="2020-10-05T13:13:00Z">
        <w:r w:rsidR="00D92BFC">
          <w:t>.</w:t>
        </w:r>
      </w:ins>
      <w:ins w:id="116" w:author="Hastings, Waylon James" w:date="2020-10-05T12:46:00Z">
        <w:r w:rsidR="008A00C5">
          <w:t xml:space="preserve"> </w:t>
        </w:r>
      </w:ins>
      <w:ins w:id="117" w:author="Hastings, Waylon James" w:date="2020-10-05T14:45:00Z">
        <w:r w:rsidR="00726F5F">
          <w:t xml:space="preserve">For premenopausal </w:t>
        </w:r>
        <w:proofErr w:type="gramStart"/>
        <w:r w:rsidR="00726F5F">
          <w:t>women</w:t>
        </w:r>
        <w:proofErr w:type="gramEnd"/>
        <w:r w:rsidR="00726F5F">
          <w:t xml:space="preserve"> no significant effects </w:t>
        </w:r>
        <w:r w:rsidR="00726F5F">
          <w:lastRenderedPageBreak/>
          <w:t xml:space="preserve">were observed across all models and </w:t>
        </w:r>
        <w:commentRangeStart w:id="118"/>
        <w:r w:rsidR="00726F5F">
          <w:t>measures</w:t>
        </w:r>
      </w:ins>
      <w:commentRangeEnd w:id="118"/>
      <w:ins w:id="119" w:author="Hastings, Waylon James" w:date="2020-10-05T14:46:00Z">
        <w:r w:rsidR="00726F5F">
          <w:rPr>
            <w:rStyle w:val="CommentReference"/>
          </w:rPr>
          <w:commentReference w:id="118"/>
        </w:r>
      </w:ins>
      <w:ins w:id="120" w:author="Hastings, Waylon James" w:date="2020-10-05T14:45:00Z">
        <w:r w:rsidR="00726F5F">
          <w:t xml:space="preserve">. </w:t>
        </w:r>
      </w:ins>
      <w:ins w:id="121" w:author="Hastings, Waylon James" w:date="2020-10-05T12:46:00Z">
        <w:r w:rsidR="008A00C5">
          <w:t xml:space="preserve"> </w:t>
        </w:r>
      </w:ins>
      <w:ins w:id="122" w:author="Hastings, Waylon James" w:date="2020-10-05T14:47:00Z">
        <w:r w:rsidR="00726F5F">
          <w:t xml:space="preserve">Associations between parity and female longevity </w:t>
        </w:r>
      </w:ins>
      <w:ins w:id="123" w:author="Hastings, Waylon James" w:date="2020-10-05T14:48:00Z">
        <w:r w:rsidR="00726F5F">
          <w:t>once obscured also emerge when pre and postmenopausal women are considered independently</w:t>
        </w:r>
        <w:r w:rsidR="00726F5F" w:rsidRPr="00726F5F">
          <w:rPr>
            <w:vertAlign w:val="superscript"/>
            <w:rPrChange w:id="124" w:author="Hastings, Waylon James" w:date="2020-10-05T14:48:00Z">
              <w:rPr/>
            </w:rPrChange>
          </w:rPr>
          <w:t>63</w:t>
        </w:r>
        <w:r w:rsidR="00726F5F">
          <w:t>.</w:t>
        </w:r>
      </w:ins>
      <w:ins w:id="125" w:author="Hastings, Waylon James" w:date="2020-10-05T14:47:00Z">
        <w:r w:rsidR="00726F5F">
          <w:t xml:space="preserve"> </w:t>
        </w:r>
      </w:ins>
      <w:ins w:id="126" w:author="Hastings, Waylon James" w:date="2020-10-05T12:37:00Z">
        <w:r w:rsidR="007345CC">
          <w:t xml:space="preserve"> </w:t>
        </w:r>
      </w:ins>
    </w:p>
    <w:p w14:paraId="463701D5" w14:textId="77777777" w:rsidR="000A073E" w:rsidRDefault="000A073E" w:rsidP="008406FB">
      <w:pPr>
        <w:shd w:val="clear" w:color="auto" w:fill="FFFFFF"/>
        <w:spacing w:line="480" w:lineRule="auto"/>
      </w:pPr>
    </w:p>
    <w:p w14:paraId="474E219E" w14:textId="2C08C999" w:rsidR="000A073E" w:rsidRDefault="008406FB" w:rsidP="008406FB">
      <w:pPr>
        <w:shd w:val="clear" w:color="auto" w:fill="FFFFFF"/>
        <w:spacing w:line="480" w:lineRule="auto"/>
      </w:pPr>
      <w:r>
        <w:t xml:space="preserve">A </w:t>
      </w:r>
      <w:del w:id="127" w:author="Hastings, Waylon James" w:date="2020-10-05T13:22:00Z">
        <w:r w:rsidDel="009C184D">
          <w:delText xml:space="preserve">third </w:delText>
        </w:r>
      </w:del>
      <w:ins w:id="128" w:author="Hastings, Waylon James" w:date="2020-10-05T13:22:00Z">
        <w:r w:rsidR="009C184D">
          <w:t xml:space="preserve">final </w:t>
        </w:r>
      </w:ins>
      <w:r>
        <w:t>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4B2CF619"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w:t>
      </w:r>
      <w:r w:rsidR="004F4AC4" w:rsidRPr="004F4AC4">
        <w:rPr>
          <w:highlight w:val="yellow"/>
        </w:rPr>
        <w:lastRenderedPageBreak/>
        <w:t>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w:t>
      </w:r>
      <w:r>
        <w:lastRenderedPageBreak/>
        <w:t xml:space="preserve">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w:t>
      </w:r>
      <w:r w:rsidRPr="002679A8">
        <w:rPr>
          <w:noProof/>
          <w:szCs w:val="24"/>
        </w:rPr>
        <w:tab/>
        <w:t xml:space="preserve">Horvath, S. &amp; Raj, K. DNA methylation-based biomarkers and the epigenetic clock theory of </w:t>
      </w:r>
      <w:r w:rsidRPr="002679A8">
        <w:rPr>
          <w:noProof/>
          <w:szCs w:val="24"/>
        </w:rPr>
        <w:lastRenderedPageBreak/>
        <w:t xml:space="preserve">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Best Pract. 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xml:space="preserve">, </w:t>
      </w:r>
      <w:r w:rsidRPr="002679A8">
        <w:rPr>
          <w:noProof/>
          <w:szCs w:val="24"/>
        </w:rPr>
        <w:lastRenderedPageBreak/>
        <w:t>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43.</w:t>
      </w:r>
      <w:r w:rsidRPr="002679A8">
        <w:rPr>
          <w:noProof/>
          <w:szCs w:val="24"/>
        </w:rPr>
        <w:tab/>
        <w:t xml:space="preserve">McEwen, B. S. Stress, adaptation and disease: Allostatis and allostatic load. </w:t>
      </w:r>
      <w:r w:rsidRPr="002679A8">
        <w:rPr>
          <w:i/>
          <w:iCs/>
          <w:noProof/>
          <w:szCs w:val="24"/>
        </w:rPr>
        <w:t xml:space="preserve">Ann. N. Y. Acad. </w:t>
      </w:r>
      <w:r w:rsidRPr="002679A8">
        <w:rPr>
          <w:i/>
          <w:iCs/>
          <w:noProof/>
          <w:szCs w:val="24"/>
        </w:rPr>
        <w:lastRenderedPageBreak/>
        <w:t>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55.</w:t>
      </w:r>
      <w:r w:rsidRPr="002679A8">
        <w:rPr>
          <w:noProof/>
          <w:szCs w:val="24"/>
        </w:rPr>
        <w:tab/>
        <w:t xml:space="preserve">Levine, M. E. &amp; Crimmins, E. M. Evidence of accelerated aging among African Americans and its </w:t>
      </w:r>
      <w:r w:rsidRPr="002679A8">
        <w:rPr>
          <w:noProof/>
          <w:szCs w:val="24"/>
        </w:rPr>
        <w:lastRenderedPageBreak/>
        <w:t xml:space="preserve">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National Center for Health Statistics. NHANES survey methods and analytic guidelines. (2018). Available at: https://wwwn.cdc.gov/nchs/nhanes/AnalyticGuidelines.aspx. (Accessed: 4th 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(Harvard University 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593DC466" w:rsidR="00693C80" w:rsidRPr="00405935" w:rsidRDefault="00D678E6" w:rsidP="00B66627">
            <w:pPr>
              <w:rPr>
                <w:rFonts w:ascii="Arial" w:hAnsi="Arial" w:cs="Arial"/>
              </w:rPr>
            </w:pPr>
            <w:r>
              <w:rPr>
                <w:rFonts w:ascii="Arial" w:hAnsi="Arial" w:cs="Arial"/>
              </w:rPr>
              <w:t>47.51</w:t>
            </w:r>
            <w:r w:rsidR="00693C80" w:rsidRPr="00405935">
              <w:rPr>
                <w:rFonts w:ascii="Arial" w:hAnsi="Arial" w:cs="Arial"/>
              </w:rPr>
              <w:t xml:space="preserve"> (0.</w:t>
            </w:r>
            <w:r>
              <w:rPr>
                <w:rFonts w:ascii="Arial" w:hAnsi="Arial" w:cs="Arial"/>
              </w:rPr>
              <w:t>39</w:t>
            </w:r>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09195BB2" w:rsidR="00693C80" w:rsidRPr="00405935" w:rsidRDefault="00693C80" w:rsidP="00B66627">
            <w:pPr>
              <w:rPr>
                <w:rFonts w:ascii="Arial" w:hAnsi="Arial" w:cs="Arial"/>
              </w:rPr>
            </w:pPr>
            <w:r w:rsidRPr="00405935">
              <w:rPr>
                <w:rFonts w:ascii="Arial" w:hAnsi="Arial" w:cs="Arial"/>
              </w:rPr>
              <w:t>28.</w:t>
            </w:r>
            <w:r w:rsidR="00D678E6">
              <w:rPr>
                <w:rFonts w:ascii="Arial" w:hAnsi="Arial" w:cs="Arial"/>
              </w:rPr>
              <w:t>56</w:t>
            </w:r>
            <w:r w:rsidRPr="00405935">
              <w:rPr>
                <w:rFonts w:ascii="Arial" w:hAnsi="Arial" w:cs="Arial"/>
              </w:rPr>
              <w:t xml:space="preserve"> (0.</w:t>
            </w:r>
            <w:r w:rsidR="00D678E6">
              <w:rPr>
                <w:rFonts w:ascii="Arial" w:hAnsi="Arial" w:cs="Arial"/>
              </w:rPr>
              <w:t>13</w:t>
            </w:r>
            <w:r w:rsidR="00CD6A6B">
              <w:rPr>
                <w:rFonts w:ascii="Arial" w:hAnsi="Arial" w:cs="Arial"/>
              </w:rPr>
              <w:t>, 14.7-71.3</w:t>
            </w:r>
            <w:r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10F15E30" w:rsidR="00693C80" w:rsidRPr="00405935" w:rsidRDefault="00693C80" w:rsidP="00B66627">
            <w:pPr>
              <w:rPr>
                <w:rFonts w:ascii="Arial" w:hAnsi="Arial" w:cs="Arial"/>
              </w:rPr>
            </w:pPr>
            <w:r w:rsidRPr="00405935">
              <w:rPr>
                <w:rFonts w:ascii="Arial" w:hAnsi="Arial" w:cs="Arial"/>
              </w:rPr>
              <w:t>2.9</w:t>
            </w:r>
            <w:r w:rsidR="00D678E6">
              <w:rPr>
                <w:rFonts w:ascii="Arial" w:hAnsi="Arial" w:cs="Arial"/>
              </w:rPr>
              <w:t>3</w:t>
            </w:r>
            <w:r w:rsidRPr="00405935">
              <w:rPr>
                <w:rFonts w:ascii="Arial" w:hAnsi="Arial" w:cs="Arial"/>
              </w:rPr>
              <w:t xml:space="preserve"> (0.0</w:t>
            </w:r>
            <w:r w:rsidR="00D678E6">
              <w:rPr>
                <w:rFonts w:ascii="Arial" w:hAnsi="Arial" w:cs="Arial"/>
              </w:rPr>
              <w:t>4</w:t>
            </w:r>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16B7096B"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56.3%</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06F10745"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22.8%</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67B09AC9"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r>
              <w:rPr>
                <w:rFonts w:ascii="Arial" w:hAnsi="Arial" w:cs="Arial"/>
              </w:rPr>
              <w:t>20.8%</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7D2EFE1D"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24.0%</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0ED78A5C"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r w:rsidR="00D72B1F" w:rsidRPr="00595A1F">
              <w:rPr>
                <w:rFonts w:ascii="Arial" w:hAnsi="Arial" w:cs="Arial"/>
                <w:highlight w:val="magenta"/>
              </w:rPr>
              <w:t>17.6%</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7DE3AD95"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r w:rsidR="00D72B1F" w:rsidRPr="00595A1F">
              <w:rPr>
                <w:rFonts w:ascii="Arial" w:hAnsi="Arial" w:cs="Arial"/>
                <w:highlight w:val="magenta"/>
              </w:rPr>
              <w:t>25.4%</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29"/>
            <w:commentRangeStart w:id="130"/>
            <w:commentRangeStart w:id="131"/>
            <w:r w:rsidRPr="00595A1F">
              <w:rPr>
                <w:rFonts w:ascii="Arial" w:hAnsi="Arial" w:cs="Arial"/>
                <w:highlight w:val="magenta"/>
              </w:rPr>
              <w:t>College graduate or above</w:t>
            </w:r>
          </w:p>
        </w:tc>
        <w:tc>
          <w:tcPr>
            <w:tcW w:w="2544" w:type="dxa"/>
          </w:tcPr>
          <w:p w14:paraId="58959E28" w14:textId="335F302E"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r w:rsidR="00D72B1F" w:rsidRPr="00595A1F">
              <w:rPr>
                <w:rFonts w:ascii="Arial" w:hAnsi="Arial" w:cs="Arial"/>
                <w:highlight w:val="magenta"/>
              </w:rPr>
              <w:t>33.0%</w:t>
            </w:r>
            <w:r w:rsidR="00693C80" w:rsidRPr="00595A1F">
              <w:rPr>
                <w:rFonts w:ascii="Arial" w:hAnsi="Arial" w:cs="Arial"/>
                <w:highlight w:val="magenta"/>
              </w:rPr>
              <w:t>)</w:t>
            </w:r>
            <w:commentRangeEnd w:id="129"/>
            <w:r w:rsidR="00D72B1F" w:rsidRPr="00595A1F">
              <w:rPr>
                <w:rStyle w:val="CommentReference"/>
                <w:rFonts w:ascii="Arial" w:eastAsia="Arial" w:hAnsi="Arial" w:cs="Arial"/>
                <w:highlight w:val="magenta"/>
                <w:lang w:val="en"/>
              </w:rPr>
              <w:commentReference w:id="129"/>
            </w:r>
            <w:r w:rsidR="00D71BB2">
              <w:rPr>
                <w:rStyle w:val="CommentReference"/>
                <w:rFonts w:ascii="Arial" w:eastAsia="Arial" w:hAnsi="Arial" w:cs="Arial"/>
                <w:lang w:val="en"/>
              </w:rPr>
              <w:commentReference w:id="130"/>
            </w:r>
            <w:r w:rsidR="00FA4897">
              <w:rPr>
                <w:rStyle w:val="CommentReference"/>
                <w:rFonts w:ascii="Arial" w:eastAsia="Arial" w:hAnsi="Arial" w:cs="Arial"/>
                <w:lang w:val="en"/>
              </w:rPr>
              <w:commentReference w:id="131"/>
            </w:r>
          </w:p>
        </w:tc>
      </w:tr>
      <w:commentRangeEnd w:id="130"/>
      <w:commentRangeEnd w:id="131"/>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65C82D93"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r>
              <w:rPr>
                <w:rFonts w:ascii="Arial" w:hAnsi="Arial" w:cs="Arial"/>
              </w:rPr>
              <w:t>73.9%</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4B894A93"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r>
              <w:rPr>
                <w:rFonts w:ascii="Arial" w:hAnsi="Arial" w:cs="Arial"/>
              </w:rPr>
              <w:t>10.6%)</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6CFED200"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r>
              <w:rPr>
                <w:rFonts w:ascii="Arial" w:hAnsi="Arial" w:cs="Arial"/>
              </w:rPr>
              <w:t>11.4%</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06CB39B9"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r>
              <w:rPr>
                <w:rFonts w:ascii="Arial" w:hAnsi="Arial" w:cs="Arial"/>
              </w:rPr>
              <w:t>4.15%</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3D721B17"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r w:rsidR="00D72B1F">
              <w:rPr>
                <w:rFonts w:ascii="Arial" w:hAnsi="Arial" w:cs="Arial"/>
              </w:rPr>
              <w:t>55.9%</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5D8613A0"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r w:rsidR="00D72B1F">
              <w:rPr>
                <w:rFonts w:ascii="Arial" w:hAnsi="Arial" w:cs="Arial"/>
              </w:rPr>
              <w:t>44.1%</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08BA0A2E" w:rsidR="00693C80" w:rsidRPr="00405935" w:rsidRDefault="00D678E6" w:rsidP="00B66627">
            <w:pPr>
              <w:rPr>
                <w:rFonts w:ascii="Arial" w:hAnsi="Arial" w:cs="Arial"/>
              </w:rPr>
            </w:pPr>
            <w:r>
              <w:rPr>
                <w:rFonts w:ascii="Arial" w:hAnsi="Arial" w:cs="Arial"/>
              </w:rPr>
              <w:t>2.03</w:t>
            </w:r>
            <w:r w:rsidR="00693C80" w:rsidRPr="00405935">
              <w:rPr>
                <w:rFonts w:ascii="Arial" w:hAnsi="Arial" w:cs="Arial"/>
              </w:rPr>
              <w:t xml:space="preserve"> (</w:t>
            </w:r>
            <w:r>
              <w:rPr>
                <w:rFonts w:ascii="Arial" w:hAnsi="Arial" w:cs="Arial"/>
              </w:rPr>
              <w:t>0.04</w:t>
            </w:r>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4252F18"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r>
              <w:rPr>
                <w:rFonts w:ascii="Arial" w:hAnsi="Arial" w:cs="Arial"/>
              </w:rPr>
              <w:t>20.3%</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018CA841"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r>
              <w:rPr>
                <w:rFonts w:ascii="Arial" w:hAnsi="Arial" w:cs="Arial"/>
              </w:rPr>
              <w:t>79.7%</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3714ED75"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 xml:space="preserve">Multiple linear regression examining the </w:t>
      </w:r>
      <w:r w:rsidR="00E21852" w:rsidRPr="00E21852">
        <w:rPr>
          <w:highlight w:val="yellow"/>
        </w:rPr>
        <w:t>chronic and acute</w:t>
      </w:r>
      <w:r w:rsidR="00E21852">
        <w:t xml:space="preserve"> </w:t>
      </w:r>
      <w:r w:rsidRPr="00405935">
        <w:t xml:space="preserve">effects of number of live births on biological age, National Health and Nutrition Examination Survey 1999-2010. </w:t>
      </w:r>
      <w:r w:rsidR="009C60A8" w:rsidRPr="009C60A8">
        <w:rPr>
          <w:highlight w:val="yellow"/>
        </w:rPr>
        <w:t>Values represent coefficient estimates and 95% confidence intervals.</w:t>
      </w:r>
      <w:r w:rsidR="009C60A8">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rsidR="000D5CC4">
        <w:t xml:space="preserve">values in </w:t>
      </w:r>
      <w:r w:rsidR="000D5CC4" w:rsidRPr="000D5CC4">
        <w:rPr>
          <w:b/>
          <w:bCs/>
        </w:rPr>
        <w:t>bold</w:t>
      </w:r>
      <w:r w:rsidR="000D5CC4">
        <w:t xml:space="preserve"> represent effects significant after multiple comparison correction.</w:t>
      </w:r>
    </w:p>
    <w:p w14:paraId="17FED3BD" w14:textId="77777777" w:rsidR="00693C80" w:rsidRPr="00405935" w:rsidRDefault="00693C80" w:rsidP="00693C80">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9"/>
        <w:gridCol w:w="1625"/>
        <w:gridCol w:w="1981"/>
        <w:gridCol w:w="1620"/>
        <w:gridCol w:w="1747"/>
      </w:tblGrid>
      <w:tr w:rsidR="007466FC" w:rsidRPr="00906604" w14:paraId="71277984" w14:textId="5A35D73F" w:rsidTr="00906604">
        <w:trPr>
          <w:trHeight w:val="23"/>
        </w:trPr>
        <w:tc>
          <w:tcPr>
            <w:tcW w:w="2959" w:type="dxa"/>
            <w:tcBorders>
              <w:bottom w:val="single" w:sz="4" w:space="0" w:color="auto"/>
            </w:tcBorders>
          </w:tcPr>
          <w:p w14:paraId="260DB801" w14:textId="77777777" w:rsidR="007466FC" w:rsidRPr="00906604" w:rsidRDefault="007466FC" w:rsidP="00B66627">
            <w:pPr>
              <w:rPr>
                <w:rFonts w:ascii="Arial" w:hAnsi="Arial" w:cs="Arial"/>
                <w:b/>
                <w:bCs/>
                <w:sz w:val="16"/>
                <w:szCs w:val="16"/>
              </w:rPr>
            </w:pPr>
            <w:bookmarkStart w:id="132" w:name="_Hlk34054784"/>
          </w:p>
        </w:tc>
        <w:tc>
          <w:tcPr>
            <w:tcW w:w="1625" w:type="dxa"/>
            <w:tcBorders>
              <w:bottom w:val="single" w:sz="4" w:space="0" w:color="auto"/>
            </w:tcBorders>
          </w:tcPr>
          <w:p w14:paraId="7758B6A2"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21634E81"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79C762D5"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5E8F772F" w14:textId="2F155A63" w:rsidR="007466FC" w:rsidRPr="00906604" w:rsidRDefault="007466FC" w:rsidP="00B66627">
            <w:pPr>
              <w:rPr>
                <w:rFonts w:ascii="Arial" w:hAnsi="Arial" w:cs="Arial"/>
                <w:b/>
                <w:bCs/>
                <w:sz w:val="16"/>
                <w:szCs w:val="16"/>
              </w:rPr>
            </w:pPr>
            <w:r w:rsidRPr="00906604">
              <w:rPr>
                <w:rFonts w:ascii="Arial" w:hAnsi="Arial" w:cs="Arial"/>
                <w:b/>
                <w:bCs/>
                <w:sz w:val="16"/>
                <w:szCs w:val="16"/>
              </w:rPr>
              <w:t>AL</w:t>
            </w:r>
          </w:p>
        </w:tc>
      </w:tr>
      <w:tr w:rsidR="00E21852" w:rsidRPr="00906604" w14:paraId="3FA29366" w14:textId="77777777" w:rsidTr="00906604">
        <w:trPr>
          <w:trHeight w:val="23"/>
        </w:trPr>
        <w:tc>
          <w:tcPr>
            <w:tcW w:w="9932" w:type="dxa"/>
            <w:gridSpan w:val="5"/>
            <w:tcBorders>
              <w:top w:val="single" w:sz="4" w:space="0" w:color="auto"/>
              <w:bottom w:val="single" w:sz="4" w:space="0" w:color="auto"/>
            </w:tcBorders>
          </w:tcPr>
          <w:p w14:paraId="1689CDA3" w14:textId="3A6BA1DE" w:rsidR="00E21852" w:rsidRPr="00906604" w:rsidRDefault="00E21852" w:rsidP="00B66627">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4,418)</w:t>
            </w:r>
            <w:r w:rsidR="00906604" w:rsidRPr="00906604">
              <w:rPr>
                <w:rFonts w:ascii="Arial" w:hAnsi="Arial" w:cs="Arial"/>
                <w:sz w:val="16"/>
                <w:szCs w:val="16"/>
                <w:shd w:val="clear" w:color="auto" w:fill="FFFFFF"/>
                <w:vertAlign w:val="superscript"/>
              </w:rPr>
              <w:t xml:space="preserve"> †</w:t>
            </w:r>
          </w:p>
        </w:tc>
      </w:tr>
      <w:tr w:rsidR="007466FC" w:rsidRPr="00906604" w14:paraId="4D8FF6F3" w14:textId="40DC241C" w:rsidTr="00906604">
        <w:trPr>
          <w:trHeight w:val="23"/>
        </w:trPr>
        <w:tc>
          <w:tcPr>
            <w:tcW w:w="2959" w:type="dxa"/>
            <w:tcBorders>
              <w:top w:val="single" w:sz="4" w:space="0" w:color="auto"/>
            </w:tcBorders>
          </w:tcPr>
          <w:p w14:paraId="126DABC6"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4639749" w14:textId="34755D3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40</w:t>
            </w:r>
            <w:r w:rsidRPr="00906604">
              <w:rPr>
                <w:rFonts w:ascii="Arial" w:hAnsi="Arial" w:cs="Arial"/>
                <w:sz w:val="16"/>
                <w:szCs w:val="16"/>
              </w:rPr>
              <w:t xml:space="preserve"> (</w:t>
            </w:r>
            <w:r w:rsidR="009C60A8" w:rsidRPr="00906604">
              <w:rPr>
                <w:rFonts w:ascii="Arial" w:hAnsi="Arial" w:cs="Arial"/>
                <w:sz w:val="16"/>
                <w:szCs w:val="16"/>
              </w:rPr>
              <w:t>-0.8</w:t>
            </w:r>
            <w:r w:rsidR="003555C2" w:rsidRPr="00906604">
              <w:rPr>
                <w:rFonts w:ascii="Arial" w:hAnsi="Arial" w:cs="Arial"/>
                <w:sz w:val="16"/>
                <w:szCs w:val="16"/>
              </w:rPr>
              <w:t>4</w:t>
            </w:r>
            <w:r w:rsidR="009C60A8" w:rsidRPr="00906604">
              <w:rPr>
                <w:rFonts w:ascii="Arial" w:hAnsi="Arial" w:cs="Arial"/>
                <w:sz w:val="16"/>
                <w:szCs w:val="16"/>
              </w:rPr>
              <w:t>, 0.0</w:t>
            </w:r>
            <w:r w:rsidR="003555C2" w:rsidRPr="00906604">
              <w:rPr>
                <w:rFonts w:ascii="Arial" w:hAnsi="Arial" w:cs="Arial"/>
                <w:sz w:val="16"/>
                <w:szCs w:val="16"/>
              </w:rPr>
              <w:t>4</w:t>
            </w:r>
            <w:r w:rsidRPr="00906604">
              <w:rPr>
                <w:rFonts w:ascii="Arial" w:hAnsi="Arial" w:cs="Arial"/>
                <w:sz w:val="16"/>
                <w:szCs w:val="16"/>
              </w:rPr>
              <w:t>)</w:t>
            </w:r>
          </w:p>
        </w:tc>
        <w:tc>
          <w:tcPr>
            <w:tcW w:w="1981" w:type="dxa"/>
            <w:tcBorders>
              <w:top w:val="single" w:sz="4" w:space="0" w:color="auto"/>
            </w:tcBorders>
          </w:tcPr>
          <w:p w14:paraId="4BAF8284" w14:textId="0D78A1AD" w:rsidR="007466FC" w:rsidRPr="00906604" w:rsidRDefault="003555C2" w:rsidP="00B66627">
            <w:pPr>
              <w:rPr>
                <w:rFonts w:ascii="Arial" w:hAnsi="Arial" w:cs="Arial"/>
                <w:sz w:val="16"/>
                <w:szCs w:val="16"/>
              </w:rPr>
            </w:pPr>
            <w:r w:rsidRPr="00906604">
              <w:rPr>
                <w:rFonts w:ascii="Arial" w:hAnsi="Arial" w:cs="Arial"/>
                <w:sz w:val="16"/>
                <w:szCs w:val="16"/>
              </w:rPr>
              <w:t>-0.004 (-0.04, 0.04)</w:t>
            </w:r>
          </w:p>
        </w:tc>
        <w:tc>
          <w:tcPr>
            <w:tcW w:w="1620" w:type="dxa"/>
            <w:tcBorders>
              <w:top w:val="single" w:sz="4" w:space="0" w:color="auto"/>
            </w:tcBorders>
          </w:tcPr>
          <w:p w14:paraId="272EE83B" w14:textId="2F063A89" w:rsidR="007466FC" w:rsidRPr="00906604" w:rsidRDefault="003555C2" w:rsidP="00B66627">
            <w:pPr>
              <w:rPr>
                <w:rFonts w:ascii="Arial" w:hAnsi="Arial" w:cs="Arial"/>
                <w:sz w:val="16"/>
                <w:szCs w:val="16"/>
              </w:rPr>
            </w:pPr>
            <w:r w:rsidRPr="00906604">
              <w:rPr>
                <w:rFonts w:ascii="Arial" w:hAnsi="Arial" w:cs="Arial"/>
                <w:sz w:val="16"/>
                <w:szCs w:val="16"/>
              </w:rPr>
              <w:t>-0.96 (</w:t>
            </w:r>
            <w:r w:rsidR="00E54B89" w:rsidRPr="00906604">
              <w:rPr>
                <w:rFonts w:ascii="Arial" w:hAnsi="Arial" w:cs="Arial"/>
                <w:sz w:val="16"/>
                <w:szCs w:val="16"/>
              </w:rPr>
              <w:t>-</w:t>
            </w:r>
            <w:r w:rsidRPr="00906604">
              <w:rPr>
                <w:rFonts w:ascii="Arial" w:hAnsi="Arial" w:cs="Arial"/>
                <w:sz w:val="16"/>
                <w:szCs w:val="16"/>
              </w:rPr>
              <w:t>1.94, 0.02)</w:t>
            </w:r>
          </w:p>
        </w:tc>
        <w:tc>
          <w:tcPr>
            <w:tcW w:w="1747" w:type="dxa"/>
            <w:tcBorders>
              <w:top w:val="single" w:sz="4" w:space="0" w:color="auto"/>
            </w:tcBorders>
          </w:tcPr>
          <w:p w14:paraId="58621E70" w14:textId="75B811DE" w:rsidR="007466FC" w:rsidRPr="00906604" w:rsidRDefault="003555C2" w:rsidP="00B66627">
            <w:pPr>
              <w:rPr>
                <w:rFonts w:ascii="Arial" w:hAnsi="Arial" w:cs="Arial"/>
                <w:sz w:val="16"/>
                <w:szCs w:val="16"/>
              </w:rPr>
            </w:pPr>
            <w:r w:rsidRPr="00906604">
              <w:rPr>
                <w:rFonts w:ascii="Arial" w:hAnsi="Arial" w:cs="Arial"/>
                <w:sz w:val="16"/>
                <w:szCs w:val="16"/>
              </w:rPr>
              <w:t>-0.01 (-0.02, 0.003)</w:t>
            </w:r>
          </w:p>
        </w:tc>
      </w:tr>
      <w:tr w:rsidR="007466FC" w:rsidRPr="00906604" w14:paraId="55E708B5" w14:textId="4736877A" w:rsidTr="00DD7764">
        <w:trPr>
          <w:trHeight w:val="23"/>
        </w:trPr>
        <w:tc>
          <w:tcPr>
            <w:tcW w:w="2959" w:type="dxa"/>
          </w:tcPr>
          <w:p w14:paraId="2701A81D"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059B203A" w14:textId="29AE464A" w:rsidR="007466FC" w:rsidRPr="00906604" w:rsidRDefault="007466FC" w:rsidP="00B66627">
            <w:pPr>
              <w:rPr>
                <w:rFonts w:ascii="Arial" w:hAnsi="Arial" w:cs="Arial"/>
                <w:sz w:val="16"/>
                <w:szCs w:val="16"/>
              </w:rPr>
            </w:pPr>
            <w:r w:rsidRPr="00906604">
              <w:rPr>
                <w:rFonts w:ascii="Arial" w:hAnsi="Arial" w:cs="Arial"/>
                <w:sz w:val="16"/>
                <w:szCs w:val="16"/>
              </w:rPr>
              <w:t>0.0</w:t>
            </w:r>
            <w:r w:rsidR="009C60A8" w:rsidRPr="00906604">
              <w:rPr>
                <w:rFonts w:ascii="Arial" w:hAnsi="Arial" w:cs="Arial"/>
                <w:sz w:val="16"/>
                <w:szCs w:val="16"/>
              </w:rPr>
              <w:t>4</w:t>
            </w:r>
            <w:r w:rsidRPr="00906604">
              <w:rPr>
                <w:rFonts w:ascii="Arial" w:hAnsi="Arial" w:cs="Arial"/>
                <w:sz w:val="16"/>
                <w:szCs w:val="16"/>
              </w:rPr>
              <w:t xml:space="preserve"> (</w:t>
            </w:r>
            <w:r w:rsidR="009C60A8" w:rsidRPr="00906604">
              <w:rPr>
                <w:rFonts w:ascii="Arial" w:hAnsi="Arial" w:cs="Arial"/>
                <w:sz w:val="16"/>
                <w:szCs w:val="16"/>
              </w:rPr>
              <w:t>-0.05, 0.14</w:t>
            </w:r>
            <w:r w:rsidRPr="00906604">
              <w:rPr>
                <w:rFonts w:ascii="Arial" w:hAnsi="Arial" w:cs="Arial"/>
                <w:sz w:val="16"/>
                <w:szCs w:val="16"/>
              </w:rPr>
              <w:t>)</w:t>
            </w:r>
          </w:p>
        </w:tc>
        <w:tc>
          <w:tcPr>
            <w:tcW w:w="1981" w:type="dxa"/>
          </w:tcPr>
          <w:p w14:paraId="2B3013AF" w14:textId="7815C5E3" w:rsidR="007466FC" w:rsidRPr="00906604" w:rsidRDefault="003555C2" w:rsidP="00B66627">
            <w:pPr>
              <w:rPr>
                <w:rFonts w:ascii="Arial" w:hAnsi="Arial" w:cs="Arial"/>
                <w:sz w:val="16"/>
                <w:szCs w:val="16"/>
              </w:rPr>
            </w:pPr>
            <w:r w:rsidRPr="00906604">
              <w:rPr>
                <w:rFonts w:ascii="Arial" w:hAnsi="Arial" w:cs="Arial"/>
                <w:sz w:val="16"/>
                <w:szCs w:val="16"/>
              </w:rPr>
              <w:t>-0.004 (-0.01, 0.01)</w:t>
            </w:r>
          </w:p>
        </w:tc>
        <w:tc>
          <w:tcPr>
            <w:tcW w:w="1620" w:type="dxa"/>
          </w:tcPr>
          <w:p w14:paraId="6E6FE668" w14:textId="32659426" w:rsidR="007466FC" w:rsidRPr="00906604" w:rsidRDefault="003555C2" w:rsidP="00B66627">
            <w:pPr>
              <w:rPr>
                <w:rFonts w:ascii="Arial" w:hAnsi="Arial" w:cs="Arial"/>
                <w:sz w:val="16"/>
                <w:szCs w:val="16"/>
              </w:rPr>
            </w:pPr>
            <w:r w:rsidRPr="00906604">
              <w:rPr>
                <w:rFonts w:ascii="Arial" w:hAnsi="Arial" w:cs="Arial"/>
                <w:sz w:val="16"/>
                <w:szCs w:val="16"/>
              </w:rPr>
              <w:t>0.06 (-0.15, 0.27)</w:t>
            </w:r>
          </w:p>
        </w:tc>
        <w:tc>
          <w:tcPr>
            <w:tcW w:w="1747" w:type="dxa"/>
          </w:tcPr>
          <w:p w14:paraId="11F83687" w14:textId="05D90FD3" w:rsidR="007466FC" w:rsidRPr="00906604" w:rsidRDefault="003555C2" w:rsidP="00B66627">
            <w:pPr>
              <w:rPr>
                <w:rFonts w:ascii="Arial" w:hAnsi="Arial" w:cs="Arial"/>
                <w:sz w:val="16"/>
                <w:szCs w:val="16"/>
              </w:rPr>
            </w:pPr>
            <w:r w:rsidRPr="00906604">
              <w:rPr>
                <w:rFonts w:ascii="Arial" w:hAnsi="Arial" w:cs="Arial"/>
                <w:sz w:val="16"/>
                <w:szCs w:val="16"/>
              </w:rPr>
              <w:t>0.001 (-0.002, 0.004)</w:t>
            </w:r>
          </w:p>
        </w:tc>
      </w:tr>
      <w:tr w:rsidR="007466FC" w:rsidRPr="00906604" w14:paraId="29470ABA" w14:textId="7A509F66" w:rsidTr="00DD7764">
        <w:trPr>
          <w:trHeight w:val="23"/>
        </w:trPr>
        <w:tc>
          <w:tcPr>
            <w:tcW w:w="2959" w:type="dxa"/>
          </w:tcPr>
          <w:p w14:paraId="1B45FB5F"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66C92967" w14:textId="104A22DA" w:rsidR="007466FC" w:rsidRPr="00906604" w:rsidRDefault="009C60A8" w:rsidP="00B66627">
            <w:pPr>
              <w:rPr>
                <w:rFonts w:ascii="Arial" w:hAnsi="Arial" w:cs="Arial"/>
                <w:sz w:val="16"/>
                <w:szCs w:val="16"/>
              </w:rPr>
            </w:pPr>
            <w:r w:rsidRPr="00906604">
              <w:rPr>
                <w:rFonts w:ascii="Arial" w:hAnsi="Arial" w:cs="Arial"/>
                <w:sz w:val="16"/>
                <w:szCs w:val="16"/>
              </w:rPr>
              <w:t>-0.92 (-1.9</w:t>
            </w:r>
            <w:r w:rsidR="003555C2" w:rsidRPr="00906604">
              <w:rPr>
                <w:rFonts w:ascii="Arial" w:hAnsi="Arial" w:cs="Arial"/>
                <w:sz w:val="16"/>
                <w:szCs w:val="16"/>
              </w:rPr>
              <w:t>8</w:t>
            </w:r>
            <w:r w:rsidRPr="00906604">
              <w:rPr>
                <w:rFonts w:ascii="Arial" w:hAnsi="Arial" w:cs="Arial"/>
                <w:sz w:val="16"/>
                <w:szCs w:val="16"/>
              </w:rPr>
              <w:t>, 0.1</w:t>
            </w:r>
            <w:r w:rsidR="003555C2" w:rsidRPr="00906604">
              <w:rPr>
                <w:rFonts w:ascii="Arial" w:hAnsi="Arial" w:cs="Arial"/>
                <w:sz w:val="16"/>
                <w:szCs w:val="16"/>
              </w:rPr>
              <w:t>3</w:t>
            </w:r>
            <w:r w:rsidRPr="00906604">
              <w:rPr>
                <w:rFonts w:ascii="Arial" w:hAnsi="Arial" w:cs="Arial"/>
                <w:sz w:val="16"/>
                <w:szCs w:val="16"/>
              </w:rPr>
              <w:t>)</w:t>
            </w:r>
          </w:p>
        </w:tc>
        <w:tc>
          <w:tcPr>
            <w:tcW w:w="1981" w:type="dxa"/>
          </w:tcPr>
          <w:p w14:paraId="4E462F9B" w14:textId="674946A2" w:rsidR="007466FC" w:rsidRPr="00906604" w:rsidRDefault="003555C2" w:rsidP="00B66627">
            <w:pPr>
              <w:rPr>
                <w:rFonts w:ascii="Arial" w:hAnsi="Arial" w:cs="Arial"/>
                <w:sz w:val="16"/>
                <w:szCs w:val="16"/>
              </w:rPr>
            </w:pPr>
            <w:r w:rsidRPr="00906604">
              <w:rPr>
                <w:rFonts w:ascii="Arial" w:hAnsi="Arial" w:cs="Arial"/>
                <w:sz w:val="16"/>
                <w:szCs w:val="16"/>
              </w:rPr>
              <w:t>0.07 (-0.02, 0.16)</w:t>
            </w:r>
          </w:p>
        </w:tc>
        <w:tc>
          <w:tcPr>
            <w:tcW w:w="1620" w:type="dxa"/>
          </w:tcPr>
          <w:p w14:paraId="759D2951" w14:textId="449FAAE9" w:rsidR="007466FC" w:rsidRPr="00906604" w:rsidRDefault="003555C2" w:rsidP="00B66627">
            <w:pPr>
              <w:rPr>
                <w:rFonts w:ascii="Arial" w:hAnsi="Arial" w:cs="Arial"/>
                <w:sz w:val="16"/>
                <w:szCs w:val="16"/>
              </w:rPr>
            </w:pPr>
            <w:r w:rsidRPr="00906604">
              <w:rPr>
                <w:rFonts w:ascii="Arial" w:hAnsi="Arial" w:cs="Arial"/>
                <w:sz w:val="16"/>
                <w:szCs w:val="16"/>
              </w:rPr>
              <w:t>1.85 (-0.60, 4.30)</w:t>
            </w:r>
          </w:p>
        </w:tc>
        <w:tc>
          <w:tcPr>
            <w:tcW w:w="1747" w:type="dxa"/>
          </w:tcPr>
          <w:p w14:paraId="01FFFB67" w14:textId="7D937022" w:rsidR="007466FC" w:rsidRPr="00906604" w:rsidRDefault="003555C2" w:rsidP="00B66627">
            <w:pPr>
              <w:rPr>
                <w:rFonts w:ascii="Arial" w:hAnsi="Arial" w:cs="Arial"/>
                <w:sz w:val="16"/>
                <w:szCs w:val="16"/>
              </w:rPr>
            </w:pPr>
            <w:r w:rsidRPr="00906604">
              <w:rPr>
                <w:rFonts w:ascii="Arial" w:hAnsi="Arial" w:cs="Arial"/>
                <w:sz w:val="16"/>
                <w:szCs w:val="16"/>
              </w:rPr>
              <w:t>0.02 (-0.02, 0.003)</w:t>
            </w:r>
          </w:p>
        </w:tc>
      </w:tr>
      <w:tr w:rsidR="007466FC" w:rsidRPr="00906604" w14:paraId="6EB356CD" w14:textId="545C4EE5" w:rsidTr="00DD7764">
        <w:trPr>
          <w:trHeight w:val="23"/>
        </w:trPr>
        <w:tc>
          <w:tcPr>
            <w:tcW w:w="2959" w:type="dxa"/>
          </w:tcPr>
          <w:p w14:paraId="2573569E"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54CEA518" w14:textId="3FB03B5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36</w:t>
            </w:r>
            <w:r w:rsidRPr="00906604">
              <w:rPr>
                <w:rFonts w:ascii="Arial" w:hAnsi="Arial" w:cs="Arial"/>
                <w:sz w:val="16"/>
                <w:szCs w:val="16"/>
              </w:rPr>
              <w:t xml:space="preserve"> (</w:t>
            </w:r>
            <w:r w:rsidR="009C60A8" w:rsidRPr="00906604">
              <w:rPr>
                <w:rFonts w:ascii="Arial" w:hAnsi="Arial" w:cs="Arial"/>
                <w:sz w:val="16"/>
                <w:szCs w:val="16"/>
              </w:rPr>
              <w:t>-1.0</w:t>
            </w:r>
            <w:r w:rsidR="00E54B89" w:rsidRPr="00906604">
              <w:rPr>
                <w:rFonts w:ascii="Arial" w:hAnsi="Arial" w:cs="Arial"/>
                <w:sz w:val="16"/>
                <w:szCs w:val="16"/>
              </w:rPr>
              <w:t>2</w:t>
            </w:r>
            <w:r w:rsidR="009C60A8" w:rsidRPr="00906604">
              <w:rPr>
                <w:rFonts w:ascii="Arial" w:hAnsi="Arial" w:cs="Arial"/>
                <w:sz w:val="16"/>
                <w:szCs w:val="16"/>
              </w:rPr>
              <w:t>, 0.3</w:t>
            </w:r>
            <w:r w:rsidR="00E54B89" w:rsidRPr="00906604">
              <w:rPr>
                <w:rFonts w:ascii="Arial" w:hAnsi="Arial" w:cs="Arial"/>
                <w:sz w:val="16"/>
                <w:szCs w:val="16"/>
              </w:rPr>
              <w:t>1</w:t>
            </w:r>
            <w:r w:rsidRPr="00906604">
              <w:rPr>
                <w:rFonts w:ascii="Arial" w:hAnsi="Arial" w:cs="Arial"/>
                <w:sz w:val="16"/>
                <w:szCs w:val="16"/>
              </w:rPr>
              <w:t>)</w:t>
            </w:r>
          </w:p>
        </w:tc>
        <w:tc>
          <w:tcPr>
            <w:tcW w:w="1981" w:type="dxa"/>
          </w:tcPr>
          <w:p w14:paraId="16A05E51" w14:textId="18D087E3" w:rsidR="007466FC" w:rsidRPr="00906604" w:rsidRDefault="003555C2" w:rsidP="00B66627">
            <w:pPr>
              <w:rPr>
                <w:rFonts w:ascii="Arial" w:hAnsi="Arial" w:cs="Arial"/>
                <w:b/>
                <w:bCs/>
                <w:sz w:val="16"/>
                <w:szCs w:val="16"/>
              </w:rPr>
            </w:pPr>
            <w:r w:rsidRPr="00906604">
              <w:rPr>
                <w:rFonts w:ascii="Arial" w:hAnsi="Arial" w:cs="Arial"/>
                <w:b/>
                <w:bCs/>
                <w:sz w:val="16"/>
                <w:szCs w:val="16"/>
              </w:rPr>
              <w:t>-0.07 (-0.12, -0.02) **</w:t>
            </w:r>
          </w:p>
        </w:tc>
        <w:tc>
          <w:tcPr>
            <w:tcW w:w="1620" w:type="dxa"/>
          </w:tcPr>
          <w:p w14:paraId="214EFFAD" w14:textId="088F84AF" w:rsidR="007466FC" w:rsidRPr="00906604" w:rsidRDefault="003555C2" w:rsidP="00B66627">
            <w:pPr>
              <w:rPr>
                <w:rFonts w:ascii="Arial" w:hAnsi="Arial" w:cs="Arial"/>
                <w:sz w:val="16"/>
                <w:szCs w:val="16"/>
              </w:rPr>
            </w:pPr>
            <w:r w:rsidRPr="00906604">
              <w:rPr>
                <w:rFonts w:ascii="Arial" w:hAnsi="Arial" w:cs="Arial"/>
                <w:sz w:val="16"/>
                <w:szCs w:val="16"/>
              </w:rPr>
              <w:t>-0.19 (-1.55, 1.17)</w:t>
            </w:r>
          </w:p>
        </w:tc>
        <w:tc>
          <w:tcPr>
            <w:tcW w:w="1747" w:type="dxa"/>
          </w:tcPr>
          <w:p w14:paraId="744B9509" w14:textId="0FA3C59C" w:rsidR="007466FC" w:rsidRPr="00906604" w:rsidRDefault="003555C2" w:rsidP="00B66627">
            <w:pPr>
              <w:rPr>
                <w:rFonts w:ascii="Arial" w:hAnsi="Arial" w:cs="Arial"/>
                <w:sz w:val="16"/>
                <w:szCs w:val="16"/>
              </w:rPr>
            </w:pPr>
            <w:r w:rsidRPr="00906604">
              <w:rPr>
                <w:rFonts w:ascii="Arial" w:hAnsi="Arial" w:cs="Arial"/>
                <w:sz w:val="16"/>
                <w:szCs w:val="16"/>
              </w:rPr>
              <w:t>-0.01 (-0.03, 0.01)</w:t>
            </w:r>
          </w:p>
        </w:tc>
      </w:tr>
      <w:tr w:rsidR="007466FC" w:rsidRPr="00906604" w14:paraId="50EA1AAF" w14:textId="12A1760E" w:rsidTr="0069035A">
        <w:trPr>
          <w:trHeight w:val="23"/>
        </w:trPr>
        <w:tc>
          <w:tcPr>
            <w:tcW w:w="2959" w:type="dxa"/>
            <w:tcBorders>
              <w:bottom w:val="single" w:sz="4" w:space="0" w:color="auto"/>
            </w:tcBorders>
          </w:tcPr>
          <w:p w14:paraId="7115F732"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72B93BC3" w14:textId="49DA278F" w:rsidR="007466FC" w:rsidRPr="00906604" w:rsidRDefault="009C60A8" w:rsidP="00B66627">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(-0.05, 0.20)</w:t>
            </w:r>
          </w:p>
        </w:tc>
        <w:tc>
          <w:tcPr>
            <w:tcW w:w="1981" w:type="dxa"/>
            <w:tcBorders>
              <w:bottom w:val="single" w:sz="4" w:space="0" w:color="auto"/>
            </w:tcBorders>
          </w:tcPr>
          <w:p w14:paraId="473698C2" w14:textId="7BEDF4DD" w:rsidR="007466FC" w:rsidRPr="00906604" w:rsidRDefault="003555C2" w:rsidP="00B66627">
            <w:pPr>
              <w:rPr>
                <w:rFonts w:ascii="Arial" w:hAnsi="Arial" w:cs="Arial"/>
                <w:b/>
                <w:bCs/>
                <w:sz w:val="16"/>
                <w:szCs w:val="16"/>
              </w:rPr>
            </w:pPr>
            <w:r w:rsidRPr="00906604">
              <w:rPr>
                <w:rFonts w:ascii="Arial" w:hAnsi="Arial" w:cs="Arial"/>
                <w:b/>
                <w:bCs/>
                <w:sz w:val="16"/>
                <w:szCs w:val="16"/>
              </w:rPr>
              <w:t>0.02 (0.01, 0.03) **</w:t>
            </w:r>
          </w:p>
        </w:tc>
        <w:tc>
          <w:tcPr>
            <w:tcW w:w="1620" w:type="dxa"/>
            <w:tcBorders>
              <w:bottom w:val="single" w:sz="4" w:space="0" w:color="auto"/>
            </w:tcBorders>
          </w:tcPr>
          <w:p w14:paraId="148F1A21" w14:textId="2386B806" w:rsidR="007466FC" w:rsidRPr="00906604" w:rsidRDefault="003555C2" w:rsidP="00B66627">
            <w:pPr>
              <w:rPr>
                <w:rFonts w:ascii="Arial" w:hAnsi="Arial" w:cs="Arial"/>
                <w:sz w:val="16"/>
                <w:szCs w:val="16"/>
              </w:rPr>
            </w:pPr>
            <w:r w:rsidRPr="00906604">
              <w:rPr>
                <w:rFonts w:ascii="Arial" w:hAnsi="Arial" w:cs="Arial"/>
                <w:sz w:val="16"/>
                <w:szCs w:val="16"/>
              </w:rPr>
              <w:t>0.14 (-0.12, 0.39)</w:t>
            </w:r>
          </w:p>
        </w:tc>
        <w:tc>
          <w:tcPr>
            <w:tcW w:w="1747" w:type="dxa"/>
            <w:tcBorders>
              <w:bottom w:val="single" w:sz="4" w:space="0" w:color="auto"/>
            </w:tcBorders>
          </w:tcPr>
          <w:p w14:paraId="573AAD42" w14:textId="547EB227" w:rsidR="007466FC" w:rsidRPr="00906604" w:rsidRDefault="003555C2" w:rsidP="00B66627">
            <w:pPr>
              <w:rPr>
                <w:rFonts w:ascii="Arial" w:hAnsi="Arial" w:cs="Arial"/>
                <w:sz w:val="16"/>
                <w:szCs w:val="16"/>
              </w:rPr>
            </w:pPr>
            <w:r w:rsidRPr="00906604">
              <w:rPr>
                <w:rFonts w:ascii="Arial" w:hAnsi="Arial" w:cs="Arial"/>
                <w:sz w:val="16"/>
                <w:szCs w:val="16"/>
              </w:rPr>
              <w:t>0.002 (-0.002, 0.01)</w:t>
            </w:r>
          </w:p>
        </w:tc>
      </w:tr>
      <w:tr w:rsidR="00E21852" w:rsidRPr="00906604" w14:paraId="14A5CF59" w14:textId="2AFE57B7" w:rsidTr="0069035A">
        <w:trPr>
          <w:trHeight w:val="23"/>
        </w:trPr>
        <w:tc>
          <w:tcPr>
            <w:tcW w:w="9932" w:type="dxa"/>
            <w:gridSpan w:val="5"/>
            <w:tcBorders>
              <w:top w:val="single" w:sz="4" w:space="0" w:color="auto"/>
              <w:bottom w:val="single" w:sz="4" w:space="0" w:color="auto"/>
            </w:tcBorders>
          </w:tcPr>
          <w:p w14:paraId="7A77D301" w14:textId="3CE3DA7A" w:rsidR="00E21852" w:rsidRPr="00906604" w:rsidRDefault="00E21852" w:rsidP="00B66627">
            <w:pPr>
              <w:rPr>
                <w:rFonts w:ascii="Arial" w:hAnsi="Arial" w:cs="Arial"/>
                <w:sz w:val="16"/>
                <w:szCs w:val="16"/>
              </w:rPr>
            </w:pPr>
            <w:r w:rsidRPr="00906604">
              <w:rPr>
                <w:rFonts w:ascii="Arial" w:hAnsi="Arial" w:cs="Arial"/>
                <w:b/>
                <w:bCs/>
                <w:sz w:val="16"/>
                <w:szCs w:val="16"/>
              </w:rPr>
              <w:t>Sensitivity analysis 1 (n = 5,184)</w:t>
            </w:r>
            <w:r w:rsidR="00906604" w:rsidRPr="00906604">
              <w:rPr>
                <w:rFonts w:ascii="Arial" w:hAnsi="Arial" w:cs="Arial"/>
                <w:sz w:val="16"/>
                <w:szCs w:val="16"/>
                <w:shd w:val="clear" w:color="auto" w:fill="FFFFFF"/>
                <w:vertAlign w:val="superscript"/>
              </w:rPr>
              <w:t xml:space="preserve"> ††</w:t>
            </w:r>
          </w:p>
        </w:tc>
      </w:tr>
      <w:tr w:rsidR="00E21852" w:rsidRPr="00906604" w14:paraId="1AE41392" w14:textId="61E6D129" w:rsidTr="0069035A">
        <w:trPr>
          <w:trHeight w:val="23"/>
        </w:trPr>
        <w:tc>
          <w:tcPr>
            <w:tcW w:w="2959" w:type="dxa"/>
            <w:tcBorders>
              <w:top w:val="single" w:sz="4" w:space="0" w:color="auto"/>
            </w:tcBorders>
          </w:tcPr>
          <w:p w14:paraId="38103371" w14:textId="436CEA91"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60925309" w14:textId="1D03F7A8"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9</w:t>
            </w:r>
            <w:r w:rsidRPr="00906604">
              <w:rPr>
                <w:rFonts w:ascii="Arial" w:hAnsi="Arial" w:cs="Arial"/>
                <w:sz w:val="16"/>
                <w:szCs w:val="16"/>
              </w:rPr>
              <w:t xml:space="preserve"> (-0.5</w:t>
            </w:r>
            <w:r w:rsidR="00E54B89" w:rsidRPr="00906604">
              <w:rPr>
                <w:rFonts w:ascii="Arial" w:hAnsi="Arial" w:cs="Arial"/>
                <w:sz w:val="16"/>
                <w:szCs w:val="16"/>
              </w:rPr>
              <w:t>4</w:t>
            </w:r>
            <w:r w:rsidRPr="00906604">
              <w:rPr>
                <w:rFonts w:ascii="Arial" w:hAnsi="Arial" w:cs="Arial"/>
                <w:sz w:val="16"/>
                <w:szCs w:val="16"/>
              </w:rPr>
              <w:t>, 0.</w:t>
            </w:r>
            <w:r w:rsidR="00E54B89" w:rsidRPr="00906604">
              <w:rPr>
                <w:rFonts w:ascii="Arial" w:hAnsi="Arial" w:cs="Arial"/>
                <w:sz w:val="16"/>
                <w:szCs w:val="16"/>
              </w:rPr>
              <w:t>35</w:t>
            </w:r>
            <w:r w:rsidRPr="00906604">
              <w:rPr>
                <w:rFonts w:ascii="Arial" w:hAnsi="Arial" w:cs="Arial"/>
                <w:sz w:val="16"/>
                <w:szCs w:val="16"/>
              </w:rPr>
              <w:t>)</w:t>
            </w:r>
          </w:p>
        </w:tc>
        <w:tc>
          <w:tcPr>
            <w:tcW w:w="1981" w:type="dxa"/>
            <w:tcBorders>
              <w:top w:val="single" w:sz="4" w:space="0" w:color="auto"/>
            </w:tcBorders>
          </w:tcPr>
          <w:p w14:paraId="68886A11" w14:textId="7A61F1BA" w:rsidR="00E21852" w:rsidRPr="00906604" w:rsidRDefault="00CC0E59" w:rsidP="00E21852">
            <w:pPr>
              <w:rPr>
                <w:rFonts w:ascii="Arial" w:hAnsi="Arial" w:cs="Arial"/>
                <w:sz w:val="16"/>
                <w:szCs w:val="16"/>
              </w:rPr>
            </w:pPr>
            <w:r w:rsidRPr="00906604">
              <w:rPr>
                <w:rFonts w:ascii="Arial" w:hAnsi="Arial" w:cs="Arial"/>
                <w:sz w:val="16"/>
                <w:szCs w:val="16"/>
              </w:rPr>
              <w:t>-0.001 (-0.04, 0.0</w:t>
            </w:r>
            <w:r w:rsidR="00E54B89" w:rsidRPr="00906604">
              <w:rPr>
                <w:rFonts w:ascii="Arial" w:hAnsi="Arial" w:cs="Arial"/>
                <w:sz w:val="16"/>
                <w:szCs w:val="16"/>
              </w:rPr>
              <w:t>3</w:t>
            </w:r>
            <w:r w:rsidRPr="00906604">
              <w:rPr>
                <w:rFonts w:ascii="Arial" w:hAnsi="Arial" w:cs="Arial"/>
                <w:sz w:val="16"/>
                <w:szCs w:val="16"/>
              </w:rPr>
              <w:t>)</w:t>
            </w:r>
          </w:p>
        </w:tc>
        <w:tc>
          <w:tcPr>
            <w:tcW w:w="1620" w:type="dxa"/>
            <w:tcBorders>
              <w:top w:val="single" w:sz="4" w:space="0" w:color="auto"/>
            </w:tcBorders>
          </w:tcPr>
          <w:p w14:paraId="5459FA4C" w14:textId="3A177498" w:rsidR="00E21852" w:rsidRPr="00906604" w:rsidRDefault="00E54B89" w:rsidP="00E21852">
            <w:pPr>
              <w:rPr>
                <w:rFonts w:ascii="Arial" w:hAnsi="Arial" w:cs="Arial"/>
                <w:sz w:val="16"/>
                <w:szCs w:val="16"/>
              </w:rPr>
            </w:pPr>
            <w:r w:rsidRPr="00906604">
              <w:rPr>
                <w:rFonts w:ascii="Arial" w:hAnsi="Arial" w:cs="Arial"/>
                <w:sz w:val="16"/>
                <w:szCs w:val="16"/>
              </w:rPr>
              <w:t>-0.52 (-1.36, 0.31)</w:t>
            </w:r>
          </w:p>
        </w:tc>
        <w:tc>
          <w:tcPr>
            <w:tcW w:w="1747" w:type="dxa"/>
            <w:tcBorders>
              <w:top w:val="single" w:sz="4" w:space="0" w:color="auto"/>
            </w:tcBorders>
          </w:tcPr>
          <w:p w14:paraId="6EF2FF36" w14:textId="0625DC68" w:rsidR="00E21852" w:rsidRPr="00906604" w:rsidRDefault="00E54B89" w:rsidP="00E21852">
            <w:pPr>
              <w:rPr>
                <w:rFonts w:ascii="Arial" w:hAnsi="Arial" w:cs="Arial"/>
                <w:sz w:val="16"/>
                <w:szCs w:val="16"/>
              </w:rPr>
            </w:pPr>
            <w:r w:rsidRPr="00906604">
              <w:rPr>
                <w:rFonts w:ascii="Arial" w:hAnsi="Arial" w:cs="Arial"/>
                <w:sz w:val="16"/>
                <w:szCs w:val="16"/>
              </w:rPr>
              <w:t>-0.004 (-0.02, 0.01)</w:t>
            </w:r>
          </w:p>
        </w:tc>
      </w:tr>
      <w:tr w:rsidR="00E21852" w:rsidRPr="00906604" w14:paraId="7EF91652" w14:textId="7B35BB57" w:rsidTr="00DD7764">
        <w:trPr>
          <w:trHeight w:val="23"/>
        </w:trPr>
        <w:tc>
          <w:tcPr>
            <w:tcW w:w="2959" w:type="dxa"/>
          </w:tcPr>
          <w:p w14:paraId="3ACF9956" w14:textId="446F947E"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93A5527" w14:textId="48E73E66"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0.1</w:t>
            </w:r>
            <w:r w:rsidR="00E54B89" w:rsidRPr="00906604">
              <w:rPr>
                <w:rFonts w:ascii="Arial" w:hAnsi="Arial" w:cs="Arial"/>
                <w:sz w:val="16"/>
                <w:szCs w:val="16"/>
              </w:rPr>
              <w:t>8</w:t>
            </w:r>
            <w:r w:rsidRPr="00906604">
              <w:rPr>
                <w:rFonts w:ascii="Arial" w:hAnsi="Arial" w:cs="Arial"/>
                <w:sz w:val="16"/>
                <w:szCs w:val="16"/>
              </w:rPr>
              <w:t>)</w:t>
            </w:r>
          </w:p>
        </w:tc>
        <w:tc>
          <w:tcPr>
            <w:tcW w:w="1981" w:type="dxa"/>
          </w:tcPr>
          <w:p w14:paraId="5DE19BFF" w14:textId="3EFF18F5" w:rsidR="00E21852" w:rsidRPr="00906604" w:rsidRDefault="00CC0E59" w:rsidP="00E21852">
            <w:pPr>
              <w:rPr>
                <w:rFonts w:ascii="Arial" w:hAnsi="Arial" w:cs="Arial"/>
                <w:sz w:val="16"/>
                <w:szCs w:val="16"/>
              </w:rPr>
            </w:pPr>
            <w:r w:rsidRPr="00906604">
              <w:rPr>
                <w:rFonts w:ascii="Arial" w:hAnsi="Arial" w:cs="Arial"/>
                <w:sz w:val="16"/>
                <w:szCs w:val="16"/>
              </w:rPr>
              <w:t>-0.00</w:t>
            </w:r>
            <w:r w:rsidR="00E54B89" w:rsidRPr="00906604">
              <w:rPr>
                <w:rFonts w:ascii="Arial" w:hAnsi="Arial" w:cs="Arial"/>
                <w:sz w:val="16"/>
                <w:szCs w:val="16"/>
              </w:rPr>
              <w:t>1</w:t>
            </w:r>
            <w:r w:rsidRPr="00906604">
              <w:rPr>
                <w:rFonts w:ascii="Arial" w:hAnsi="Arial" w:cs="Arial"/>
                <w:sz w:val="16"/>
                <w:szCs w:val="16"/>
              </w:rPr>
              <w:t xml:space="preserve"> (-0.01, 0.01)</w:t>
            </w:r>
          </w:p>
        </w:tc>
        <w:tc>
          <w:tcPr>
            <w:tcW w:w="1620" w:type="dxa"/>
          </w:tcPr>
          <w:p w14:paraId="332A75E1" w14:textId="195A6595" w:rsidR="00E21852" w:rsidRPr="00906604" w:rsidRDefault="00E54B89" w:rsidP="00E21852">
            <w:pPr>
              <w:rPr>
                <w:rFonts w:ascii="Arial" w:hAnsi="Arial" w:cs="Arial"/>
                <w:sz w:val="16"/>
                <w:szCs w:val="16"/>
              </w:rPr>
            </w:pPr>
            <w:r w:rsidRPr="00906604">
              <w:rPr>
                <w:rFonts w:ascii="Arial" w:hAnsi="Arial" w:cs="Arial"/>
                <w:sz w:val="16"/>
                <w:szCs w:val="16"/>
              </w:rPr>
              <w:t>0.09 (-0.09, 0.26)</w:t>
            </w:r>
          </w:p>
        </w:tc>
        <w:tc>
          <w:tcPr>
            <w:tcW w:w="1747" w:type="dxa"/>
          </w:tcPr>
          <w:p w14:paraId="5760FB34" w14:textId="3E401AF3" w:rsidR="00E21852" w:rsidRPr="00906604" w:rsidRDefault="00E54B89" w:rsidP="00E21852">
            <w:pPr>
              <w:rPr>
                <w:rFonts w:ascii="Arial" w:hAnsi="Arial" w:cs="Arial"/>
                <w:sz w:val="16"/>
                <w:szCs w:val="16"/>
              </w:rPr>
            </w:pPr>
            <w:r w:rsidRPr="00906604">
              <w:rPr>
                <w:rFonts w:ascii="Arial" w:hAnsi="Arial" w:cs="Arial"/>
                <w:sz w:val="16"/>
                <w:szCs w:val="16"/>
              </w:rPr>
              <w:t>0.002 (-0.001, 0.01)</w:t>
            </w:r>
          </w:p>
        </w:tc>
      </w:tr>
      <w:tr w:rsidR="00E21852" w:rsidRPr="00906604" w14:paraId="2C27E958" w14:textId="3E91EACF" w:rsidTr="00DD7764">
        <w:trPr>
          <w:trHeight w:val="23"/>
        </w:trPr>
        <w:tc>
          <w:tcPr>
            <w:tcW w:w="2959" w:type="dxa"/>
          </w:tcPr>
          <w:p w14:paraId="34DA42F9" w14:textId="07A07B1F" w:rsidR="00E21852" w:rsidRPr="00906604" w:rsidRDefault="00E21852"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3448159C" w14:textId="1717AB31"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25</w:t>
            </w:r>
            <w:r w:rsidRPr="00906604">
              <w:rPr>
                <w:rFonts w:ascii="Arial" w:hAnsi="Arial" w:cs="Arial"/>
                <w:sz w:val="16"/>
                <w:szCs w:val="16"/>
              </w:rPr>
              <w:t xml:space="preserve"> (-0.</w:t>
            </w:r>
            <w:r w:rsidR="00E54B89" w:rsidRPr="00906604">
              <w:rPr>
                <w:rFonts w:ascii="Arial" w:hAnsi="Arial" w:cs="Arial"/>
                <w:sz w:val="16"/>
                <w:szCs w:val="16"/>
              </w:rPr>
              <w:t>8</w:t>
            </w:r>
            <w:r w:rsidRPr="00906604">
              <w:rPr>
                <w:rFonts w:ascii="Arial" w:hAnsi="Arial" w:cs="Arial"/>
                <w:sz w:val="16"/>
                <w:szCs w:val="16"/>
              </w:rPr>
              <w:t>3, 1.</w:t>
            </w:r>
            <w:r w:rsidR="00E54B89" w:rsidRPr="00906604">
              <w:rPr>
                <w:rFonts w:ascii="Arial" w:hAnsi="Arial" w:cs="Arial"/>
                <w:sz w:val="16"/>
                <w:szCs w:val="16"/>
              </w:rPr>
              <w:t>34</w:t>
            </w:r>
            <w:r w:rsidRPr="00906604">
              <w:rPr>
                <w:rFonts w:ascii="Arial" w:hAnsi="Arial" w:cs="Arial"/>
                <w:sz w:val="16"/>
                <w:szCs w:val="16"/>
              </w:rPr>
              <w:t>)</w:t>
            </w:r>
          </w:p>
        </w:tc>
        <w:tc>
          <w:tcPr>
            <w:tcW w:w="1981" w:type="dxa"/>
          </w:tcPr>
          <w:p w14:paraId="4C71E2A1" w14:textId="5347FB31" w:rsidR="00E21852" w:rsidRPr="00906604" w:rsidRDefault="00CC0E59" w:rsidP="00E21852">
            <w:pPr>
              <w:rPr>
                <w:rFonts w:ascii="Arial" w:hAnsi="Arial" w:cs="Arial"/>
                <w:sz w:val="16"/>
                <w:szCs w:val="16"/>
              </w:rPr>
            </w:pPr>
            <w:r w:rsidRPr="00906604">
              <w:rPr>
                <w:rFonts w:ascii="Arial" w:hAnsi="Arial" w:cs="Arial"/>
                <w:sz w:val="16"/>
                <w:szCs w:val="16"/>
              </w:rPr>
              <w:t>0.08 (-0.01, 0.</w:t>
            </w:r>
            <w:r w:rsidR="00E54B89" w:rsidRPr="00906604">
              <w:rPr>
                <w:rFonts w:ascii="Arial" w:hAnsi="Arial" w:cs="Arial"/>
                <w:sz w:val="16"/>
                <w:szCs w:val="16"/>
              </w:rPr>
              <w:t>20</w:t>
            </w:r>
            <w:r w:rsidRPr="00906604">
              <w:rPr>
                <w:rFonts w:ascii="Arial" w:hAnsi="Arial" w:cs="Arial"/>
                <w:sz w:val="16"/>
                <w:szCs w:val="16"/>
              </w:rPr>
              <w:t>)</w:t>
            </w:r>
          </w:p>
        </w:tc>
        <w:tc>
          <w:tcPr>
            <w:tcW w:w="1620" w:type="dxa"/>
          </w:tcPr>
          <w:p w14:paraId="481015FA" w14:textId="6E70B86A" w:rsidR="00E21852" w:rsidRPr="00906604" w:rsidRDefault="00E54B89" w:rsidP="00E21852">
            <w:pPr>
              <w:rPr>
                <w:rFonts w:ascii="Arial" w:hAnsi="Arial" w:cs="Arial"/>
                <w:b/>
                <w:bCs/>
                <w:sz w:val="16"/>
                <w:szCs w:val="16"/>
              </w:rPr>
            </w:pPr>
            <w:r w:rsidRPr="00906604">
              <w:rPr>
                <w:rFonts w:ascii="Arial" w:hAnsi="Arial" w:cs="Arial"/>
                <w:b/>
                <w:bCs/>
                <w:sz w:val="16"/>
                <w:szCs w:val="16"/>
              </w:rPr>
              <w:t>3.34 (0.86, 5.82) **</w:t>
            </w:r>
          </w:p>
        </w:tc>
        <w:tc>
          <w:tcPr>
            <w:tcW w:w="1747" w:type="dxa"/>
          </w:tcPr>
          <w:p w14:paraId="7EE9D6C5" w14:textId="6DAC2514" w:rsidR="00E21852" w:rsidRPr="00906604" w:rsidRDefault="00E54B89" w:rsidP="00E21852">
            <w:pPr>
              <w:rPr>
                <w:rFonts w:ascii="Arial" w:hAnsi="Arial" w:cs="Arial"/>
                <w:b/>
                <w:bCs/>
                <w:sz w:val="16"/>
                <w:szCs w:val="16"/>
              </w:rPr>
            </w:pPr>
            <w:r w:rsidRPr="00906604">
              <w:rPr>
                <w:rFonts w:ascii="Arial" w:hAnsi="Arial" w:cs="Arial"/>
                <w:b/>
                <w:bCs/>
                <w:sz w:val="16"/>
                <w:szCs w:val="16"/>
              </w:rPr>
              <w:t>0.05 (0.01, 0.09) *</w:t>
            </w:r>
          </w:p>
        </w:tc>
      </w:tr>
      <w:tr w:rsidR="00E21852" w:rsidRPr="00906604" w14:paraId="5955C7D8" w14:textId="6BE14005" w:rsidTr="00DD7764">
        <w:trPr>
          <w:trHeight w:val="23"/>
        </w:trPr>
        <w:tc>
          <w:tcPr>
            <w:tcW w:w="2959" w:type="dxa"/>
          </w:tcPr>
          <w:p w14:paraId="122FA06D" w14:textId="32A0037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482A25B4" w14:textId="7E13470A"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70</w:t>
            </w:r>
            <w:r w:rsidRPr="00906604">
              <w:rPr>
                <w:rFonts w:ascii="Arial" w:hAnsi="Arial" w:cs="Arial"/>
                <w:sz w:val="16"/>
                <w:szCs w:val="16"/>
              </w:rPr>
              <w:t xml:space="preserve"> (-1.</w:t>
            </w:r>
            <w:r w:rsidR="00E54B89" w:rsidRPr="00906604">
              <w:rPr>
                <w:rFonts w:ascii="Arial" w:hAnsi="Arial" w:cs="Arial"/>
                <w:sz w:val="16"/>
                <w:szCs w:val="16"/>
              </w:rPr>
              <w:t>38</w:t>
            </w:r>
            <w:r w:rsidRPr="00906604">
              <w:rPr>
                <w:rFonts w:ascii="Arial" w:hAnsi="Arial" w:cs="Arial"/>
                <w:sz w:val="16"/>
                <w:szCs w:val="16"/>
              </w:rPr>
              <w:t>, -0.</w:t>
            </w:r>
            <w:r w:rsidR="00E54B89" w:rsidRPr="00906604">
              <w:rPr>
                <w:rFonts w:ascii="Arial" w:hAnsi="Arial" w:cs="Arial"/>
                <w:sz w:val="16"/>
                <w:szCs w:val="16"/>
              </w:rPr>
              <w:t>03</w:t>
            </w:r>
            <w:r w:rsidRPr="00906604">
              <w:rPr>
                <w:rFonts w:ascii="Arial" w:hAnsi="Arial" w:cs="Arial"/>
                <w:sz w:val="16"/>
                <w:szCs w:val="16"/>
              </w:rPr>
              <w:t>) *</w:t>
            </w:r>
          </w:p>
        </w:tc>
        <w:tc>
          <w:tcPr>
            <w:tcW w:w="1981" w:type="dxa"/>
          </w:tcPr>
          <w:p w14:paraId="13F53566" w14:textId="431FB9F0"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7</w:t>
            </w:r>
            <w:r w:rsidRPr="00906604">
              <w:rPr>
                <w:rFonts w:ascii="Arial" w:hAnsi="Arial" w:cs="Arial"/>
                <w:b/>
                <w:bCs/>
                <w:sz w:val="16"/>
                <w:szCs w:val="16"/>
              </w:rPr>
              <w:t xml:space="preserve"> (-0.1</w:t>
            </w:r>
            <w:r w:rsidR="00E54B89" w:rsidRPr="00906604">
              <w:rPr>
                <w:rFonts w:ascii="Arial" w:hAnsi="Arial" w:cs="Arial"/>
                <w:b/>
                <w:bCs/>
                <w:sz w:val="16"/>
                <w:szCs w:val="16"/>
              </w:rPr>
              <w:t>2</w:t>
            </w:r>
            <w:r w:rsidRPr="00906604">
              <w:rPr>
                <w:rFonts w:ascii="Arial" w:hAnsi="Arial" w:cs="Arial"/>
                <w:b/>
                <w:bCs/>
                <w:sz w:val="16"/>
                <w:szCs w:val="16"/>
              </w:rPr>
              <w:t>, -0.02) **</w:t>
            </w:r>
          </w:p>
        </w:tc>
        <w:tc>
          <w:tcPr>
            <w:tcW w:w="1620" w:type="dxa"/>
          </w:tcPr>
          <w:p w14:paraId="410E36B6" w14:textId="4AFA1EB5" w:rsidR="00E21852" w:rsidRPr="00906604" w:rsidRDefault="00E54B89" w:rsidP="00E21852">
            <w:pPr>
              <w:rPr>
                <w:rFonts w:ascii="Arial" w:hAnsi="Arial" w:cs="Arial"/>
                <w:sz w:val="16"/>
                <w:szCs w:val="16"/>
              </w:rPr>
            </w:pPr>
            <w:r w:rsidRPr="00906604">
              <w:rPr>
                <w:rFonts w:ascii="Arial" w:hAnsi="Arial" w:cs="Arial"/>
                <w:sz w:val="16"/>
                <w:szCs w:val="16"/>
              </w:rPr>
              <w:t>-0.57 (-1.86, 0.72)</w:t>
            </w:r>
          </w:p>
        </w:tc>
        <w:tc>
          <w:tcPr>
            <w:tcW w:w="1747" w:type="dxa"/>
          </w:tcPr>
          <w:p w14:paraId="3B61F4C8" w14:textId="451D06BF" w:rsidR="00E21852" w:rsidRPr="00906604" w:rsidRDefault="00E54B89" w:rsidP="00E21852">
            <w:pPr>
              <w:rPr>
                <w:rFonts w:ascii="Arial" w:hAnsi="Arial" w:cs="Arial"/>
                <w:sz w:val="16"/>
                <w:szCs w:val="16"/>
              </w:rPr>
            </w:pPr>
            <w:r w:rsidRPr="00906604">
              <w:rPr>
                <w:rFonts w:ascii="Arial" w:hAnsi="Arial" w:cs="Arial"/>
                <w:sz w:val="16"/>
                <w:szCs w:val="16"/>
              </w:rPr>
              <w:t>-0.02 (-0.03, 0.002)</w:t>
            </w:r>
          </w:p>
        </w:tc>
      </w:tr>
      <w:tr w:rsidR="00E21852" w:rsidRPr="00906604" w14:paraId="2F7D3C79" w14:textId="37F864F6" w:rsidTr="0069035A">
        <w:trPr>
          <w:trHeight w:val="23"/>
        </w:trPr>
        <w:tc>
          <w:tcPr>
            <w:tcW w:w="2959" w:type="dxa"/>
            <w:tcBorders>
              <w:bottom w:val="single" w:sz="4" w:space="0" w:color="auto"/>
            </w:tcBorders>
          </w:tcPr>
          <w:p w14:paraId="4AE0A09B" w14:textId="3FB1D6B4"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267E2CCE" w14:textId="5944F968" w:rsidR="00E21852" w:rsidRPr="00906604" w:rsidRDefault="00CC0E59" w:rsidP="00E21852">
            <w:pPr>
              <w:rPr>
                <w:rFonts w:ascii="Arial" w:hAnsi="Arial" w:cs="Arial"/>
                <w:sz w:val="16"/>
                <w:szCs w:val="16"/>
              </w:rPr>
            </w:pPr>
            <w:r w:rsidRPr="00906604">
              <w:rPr>
                <w:rFonts w:ascii="Arial" w:hAnsi="Arial" w:cs="Arial"/>
                <w:sz w:val="16"/>
                <w:szCs w:val="16"/>
              </w:rPr>
              <w:t>0.1</w:t>
            </w:r>
            <w:r w:rsidR="00E54B89" w:rsidRPr="00906604">
              <w:rPr>
                <w:rFonts w:ascii="Arial" w:hAnsi="Arial" w:cs="Arial"/>
                <w:sz w:val="16"/>
                <w:szCs w:val="16"/>
              </w:rPr>
              <w:t>0</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0.2</w:t>
            </w:r>
            <w:r w:rsidR="00E54B89" w:rsidRPr="00906604">
              <w:rPr>
                <w:rFonts w:ascii="Arial" w:hAnsi="Arial" w:cs="Arial"/>
                <w:sz w:val="16"/>
                <w:szCs w:val="16"/>
              </w:rPr>
              <w:t>1</w:t>
            </w:r>
            <w:r w:rsidRPr="00906604">
              <w:rPr>
                <w:rFonts w:ascii="Arial" w:hAnsi="Arial" w:cs="Arial"/>
                <w:sz w:val="16"/>
                <w:szCs w:val="16"/>
              </w:rPr>
              <w:t>)</w:t>
            </w:r>
          </w:p>
        </w:tc>
        <w:tc>
          <w:tcPr>
            <w:tcW w:w="1981" w:type="dxa"/>
            <w:tcBorders>
              <w:bottom w:val="single" w:sz="4" w:space="0" w:color="auto"/>
            </w:tcBorders>
          </w:tcPr>
          <w:p w14:paraId="5189B426" w14:textId="12F241F5"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1</w:t>
            </w:r>
            <w:r w:rsidRPr="00906604">
              <w:rPr>
                <w:rFonts w:ascii="Arial" w:hAnsi="Arial" w:cs="Arial"/>
                <w:b/>
                <w:bCs/>
                <w:sz w:val="16"/>
                <w:szCs w:val="16"/>
              </w:rPr>
              <w:t xml:space="preserve"> (0.0</w:t>
            </w:r>
            <w:r w:rsidR="00E54B89" w:rsidRPr="00906604">
              <w:rPr>
                <w:rFonts w:ascii="Arial" w:hAnsi="Arial" w:cs="Arial"/>
                <w:b/>
                <w:bCs/>
                <w:sz w:val="16"/>
                <w:szCs w:val="16"/>
              </w:rPr>
              <w:t>04</w:t>
            </w:r>
            <w:r w:rsidRPr="00906604">
              <w:rPr>
                <w:rFonts w:ascii="Arial" w:hAnsi="Arial" w:cs="Arial"/>
                <w:b/>
                <w:bCs/>
                <w:sz w:val="16"/>
                <w:szCs w:val="16"/>
              </w:rPr>
              <w:t>, 0.0</w:t>
            </w:r>
            <w:r w:rsidR="00E54B89" w:rsidRPr="00906604">
              <w:rPr>
                <w:rFonts w:ascii="Arial" w:hAnsi="Arial" w:cs="Arial"/>
                <w:b/>
                <w:bCs/>
                <w:sz w:val="16"/>
                <w:szCs w:val="16"/>
              </w:rPr>
              <w:t>2</w:t>
            </w:r>
            <w:r w:rsidRPr="00906604">
              <w:rPr>
                <w:rFonts w:ascii="Arial" w:hAnsi="Arial" w:cs="Arial"/>
                <w:b/>
                <w:bCs/>
                <w:sz w:val="16"/>
                <w:szCs w:val="16"/>
              </w:rPr>
              <w:t>) **</w:t>
            </w:r>
          </w:p>
        </w:tc>
        <w:tc>
          <w:tcPr>
            <w:tcW w:w="1620" w:type="dxa"/>
            <w:tcBorders>
              <w:bottom w:val="single" w:sz="4" w:space="0" w:color="auto"/>
            </w:tcBorders>
          </w:tcPr>
          <w:p w14:paraId="2AD1036D" w14:textId="0B77AFFA" w:rsidR="00E21852" w:rsidRPr="00906604" w:rsidRDefault="00E54B89" w:rsidP="00E21852">
            <w:pPr>
              <w:rPr>
                <w:rFonts w:ascii="Arial" w:hAnsi="Arial" w:cs="Arial"/>
                <w:sz w:val="16"/>
                <w:szCs w:val="16"/>
              </w:rPr>
            </w:pPr>
            <w:r w:rsidRPr="00906604">
              <w:rPr>
                <w:rFonts w:ascii="Arial" w:hAnsi="Arial" w:cs="Arial"/>
                <w:sz w:val="16"/>
                <w:szCs w:val="16"/>
              </w:rPr>
              <w:t>0.15 (-0.08, 0.38)</w:t>
            </w:r>
          </w:p>
        </w:tc>
        <w:tc>
          <w:tcPr>
            <w:tcW w:w="1747" w:type="dxa"/>
            <w:tcBorders>
              <w:bottom w:val="single" w:sz="4" w:space="0" w:color="auto"/>
            </w:tcBorders>
          </w:tcPr>
          <w:p w14:paraId="4F461612" w14:textId="530D69C9" w:rsidR="00E21852" w:rsidRPr="00906604" w:rsidRDefault="00E54B89" w:rsidP="00E21852">
            <w:pPr>
              <w:rPr>
                <w:rFonts w:ascii="Arial" w:hAnsi="Arial" w:cs="Arial"/>
                <w:sz w:val="16"/>
                <w:szCs w:val="16"/>
              </w:rPr>
            </w:pPr>
            <w:r w:rsidRPr="00906604">
              <w:rPr>
                <w:rFonts w:ascii="Arial" w:hAnsi="Arial" w:cs="Arial"/>
                <w:sz w:val="16"/>
                <w:szCs w:val="16"/>
              </w:rPr>
              <w:t>0.002 (-0.002, 0.01)</w:t>
            </w:r>
          </w:p>
        </w:tc>
      </w:tr>
      <w:tr w:rsidR="00E21852" w:rsidRPr="00906604" w14:paraId="070FA824" w14:textId="4EC98F2C" w:rsidTr="0069035A">
        <w:trPr>
          <w:trHeight w:val="23"/>
        </w:trPr>
        <w:tc>
          <w:tcPr>
            <w:tcW w:w="9932" w:type="dxa"/>
            <w:gridSpan w:val="5"/>
            <w:tcBorders>
              <w:top w:val="single" w:sz="4" w:space="0" w:color="auto"/>
              <w:bottom w:val="single" w:sz="4" w:space="0" w:color="auto"/>
            </w:tcBorders>
          </w:tcPr>
          <w:p w14:paraId="258674A3" w14:textId="31DF048D" w:rsidR="00E21852" w:rsidRPr="00906604" w:rsidRDefault="00E21852" w:rsidP="00E21852">
            <w:pPr>
              <w:rPr>
                <w:rFonts w:ascii="Arial" w:hAnsi="Arial" w:cs="Arial"/>
                <w:sz w:val="16"/>
                <w:szCs w:val="16"/>
              </w:rPr>
            </w:pPr>
            <w:r w:rsidRPr="00906604">
              <w:rPr>
                <w:rFonts w:ascii="Arial" w:hAnsi="Arial" w:cs="Arial"/>
                <w:b/>
                <w:bCs/>
                <w:sz w:val="16"/>
                <w:szCs w:val="16"/>
              </w:rPr>
              <w:t>Sensitivity analysis 2 (n = 3,587)</w:t>
            </w:r>
            <w:r w:rsidR="00906604" w:rsidRPr="00906604">
              <w:rPr>
                <w:rFonts w:ascii="Arial" w:hAnsi="Arial" w:cs="Arial"/>
                <w:sz w:val="16"/>
                <w:szCs w:val="16"/>
                <w:shd w:val="clear" w:color="auto" w:fill="FFFFFF"/>
                <w:vertAlign w:val="superscript"/>
              </w:rPr>
              <w:t xml:space="preserve"> †</w:t>
            </w:r>
          </w:p>
        </w:tc>
      </w:tr>
      <w:tr w:rsidR="00E21852" w:rsidRPr="00906604" w14:paraId="33FAAAD9" w14:textId="3235490A" w:rsidTr="0069035A">
        <w:trPr>
          <w:trHeight w:val="23"/>
        </w:trPr>
        <w:tc>
          <w:tcPr>
            <w:tcW w:w="2959" w:type="dxa"/>
            <w:tcBorders>
              <w:top w:val="single" w:sz="4" w:space="0" w:color="auto"/>
            </w:tcBorders>
          </w:tcPr>
          <w:p w14:paraId="7EB214A3" w14:textId="098C2629"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0CEADD3" w14:textId="2CE827E3" w:rsidR="00E21852" w:rsidRPr="00906604" w:rsidRDefault="007A1C53" w:rsidP="00E21852">
            <w:pPr>
              <w:rPr>
                <w:rFonts w:ascii="Arial" w:hAnsi="Arial" w:cs="Arial"/>
                <w:sz w:val="16"/>
                <w:szCs w:val="16"/>
              </w:rPr>
            </w:pPr>
            <w:r w:rsidRPr="00906604">
              <w:rPr>
                <w:rFonts w:ascii="Arial" w:hAnsi="Arial" w:cs="Arial"/>
                <w:sz w:val="16"/>
                <w:szCs w:val="16"/>
              </w:rPr>
              <w:t>-0.01 (-1.13, 1.11)</w:t>
            </w:r>
          </w:p>
        </w:tc>
        <w:tc>
          <w:tcPr>
            <w:tcW w:w="1981" w:type="dxa"/>
            <w:tcBorders>
              <w:top w:val="single" w:sz="4" w:space="0" w:color="auto"/>
            </w:tcBorders>
          </w:tcPr>
          <w:p w14:paraId="63EF2DD3" w14:textId="01CD5A9C" w:rsidR="00E21852" w:rsidRPr="00906604" w:rsidRDefault="007A1C53" w:rsidP="00E21852">
            <w:pPr>
              <w:rPr>
                <w:rFonts w:ascii="Arial" w:hAnsi="Arial" w:cs="Arial"/>
                <w:sz w:val="16"/>
                <w:szCs w:val="16"/>
              </w:rPr>
            </w:pPr>
            <w:r w:rsidRPr="00906604">
              <w:rPr>
                <w:rFonts w:ascii="Arial" w:hAnsi="Arial" w:cs="Arial"/>
                <w:sz w:val="16"/>
                <w:szCs w:val="16"/>
              </w:rPr>
              <w:t>0.04 (-0.07, 0.14)</w:t>
            </w:r>
          </w:p>
        </w:tc>
        <w:tc>
          <w:tcPr>
            <w:tcW w:w="1620" w:type="dxa"/>
            <w:tcBorders>
              <w:top w:val="single" w:sz="4" w:space="0" w:color="auto"/>
            </w:tcBorders>
          </w:tcPr>
          <w:p w14:paraId="69BDDE01" w14:textId="00B21F13" w:rsidR="00E21852" w:rsidRPr="00906604" w:rsidRDefault="007A1C53" w:rsidP="00E21852">
            <w:pPr>
              <w:rPr>
                <w:rFonts w:ascii="Arial" w:hAnsi="Arial" w:cs="Arial"/>
                <w:sz w:val="16"/>
                <w:szCs w:val="16"/>
              </w:rPr>
            </w:pPr>
            <w:r w:rsidRPr="00906604">
              <w:rPr>
                <w:rFonts w:ascii="Arial" w:hAnsi="Arial" w:cs="Arial"/>
                <w:sz w:val="16"/>
                <w:szCs w:val="16"/>
              </w:rPr>
              <w:t>-2.13 (-4.09, -0.18) *</w:t>
            </w:r>
          </w:p>
        </w:tc>
        <w:tc>
          <w:tcPr>
            <w:tcW w:w="1747" w:type="dxa"/>
            <w:tcBorders>
              <w:top w:val="single" w:sz="4" w:space="0" w:color="auto"/>
            </w:tcBorders>
          </w:tcPr>
          <w:p w14:paraId="413FC479" w14:textId="6DE665A3" w:rsidR="00E21852" w:rsidRPr="00906604" w:rsidRDefault="007A1C53" w:rsidP="00E21852">
            <w:pPr>
              <w:rPr>
                <w:rFonts w:ascii="Arial" w:hAnsi="Arial" w:cs="Arial"/>
                <w:sz w:val="16"/>
                <w:szCs w:val="16"/>
              </w:rPr>
            </w:pPr>
            <w:r w:rsidRPr="00906604">
              <w:rPr>
                <w:rFonts w:ascii="Arial" w:hAnsi="Arial" w:cs="Arial"/>
                <w:sz w:val="16"/>
                <w:szCs w:val="16"/>
              </w:rPr>
              <w:t>-0.03 (-0.06, -0.01) *</w:t>
            </w:r>
          </w:p>
        </w:tc>
      </w:tr>
      <w:tr w:rsidR="00E21852" w:rsidRPr="00906604" w14:paraId="4297F716" w14:textId="46612681" w:rsidTr="00DD7764">
        <w:trPr>
          <w:trHeight w:val="23"/>
        </w:trPr>
        <w:tc>
          <w:tcPr>
            <w:tcW w:w="2959" w:type="dxa"/>
          </w:tcPr>
          <w:p w14:paraId="3279228C" w14:textId="60A0A47F"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6C2F14EC" w14:textId="680F5E22" w:rsidR="00E21852" w:rsidRPr="00906604" w:rsidRDefault="007A1C53" w:rsidP="00E21852">
            <w:pPr>
              <w:rPr>
                <w:rFonts w:ascii="Arial" w:hAnsi="Arial" w:cs="Arial"/>
                <w:sz w:val="16"/>
                <w:szCs w:val="16"/>
              </w:rPr>
            </w:pPr>
            <w:r w:rsidRPr="00906604">
              <w:rPr>
                <w:rFonts w:ascii="Arial" w:hAnsi="Arial" w:cs="Arial"/>
                <w:sz w:val="16"/>
                <w:szCs w:val="16"/>
              </w:rPr>
              <w:t>-0.01 (-0.20, 0.18)</w:t>
            </w:r>
          </w:p>
        </w:tc>
        <w:tc>
          <w:tcPr>
            <w:tcW w:w="1981" w:type="dxa"/>
          </w:tcPr>
          <w:p w14:paraId="6542872F" w14:textId="30CEAB47" w:rsidR="00E21852" w:rsidRPr="00906604" w:rsidRDefault="007A1C53" w:rsidP="00E21852">
            <w:pPr>
              <w:rPr>
                <w:rFonts w:ascii="Arial" w:hAnsi="Arial" w:cs="Arial"/>
                <w:sz w:val="16"/>
                <w:szCs w:val="16"/>
              </w:rPr>
            </w:pPr>
            <w:r w:rsidRPr="00906604">
              <w:rPr>
                <w:rFonts w:ascii="Arial" w:hAnsi="Arial" w:cs="Arial"/>
                <w:sz w:val="16"/>
                <w:szCs w:val="16"/>
              </w:rPr>
              <w:t>-0.01 (-0.03, 0.004)</w:t>
            </w:r>
          </w:p>
        </w:tc>
        <w:tc>
          <w:tcPr>
            <w:tcW w:w="1620" w:type="dxa"/>
          </w:tcPr>
          <w:p w14:paraId="4449142E" w14:textId="52FA8C05" w:rsidR="00E21852" w:rsidRPr="00906604" w:rsidRDefault="007A1C53" w:rsidP="00E21852">
            <w:pPr>
              <w:rPr>
                <w:rFonts w:ascii="Arial" w:hAnsi="Arial" w:cs="Arial"/>
                <w:sz w:val="16"/>
                <w:szCs w:val="16"/>
              </w:rPr>
            </w:pPr>
            <w:r w:rsidRPr="00906604">
              <w:rPr>
                <w:rFonts w:ascii="Arial" w:hAnsi="Arial" w:cs="Arial"/>
                <w:sz w:val="16"/>
                <w:szCs w:val="16"/>
              </w:rPr>
              <w:t>0.26 (-0.07, 0.58)</w:t>
            </w:r>
          </w:p>
        </w:tc>
        <w:tc>
          <w:tcPr>
            <w:tcW w:w="1747" w:type="dxa"/>
          </w:tcPr>
          <w:p w14:paraId="180F06D2" w14:textId="26AA7A49" w:rsidR="00E21852" w:rsidRPr="00906604" w:rsidRDefault="007A1C53" w:rsidP="00E21852">
            <w:pPr>
              <w:rPr>
                <w:rFonts w:ascii="Arial" w:hAnsi="Arial" w:cs="Arial"/>
                <w:sz w:val="16"/>
                <w:szCs w:val="16"/>
              </w:rPr>
            </w:pPr>
            <w:r w:rsidRPr="00906604">
              <w:rPr>
                <w:rFonts w:ascii="Arial" w:hAnsi="Arial" w:cs="Arial"/>
                <w:sz w:val="16"/>
                <w:szCs w:val="16"/>
              </w:rPr>
              <w:t>0.004 (-0.0001, 0.001)</w:t>
            </w:r>
          </w:p>
        </w:tc>
      </w:tr>
      <w:tr w:rsidR="00E21852" w:rsidRPr="00906604" w14:paraId="69ADE0DA" w14:textId="1385659B" w:rsidTr="00DD7764">
        <w:trPr>
          <w:trHeight w:val="23"/>
        </w:trPr>
        <w:tc>
          <w:tcPr>
            <w:tcW w:w="2959" w:type="dxa"/>
          </w:tcPr>
          <w:p w14:paraId="5AEEE0AE" w14:textId="4554EF39" w:rsidR="00E21852" w:rsidRPr="00906604" w:rsidRDefault="00E21852" w:rsidP="00E21852">
            <w:pPr>
              <w:ind w:left="160"/>
              <w:rPr>
                <w:rFonts w:ascii="Arial" w:hAnsi="Arial" w:cs="Arial"/>
                <w:sz w:val="16"/>
                <w:szCs w:val="16"/>
              </w:rPr>
            </w:pPr>
            <w:r w:rsidRPr="00906604">
              <w:rPr>
                <w:rFonts w:ascii="Arial" w:hAnsi="Arial" w:cs="Arial"/>
                <w:sz w:val="16"/>
                <w:szCs w:val="16"/>
              </w:rPr>
              <w:t>Years since last live birth</w:t>
            </w:r>
          </w:p>
        </w:tc>
        <w:tc>
          <w:tcPr>
            <w:tcW w:w="1625" w:type="dxa"/>
          </w:tcPr>
          <w:p w14:paraId="192E5D50" w14:textId="555D9136" w:rsidR="00E21852" w:rsidRPr="00906604" w:rsidRDefault="007A1C53" w:rsidP="00E21852">
            <w:pPr>
              <w:rPr>
                <w:rFonts w:ascii="Arial" w:hAnsi="Arial" w:cs="Arial"/>
                <w:sz w:val="16"/>
                <w:szCs w:val="16"/>
              </w:rPr>
            </w:pPr>
            <w:r w:rsidRPr="00906604">
              <w:rPr>
                <w:rFonts w:ascii="Arial" w:hAnsi="Arial" w:cs="Arial"/>
                <w:sz w:val="16"/>
                <w:szCs w:val="16"/>
              </w:rPr>
              <w:t>0.01 (-0.08, 0.09)</w:t>
            </w:r>
          </w:p>
        </w:tc>
        <w:tc>
          <w:tcPr>
            <w:tcW w:w="1981" w:type="dxa"/>
          </w:tcPr>
          <w:p w14:paraId="22BE8155" w14:textId="42C6173C" w:rsidR="00E21852" w:rsidRPr="00906604" w:rsidRDefault="007A1C53" w:rsidP="00E21852">
            <w:pPr>
              <w:rPr>
                <w:rFonts w:ascii="Arial" w:hAnsi="Arial" w:cs="Arial"/>
                <w:sz w:val="16"/>
                <w:szCs w:val="16"/>
              </w:rPr>
            </w:pPr>
            <w:r w:rsidRPr="00906604">
              <w:rPr>
                <w:rFonts w:ascii="Arial" w:hAnsi="Arial" w:cs="Arial"/>
                <w:sz w:val="16"/>
                <w:szCs w:val="16"/>
              </w:rPr>
              <w:t>-0.01 (-0.02, 0.003)</w:t>
            </w:r>
          </w:p>
        </w:tc>
        <w:tc>
          <w:tcPr>
            <w:tcW w:w="1620" w:type="dxa"/>
          </w:tcPr>
          <w:p w14:paraId="0174675C" w14:textId="59C095D9" w:rsidR="00E21852" w:rsidRPr="00906604" w:rsidRDefault="007A1C53" w:rsidP="00E21852">
            <w:pPr>
              <w:rPr>
                <w:rFonts w:ascii="Arial" w:hAnsi="Arial" w:cs="Arial"/>
                <w:sz w:val="16"/>
                <w:szCs w:val="16"/>
              </w:rPr>
            </w:pPr>
            <w:r w:rsidRPr="00906604">
              <w:rPr>
                <w:rFonts w:ascii="Arial" w:hAnsi="Arial" w:cs="Arial"/>
                <w:sz w:val="16"/>
                <w:szCs w:val="16"/>
              </w:rPr>
              <w:t>-0.06 (-0.28, 0.16)</w:t>
            </w:r>
          </w:p>
        </w:tc>
        <w:tc>
          <w:tcPr>
            <w:tcW w:w="1747" w:type="dxa"/>
          </w:tcPr>
          <w:p w14:paraId="7F97B170" w14:textId="78928CB2" w:rsidR="00E21852" w:rsidRPr="00906604" w:rsidRDefault="007A1C53" w:rsidP="00E21852">
            <w:pPr>
              <w:rPr>
                <w:rFonts w:ascii="Arial" w:hAnsi="Arial" w:cs="Arial"/>
                <w:sz w:val="16"/>
                <w:szCs w:val="16"/>
              </w:rPr>
            </w:pPr>
            <w:r w:rsidRPr="00906604">
              <w:rPr>
                <w:rFonts w:ascii="Arial" w:hAnsi="Arial" w:cs="Arial"/>
                <w:sz w:val="16"/>
                <w:szCs w:val="16"/>
              </w:rPr>
              <w:t>-0.001 (-0.004, 0.002)</w:t>
            </w:r>
          </w:p>
        </w:tc>
      </w:tr>
      <w:tr w:rsidR="00E21852" w:rsidRPr="00906604" w14:paraId="510BEAE7" w14:textId="797F167C" w:rsidTr="00E33A0F">
        <w:trPr>
          <w:trHeight w:val="23"/>
        </w:trPr>
        <w:tc>
          <w:tcPr>
            <w:tcW w:w="2959" w:type="dxa"/>
          </w:tcPr>
          <w:p w14:paraId="4E980062" w14:textId="25E2F33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years since last live birth</w:t>
            </w:r>
          </w:p>
        </w:tc>
        <w:tc>
          <w:tcPr>
            <w:tcW w:w="1625" w:type="dxa"/>
          </w:tcPr>
          <w:p w14:paraId="38539834" w14:textId="19B81991" w:rsidR="00E21852" w:rsidRPr="00906604" w:rsidRDefault="007A1C53" w:rsidP="00E21852">
            <w:pPr>
              <w:rPr>
                <w:rFonts w:ascii="Arial" w:hAnsi="Arial" w:cs="Arial"/>
                <w:sz w:val="16"/>
                <w:szCs w:val="16"/>
              </w:rPr>
            </w:pPr>
            <w:r w:rsidRPr="00906604">
              <w:rPr>
                <w:rFonts w:ascii="Arial" w:hAnsi="Arial" w:cs="Arial"/>
                <w:sz w:val="16"/>
                <w:szCs w:val="16"/>
              </w:rPr>
              <w:t>0.02 (-0.05, 0.09)</w:t>
            </w:r>
          </w:p>
        </w:tc>
        <w:tc>
          <w:tcPr>
            <w:tcW w:w="1981" w:type="dxa"/>
          </w:tcPr>
          <w:p w14:paraId="7A02CC3E" w14:textId="30C7EFA9" w:rsidR="00E21852" w:rsidRPr="00906604" w:rsidRDefault="007A1C53" w:rsidP="00E21852">
            <w:pPr>
              <w:rPr>
                <w:rFonts w:ascii="Arial" w:hAnsi="Arial" w:cs="Arial"/>
                <w:sz w:val="16"/>
                <w:szCs w:val="16"/>
              </w:rPr>
            </w:pPr>
            <w:r w:rsidRPr="00906604">
              <w:rPr>
                <w:rFonts w:ascii="Arial" w:hAnsi="Arial" w:cs="Arial"/>
                <w:sz w:val="16"/>
                <w:szCs w:val="16"/>
              </w:rPr>
              <w:t>0.004 (-0.001. 0.01)</w:t>
            </w:r>
          </w:p>
        </w:tc>
        <w:tc>
          <w:tcPr>
            <w:tcW w:w="1620" w:type="dxa"/>
          </w:tcPr>
          <w:p w14:paraId="5862600E" w14:textId="06B2FD7D" w:rsidR="00E21852" w:rsidRPr="00906604" w:rsidRDefault="007A1C53" w:rsidP="00E21852">
            <w:pPr>
              <w:rPr>
                <w:rFonts w:ascii="Arial" w:hAnsi="Arial" w:cs="Arial"/>
                <w:sz w:val="16"/>
                <w:szCs w:val="16"/>
              </w:rPr>
            </w:pPr>
            <w:r w:rsidRPr="00906604">
              <w:rPr>
                <w:rFonts w:ascii="Arial" w:hAnsi="Arial" w:cs="Arial"/>
                <w:sz w:val="16"/>
                <w:szCs w:val="16"/>
              </w:rPr>
              <w:t>0.10 (-0.04, 0.23)</w:t>
            </w:r>
          </w:p>
        </w:tc>
        <w:tc>
          <w:tcPr>
            <w:tcW w:w="1747" w:type="dxa"/>
          </w:tcPr>
          <w:p w14:paraId="1B8E9C8B" w14:textId="644271B7" w:rsidR="00E21852" w:rsidRPr="00906604" w:rsidRDefault="003D5ACF" w:rsidP="00E21852">
            <w:pPr>
              <w:rPr>
                <w:rFonts w:ascii="Arial" w:hAnsi="Arial" w:cs="Arial"/>
                <w:sz w:val="16"/>
                <w:szCs w:val="16"/>
              </w:rPr>
            </w:pPr>
            <w:r w:rsidRPr="00906604">
              <w:rPr>
                <w:rFonts w:ascii="Arial" w:hAnsi="Arial" w:cs="Arial"/>
                <w:sz w:val="16"/>
                <w:szCs w:val="16"/>
              </w:rPr>
              <w:t>0.001</w:t>
            </w:r>
            <w:r w:rsidR="007A1C53" w:rsidRPr="00906604">
              <w:rPr>
                <w:rFonts w:ascii="Arial" w:hAnsi="Arial" w:cs="Arial"/>
                <w:sz w:val="16"/>
                <w:szCs w:val="16"/>
              </w:rPr>
              <w:t xml:space="preserve"> (-0.001, 0.003)</w:t>
            </w:r>
          </w:p>
        </w:tc>
      </w:tr>
      <w:tr w:rsidR="00E21852" w:rsidRPr="00906604" w14:paraId="1E1DE87A" w14:textId="49183FF6" w:rsidTr="00E33A0F">
        <w:trPr>
          <w:trHeight w:val="23"/>
        </w:trPr>
        <w:tc>
          <w:tcPr>
            <w:tcW w:w="2959" w:type="dxa"/>
          </w:tcPr>
          <w:p w14:paraId="513F7662" w14:textId="40D76CAA"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years since last live birth</w:t>
            </w:r>
          </w:p>
        </w:tc>
        <w:tc>
          <w:tcPr>
            <w:tcW w:w="1625" w:type="dxa"/>
          </w:tcPr>
          <w:p w14:paraId="0AAD7EF9" w14:textId="33E8C1ED" w:rsidR="00E21852" w:rsidRPr="00906604" w:rsidRDefault="007A1C53" w:rsidP="00E21852">
            <w:pPr>
              <w:rPr>
                <w:rFonts w:ascii="Arial" w:hAnsi="Arial" w:cs="Arial"/>
                <w:sz w:val="16"/>
                <w:szCs w:val="16"/>
              </w:rPr>
            </w:pPr>
            <w:r w:rsidRPr="00906604">
              <w:rPr>
                <w:rFonts w:ascii="Arial" w:hAnsi="Arial" w:cs="Arial"/>
                <w:sz w:val="16"/>
                <w:szCs w:val="16"/>
              </w:rPr>
              <w:t>-0.003 (-0.01, 0.01)</w:t>
            </w:r>
          </w:p>
        </w:tc>
        <w:tc>
          <w:tcPr>
            <w:tcW w:w="1981" w:type="dxa"/>
          </w:tcPr>
          <w:p w14:paraId="3CECC31D" w14:textId="2BDA5863" w:rsidR="00E21852" w:rsidRPr="00906604" w:rsidRDefault="007A1C53" w:rsidP="00E21852">
            <w:pPr>
              <w:rPr>
                <w:rFonts w:ascii="Arial" w:hAnsi="Arial" w:cs="Arial"/>
                <w:sz w:val="16"/>
                <w:szCs w:val="16"/>
              </w:rPr>
            </w:pPr>
            <w:r w:rsidRPr="00906604">
              <w:rPr>
                <w:rFonts w:ascii="Arial" w:hAnsi="Arial" w:cs="Arial"/>
                <w:sz w:val="16"/>
                <w:szCs w:val="16"/>
              </w:rPr>
              <w:t>-0.0001 (-0.001, 0.0001)</w:t>
            </w:r>
          </w:p>
        </w:tc>
        <w:tc>
          <w:tcPr>
            <w:tcW w:w="1620" w:type="dxa"/>
          </w:tcPr>
          <w:p w14:paraId="62061343" w14:textId="25538C08" w:rsidR="00E21852" w:rsidRPr="00906604" w:rsidRDefault="007A1C53" w:rsidP="00E21852">
            <w:pPr>
              <w:rPr>
                <w:rFonts w:ascii="Arial" w:hAnsi="Arial" w:cs="Arial"/>
                <w:sz w:val="16"/>
                <w:szCs w:val="16"/>
              </w:rPr>
            </w:pPr>
            <w:r w:rsidRPr="00906604">
              <w:rPr>
                <w:rFonts w:ascii="Arial" w:hAnsi="Arial" w:cs="Arial"/>
                <w:sz w:val="16"/>
                <w:szCs w:val="16"/>
              </w:rPr>
              <w:t>-0.02 (-0.04, 0.01)</w:t>
            </w:r>
          </w:p>
        </w:tc>
        <w:tc>
          <w:tcPr>
            <w:tcW w:w="1747" w:type="dxa"/>
          </w:tcPr>
          <w:p w14:paraId="425A9470" w14:textId="15987BB0" w:rsidR="00E21852" w:rsidRPr="00906604" w:rsidRDefault="003D5ACF" w:rsidP="00E21852">
            <w:pPr>
              <w:rPr>
                <w:rFonts w:ascii="Arial" w:hAnsi="Arial" w:cs="Arial"/>
                <w:sz w:val="16"/>
                <w:szCs w:val="16"/>
              </w:rPr>
            </w:pPr>
            <w:r w:rsidRPr="00906604">
              <w:rPr>
                <w:rFonts w:ascii="Arial" w:hAnsi="Arial" w:cs="Arial"/>
                <w:sz w:val="16"/>
                <w:szCs w:val="16"/>
              </w:rPr>
              <w:t>-0.0002 (-0.0004, 0.0001)</w:t>
            </w:r>
          </w:p>
        </w:tc>
      </w:tr>
      <w:tr w:rsidR="00906604" w:rsidRPr="00906604" w14:paraId="4C0943EE" w14:textId="77777777" w:rsidTr="00E33A0F">
        <w:trPr>
          <w:trHeight w:val="23"/>
        </w:trPr>
        <w:tc>
          <w:tcPr>
            <w:tcW w:w="2959" w:type="dxa"/>
          </w:tcPr>
          <w:p w14:paraId="1A83766E" w14:textId="14C602A0" w:rsidR="00906604" w:rsidRPr="00906604" w:rsidRDefault="00906604" w:rsidP="00906604">
            <w:pPr>
              <w:ind w:left="160"/>
              <w:rPr>
                <w:rFonts w:ascii="Arial" w:hAnsi="Arial" w:cs="Arial"/>
                <w:sz w:val="16"/>
                <w:szCs w:val="16"/>
              </w:rPr>
            </w:pPr>
            <w:r w:rsidRPr="00906604">
              <w:rPr>
                <w:rFonts w:ascii="Arial" w:hAnsi="Arial" w:cs="Arial"/>
                <w:sz w:val="16"/>
                <w:szCs w:val="16"/>
              </w:rPr>
              <w:t>Menopause status</w:t>
            </w:r>
          </w:p>
        </w:tc>
        <w:tc>
          <w:tcPr>
            <w:tcW w:w="1625" w:type="dxa"/>
          </w:tcPr>
          <w:p w14:paraId="406322B7" w14:textId="4D35A2A4" w:rsidR="00906604" w:rsidRPr="00906604" w:rsidRDefault="00883A67" w:rsidP="00906604">
            <w:pPr>
              <w:rPr>
                <w:rFonts w:ascii="Arial" w:hAnsi="Arial" w:cs="Arial"/>
                <w:sz w:val="16"/>
                <w:szCs w:val="16"/>
              </w:rPr>
            </w:pPr>
            <w:r>
              <w:rPr>
                <w:rFonts w:ascii="Arial" w:hAnsi="Arial" w:cs="Arial"/>
                <w:sz w:val="16"/>
                <w:szCs w:val="16"/>
              </w:rPr>
              <w:t>-0.91 (-3.17, 1.34)</w:t>
            </w:r>
          </w:p>
        </w:tc>
        <w:tc>
          <w:tcPr>
            <w:tcW w:w="1981" w:type="dxa"/>
          </w:tcPr>
          <w:p w14:paraId="3637AEA2" w14:textId="71E53409" w:rsidR="00906604" w:rsidRPr="00906604" w:rsidRDefault="00883A67" w:rsidP="00906604">
            <w:pPr>
              <w:rPr>
                <w:rFonts w:ascii="Arial" w:hAnsi="Arial" w:cs="Arial"/>
                <w:sz w:val="16"/>
                <w:szCs w:val="16"/>
              </w:rPr>
            </w:pPr>
            <w:r>
              <w:rPr>
                <w:rFonts w:ascii="Arial" w:hAnsi="Arial" w:cs="Arial"/>
                <w:sz w:val="16"/>
                <w:szCs w:val="16"/>
              </w:rPr>
              <w:t>0.31 (0.07, 0.55)</w:t>
            </w:r>
          </w:p>
        </w:tc>
        <w:tc>
          <w:tcPr>
            <w:tcW w:w="1620" w:type="dxa"/>
          </w:tcPr>
          <w:p w14:paraId="113342C3" w14:textId="179124FB" w:rsidR="00906604" w:rsidRPr="00906604" w:rsidRDefault="00883A67" w:rsidP="00906604">
            <w:pPr>
              <w:rPr>
                <w:rFonts w:ascii="Arial" w:hAnsi="Arial" w:cs="Arial"/>
                <w:sz w:val="16"/>
                <w:szCs w:val="16"/>
              </w:rPr>
            </w:pPr>
            <w:r>
              <w:rPr>
                <w:rFonts w:ascii="Arial" w:hAnsi="Arial" w:cs="Arial"/>
                <w:sz w:val="16"/>
                <w:szCs w:val="16"/>
              </w:rPr>
              <w:t>3.52 (-2.35, 9.39)</w:t>
            </w:r>
          </w:p>
        </w:tc>
        <w:tc>
          <w:tcPr>
            <w:tcW w:w="1747" w:type="dxa"/>
          </w:tcPr>
          <w:p w14:paraId="7694F85F" w14:textId="261A1E99" w:rsidR="00906604" w:rsidRPr="00906604" w:rsidRDefault="00883A67" w:rsidP="00906604">
            <w:pPr>
              <w:rPr>
                <w:rFonts w:ascii="Arial" w:hAnsi="Arial" w:cs="Arial"/>
                <w:sz w:val="16"/>
                <w:szCs w:val="16"/>
              </w:rPr>
            </w:pPr>
            <w:r>
              <w:rPr>
                <w:rFonts w:ascii="Arial" w:hAnsi="Arial" w:cs="Arial"/>
                <w:sz w:val="16"/>
                <w:szCs w:val="16"/>
              </w:rPr>
              <w:t>0.02 (-0.06, 0.11)</w:t>
            </w:r>
          </w:p>
        </w:tc>
      </w:tr>
      <w:tr w:rsidR="00906604" w:rsidRPr="00906604" w14:paraId="4F6468E3" w14:textId="77777777" w:rsidTr="00E33A0F">
        <w:trPr>
          <w:trHeight w:val="23"/>
        </w:trPr>
        <w:tc>
          <w:tcPr>
            <w:tcW w:w="2959" w:type="dxa"/>
          </w:tcPr>
          <w:p w14:paraId="1AE21E6D" w14:textId="0B5F7D7C"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6FB60ACB" w14:textId="44E7FA8E" w:rsidR="00906604" w:rsidRPr="00906604" w:rsidRDefault="00883A67" w:rsidP="00906604">
            <w:pPr>
              <w:rPr>
                <w:rFonts w:ascii="Arial" w:hAnsi="Arial" w:cs="Arial"/>
                <w:sz w:val="16"/>
                <w:szCs w:val="16"/>
              </w:rPr>
            </w:pPr>
            <w:r>
              <w:rPr>
                <w:rFonts w:ascii="Arial" w:hAnsi="Arial" w:cs="Arial"/>
                <w:sz w:val="16"/>
                <w:szCs w:val="16"/>
              </w:rPr>
              <w:t>-0.67 (-2.56, 1.22)</w:t>
            </w:r>
          </w:p>
        </w:tc>
        <w:tc>
          <w:tcPr>
            <w:tcW w:w="1981" w:type="dxa"/>
          </w:tcPr>
          <w:p w14:paraId="35C90DB9" w14:textId="4DF658DE" w:rsidR="00906604" w:rsidRPr="00883A67" w:rsidRDefault="00883A67" w:rsidP="00906604">
            <w:pPr>
              <w:rPr>
                <w:rFonts w:ascii="Arial" w:hAnsi="Arial" w:cs="Arial"/>
                <w:b/>
                <w:bCs/>
                <w:sz w:val="16"/>
                <w:szCs w:val="16"/>
              </w:rPr>
            </w:pPr>
            <w:r w:rsidRPr="00883A67">
              <w:rPr>
                <w:rFonts w:ascii="Arial" w:hAnsi="Arial" w:cs="Arial"/>
                <w:b/>
                <w:bCs/>
                <w:sz w:val="16"/>
                <w:szCs w:val="16"/>
              </w:rPr>
              <w:t>-0.24 (-0.40, -0.07) **</w:t>
            </w:r>
          </w:p>
        </w:tc>
        <w:tc>
          <w:tcPr>
            <w:tcW w:w="1620" w:type="dxa"/>
          </w:tcPr>
          <w:p w14:paraId="7D205555" w14:textId="596A63DB" w:rsidR="00906604" w:rsidRPr="00906604" w:rsidRDefault="00883A67" w:rsidP="00906604">
            <w:pPr>
              <w:rPr>
                <w:rFonts w:ascii="Arial" w:hAnsi="Arial" w:cs="Arial"/>
                <w:sz w:val="16"/>
                <w:szCs w:val="16"/>
              </w:rPr>
            </w:pPr>
            <w:r>
              <w:rPr>
                <w:rFonts w:ascii="Arial" w:hAnsi="Arial" w:cs="Arial"/>
                <w:sz w:val="16"/>
                <w:szCs w:val="16"/>
              </w:rPr>
              <w:t>-1.60 (-5.57, 2.38)</w:t>
            </w:r>
          </w:p>
        </w:tc>
        <w:tc>
          <w:tcPr>
            <w:tcW w:w="1747" w:type="dxa"/>
          </w:tcPr>
          <w:p w14:paraId="5C76A9FE" w14:textId="153ACC48" w:rsidR="00906604" w:rsidRPr="00906604" w:rsidRDefault="00883A67" w:rsidP="00906604">
            <w:pPr>
              <w:rPr>
                <w:rFonts w:ascii="Arial" w:hAnsi="Arial" w:cs="Arial"/>
                <w:sz w:val="16"/>
                <w:szCs w:val="16"/>
              </w:rPr>
            </w:pPr>
            <w:r>
              <w:rPr>
                <w:rFonts w:ascii="Arial" w:hAnsi="Arial" w:cs="Arial"/>
                <w:sz w:val="16"/>
                <w:szCs w:val="16"/>
              </w:rPr>
              <w:t>-0.02 (-0.07, 0.04)</w:t>
            </w:r>
          </w:p>
        </w:tc>
      </w:tr>
      <w:tr w:rsidR="00906604" w:rsidRPr="00906604" w14:paraId="55FDD3B5" w14:textId="77777777" w:rsidTr="00E33A0F">
        <w:trPr>
          <w:trHeight w:val="23"/>
        </w:trPr>
        <w:tc>
          <w:tcPr>
            <w:tcW w:w="2959" w:type="dxa"/>
          </w:tcPr>
          <w:p w14:paraId="09016E62" w14:textId="695DAADA"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Pr>
          <w:p w14:paraId="16F4666B" w14:textId="21DA05F3" w:rsidR="00906604" w:rsidRPr="00906604" w:rsidRDefault="00883A67" w:rsidP="00906604">
            <w:pPr>
              <w:rPr>
                <w:rFonts w:ascii="Arial" w:hAnsi="Arial" w:cs="Arial"/>
                <w:sz w:val="16"/>
                <w:szCs w:val="16"/>
              </w:rPr>
            </w:pPr>
            <w:r>
              <w:rPr>
                <w:rFonts w:ascii="Arial" w:hAnsi="Arial" w:cs="Arial"/>
                <w:sz w:val="16"/>
                <w:szCs w:val="16"/>
              </w:rPr>
              <w:t>0.15 (-0.16, 0.45)</w:t>
            </w:r>
          </w:p>
        </w:tc>
        <w:tc>
          <w:tcPr>
            <w:tcW w:w="1981" w:type="dxa"/>
          </w:tcPr>
          <w:p w14:paraId="3909CEEB" w14:textId="106B53BD" w:rsidR="00906604" w:rsidRPr="00883A67" w:rsidRDefault="00883A67" w:rsidP="00906604">
            <w:pPr>
              <w:rPr>
                <w:rFonts w:ascii="Arial" w:hAnsi="Arial" w:cs="Arial"/>
                <w:b/>
                <w:bCs/>
                <w:sz w:val="16"/>
                <w:szCs w:val="16"/>
              </w:rPr>
            </w:pPr>
            <w:r w:rsidRPr="00883A67">
              <w:rPr>
                <w:rFonts w:ascii="Arial" w:hAnsi="Arial" w:cs="Arial"/>
                <w:b/>
                <w:bCs/>
                <w:sz w:val="16"/>
                <w:szCs w:val="16"/>
              </w:rPr>
              <w:t>0.04 (0.01, 0.06) **</w:t>
            </w:r>
          </w:p>
        </w:tc>
        <w:tc>
          <w:tcPr>
            <w:tcW w:w="1620" w:type="dxa"/>
          </w:tcPr>
          <w:p w14:paraId="4853E21D" w14:textId="45AFC7DE" w:rsidR="00906604" w:rsidRPr="00906604" w:rsidRDefault="00883A67" w:rsidP="00906604">
            <w:pPr>
              <w:rPr>
                <w:rFonts w:ascii="Arial" w:hAnsi="Arial" w:cs="Arial"/>
                <w:sz w:val="16"/>
                <w:szCs w:val="16"/>
              </w:rPr>
            </w:pPr>
            <w:r>
              <w:rPr>
                <w:rFonts w:ascii="Arial" w:hAnsi="Arial" w:cs="Arial"/>
                <w:sz w:val="16"/>
                <w:szCs w:val="16"/>
              </w:rPr>
              <w:t>0.35 (-0.26, 0.96)</w:t>
            </w:r>
          </w:p>
        </w:tc>
        <w:tc>
          <w:tcPr>
            <w:tcW w:w="1747" w:type="dxa"/>
          </w:tcPr>
          <w:p w14:paraId="55165D15" w14:textId="782FEC4E" w:rsidR="00906604" w:rsidRPr="00906604" w:rsidRDefault="00883A67" w:rsidP="00906604">
            <w:pPr>
              <w:rPr>
                <w:rFonts w:ascii="Arial" w:hAnsi="Arial" w:cs="Arial"/>
                <w:sz w:val="16"/>
                <w:szCs w:val="16"/>
              </w:rPr>
            </w:pPr>
            <w:r>
              <w:rPr>
                <w:rFonts w:ascii="Arial" w:hAnsi="Arial" w:cs="Arial"/>
                <w:sz w:val="16"/>
                <w:szCs w:val="16"/>
              </w:rPr>
              <w:t>0.003 (-0.004, 0.01)</w:t>
            </w:r>
          </w:p>
        </w:tc>
      </w:tr>
      <w:tr w:rsidR="00906604" w:rsidRPr="00906604" w14:paraId="7B9B0701" w14:textId="27FD5EE3" w:rsidTr="0069035A">
        <w:trPr>
          <w:trHeight w:val="23"/>
        </w:trPr>
        <w:tc>
          <w:tcPr>
            <w:tcW w:w="9932" w:type="dxa"/>
            <w:gridSpan w:val="5"/>
            <w:tcBorders>
              <w:top w:val="single" w:sz="4" w:space="0" w:color="auto"/>
              <w:bottom w:val="single" w:sz="4" w:space="0" w:color="auto"/>
            </w:tcBorders>
          </w:tcPr>
          <w:p w14:paraId="3E2DE7E8" w14:textId="237D0C9F" w:rsidR="00906604" w:rsidRPr="00906604" w:rsidRDefault="00906604" w:rsidP="00906604">
            <w:pPr>
              <w:rPr>
                <w:rFonts w:ascii="Arial" w:hAnsi="Arial" w:cs="Arial"/>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906604" w:rsidRPr="00906604" w14:paraId="63753C2E" w14:textId="02268707" w:rsidTr="0069035A">
        <w:trPr>
          <w:trHeight w:val="23"/>
        </w:trPr>
        <w:tc>
          <w:tcPr>
            <w:tcW w:w="2959" w:type="dxa"/>
            <w:tcBorders>
              <w:top w:val="single" w:sz="4" w:space="0" w:color="auto"/>
            </w:tcBorders>
          </w:tcPr>
          <w:p w14:paraId="0568BC22" w14:textId="52A74631"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E06271D" w14:textId="13A84793" w:rsidR="00906604" w:rsidRPr="00906604" w:rsidRDefault="00906604" w:rsidP="00906604">
            <w:pPr>
              <w:rPr>
                <w:rFonts w:ascii="Arial" w:hAnsi="Arial" w:cs="Arial"/>
                <w:sz w:val="16"/>
                <w:szCs w:val="16"/>
              </w:rPr>
            </w:pPr>
            <w:r w:rsidRPr="00906604">
              <w:rPr>
                <w:rFonts w:ascii="Arial" w:hAnsi="Arial" w:cs="Arial"/>
                <w:sz w:val="16"/>
                <w:szCs w:val="16"/>
              </w:rPr>
              <w:t>-6.63 (-13.19, -0.07) *</w:t>
            </w:r>
          </w:p>
        </w:tc>
        <w:tc>
          <w:tcPr>
            <w:tcW w:w="1981" w:type="dxa"/>
            <w:tcBorders>
              <w:top w:val="single" w:sz="4" w:space="0" w:color="auto"/>
            </w:tcBorders>
          </w:tcPr>
          <w:p w14:paraId="6D17574D" w14:textId="75B4CD5A" w:rsidR="00906604" w:rsidRPr="00906604" w:rsidRDefault="00906604" w:rsidP="00906604">
            <w:pPr>
              <w:rPr>
                <w:rFonts w:ascii="Arial" w:hAnsi="Arial" w:cs="Arial"/>
                <w:sz w:val="16"/>
                <w:szCs w:val="16"/>
              </w:rPr>
            </w:pPr>
            <w:r w:rsidRPr="00906604">
              <w:rPr>
                <w:rFonts w:ascii="Arial" w:hAnsi="Arial" w:cs="Arial"/>
                <w:sz w:val="16"/>
                <w:szCs w:val="16"/>
              </w:rPr>
              <w:t>0.25 (-0.39, 0.90)</w:t>
            </w:r>
          </w:p>
        </w:tc>
        <w:tc>
          <w:tcPr>
            <w:tcW w:w="1620" w:type="dxa"/>
            <w:tcBorders>
              <w:top w:val="single" w:sz="4" w:space="0" w:color="auto"/>
            </w:tcBorders>
          </w:tcPr>
          <w:p w14:paraId="337D2806" w14:textId="3B3921CB" w:rsidR="00906604" w:rsidRPr="00906604" w:rsidRDefault="00906604" w:rsidP="00906604">
            <w:pPr>
              <w:rPr>
                <w:rFonts w:ascii="Arial" w:hAnsi="Arial" w:cs="Arial"/>
                <w:sz w:val="16"/>
                <w:szCs w:val="16"/>
              </w:rPr>
            </w:pPr>
            <w:r w:rsidRPr="00906604">
              <w:rPr>
                <w:rFonts w:ascii="Arial" w:hAnsi="Arial" w:cs="Arial"/>
                <w:sz w:val="16"/>
                <w:szCs w:val="16"/>
              </w:rPr>
              <w:t>-2.70 (-14.83, 9.43)</w:t>
            </w:r>
          </w:p>
        </w:tc>
        <w:tc>
          <w:tcPr>
            <w:tcW w:w="1747" w:type="dxa"/>
            <w:tcBorders>
              <w:top w:val="single" w:sz="4" w:space="0" w:color="auto"/>
            </w:tcBorders>
          </w:tcPr>
          <w:p w14:paraId="1B16BF8F" w14:textId="24880667" w:rsidR="00906604" w:rsidRPr="00906604" w:rsidRDefault="00906604" w:rsidP="00906604">
            <w:pPr>
              <w:rPr>
                <w:rFonts w:ascii="Arial" w:hAnsi="Arial" w:cs="Arial"/>
                <w:sz w:val="16"/>
                <w:szCs w:val="16"/>
              </w:rPr>
            </w:pPr>
            <w:r w:rsidRPr="00906604">
              <w:rPr>
                <w:rFonts w:ascii="Arial" w:hAnsi="Arial" w:cs="Arial"/>
                <w:sz w:val="16"/>
                <w:szCs w:val="16"/>
              </w:rPr>
              <w:t>-0.06 (-0.21, 0.08)</w:t>
            </w:r>
          </w:p>
        </w:tc>
      </w:tr>
      <w:tr w:rsidR="00906604" w:rsidRPr="00906604" w14:paraId="1B1C027E" w14:textId="52BF8447" w:rsidTr="00DD7764">
        <w:trPr>
          <w:trHeight w:val="23"/>
        </w:trPr>
        <w:tc>
          <w:tcPr>
            <w:tcW w:w="2959" w:type="dxa"/>
          </w:tcPr>
          <w:p w14:paraId="23928DEC" w14:textId="763CB657"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85B6F13" w14:textId="24F0F1FD" w:rsidR="00906604" w:rsidRPr="00906604" w:rsidRDefault="00906604" w:rsidP="00906604">
            <w:pPr>
              <w:rPr>
                <w:rFonts w:ascii="Arial" w:hAnsi="Arial" w:cs="Arial"/>
                <w:sz w:val="16"/>
                <w:szCs w:val="16"/>
              </w:rPr>
            </w:pPr>
            <w:r w:rsidRPr="00906604">
              <w:rPr>
                <w:rFonts w:ascii="Arial" w:hAnsi="Arial" w:cs="Arial"/>
                <w:sz w:val="16"/>
                <w:szCs w:val="16"/>
              </w:rPr>
              <w:t>1.15 (0.14, 2.17) *</w:t>
            </w:r>
          </w:p>
        </w:tc>
        <w:tc>
          <w:tcPr>
            <w:tcW w:w="1981" w:type="dxa"/>
          </w:tcPr>
          <w:p w14:paraId="76C10BA8" w14:textId="5E0DA4BF" w:rsidR="00906604" w:rsidRPr="00906604" w:rsidRDefault="00906604" w:rsidP="00906604">
            <w:pPr>
              <w:rPr>
                <w:rFonts w:ascii="Arial" w:hAnsi="Arial" w:cs="Arial"/>
                <w:sz w:val="16"/>
                <w:szCs w:val="16"/>
              </w:rPr>
            </w:pPr>
            <w:r w:rsidRPr="00906604">
              <w:rPr>
                <w:rFonts w:ascii="Arial" w:hAnsi="Arial" w:cs="Arial"/>
                <w:sz w:val="16"/>
                <w:szCs w:val="16"/>
              </w:rPr>
              <w:t>-0.02 (-0.12, 0.08)</w:t>
            </w:r>
          </w:p>
        </w:tc>
        <w:tc>
          <w:tcPr>
            <w:tcW w:w="1620" w:type="dxa"/>
          </w:tcPr>
          <w:p w14:paraId="66E9317A" w14:textId="1BC67929" w:rsidR="00906604" w:rsidRPr="00906604" w:rsidRDefault="00906604" w:rsidP="00906604">
            <w:pPr>
              <w:rPr>
                <w:rFonts w:ascii="Arial" w:hAnsi="Arial" w:cs="Arial"/>
                <w:sz w:val="16"/>
                <w:szCs w:val="16"/>
              </w:rPr>
            </w:pPr>
            <w:r w:rsidRPr="00906604">
              <w:rPr>
                <w:rFonts w:ascii="Arial" w:hAnsi="Arial" w:cs="Arial"/>
                <w:sz w:val="16"/>
                <w:szCs w:val="16"/>
              </w:rPr>
              <w:t>0.66 (-1.49, 2.82)</w:t>
            </w:r>
          </w:p>
        </w:tc>
        <w:tc>
          <w:tcPr>
            <w:tcW w:w="1747" w:type="dxa"/>
          </w:tcPr>
          <w:p w14:paraId="18427289" w14:textId="514A89BF" w:rsidR="00906604" w:rsidRPr="00906604" w:rsidRDefault="00906604" w:rsidP="00906604">
            <w:pPr>
              <w:rPr>
                <w:rFonts w:ascii="Arial" w:hAnsi="Arial" w:cs="Arial"/>
                <w:sz w:val="16"/>
                <w:szCs w:val="16"/>
              </w:rPr>
            </w:pPr>
            <w:r w:rsidRPr="00906604">
              <w:rPr>
                <w:rFonts w:ascii="Arial" w:hAnsi="Arial" w:cs="Arial"/>
                <w:sz w:val="16"/>
                <w:szCs w:val="16"/>
              </w:rPr>
              <w:t>0.02 (-0.01, 0.04)</w:t>
            </w:r>
          </w:p>
        </w:tc>
      </w:tr>
      <w:tr w:rsidR="00906604" w:rsidRPr="00906604" w14:paraId="67C7E7D2" w14:textId="4830A3F9" w:rsidTr="00DD7764">
        <w:trPr>
          <w:trHeight w:val="23"/>
        </w:trPr>
        <w:tc>
          <w:tcPr>
            <w:tcW w:w="2959" w:type="dxa"/>
          </w:tcPr>
          <w:p w14:paraId="1C986834" w14:textId="61594D86" w:rsidR="00906604" w:rsidRPr="00906604" w:rsidRDefault="00906604" w:rsidP="00906604">
            <w:pPr>
              <w:ind w:left="160"/>
              <w:rPr>
                <w:rFonts w:ascii="Arial" w:hAnsi="Arial" w:cs="Arial"/>
                <w:sz w:val="16"/>
                <w:szCs w:val="16"/>
              </w:rPr>
            </w:pPr>
            <w:r w:rsidRPr="00906604">
              <w:rPr>
                <w:rFonts w:ascii="Arial" w:hAnsi="Arial" w:cs="Arial"/>
                <w:sz w:val="16"/>
                <w:szCs w:val="16"/>
              </w:rPr>
              <w:t>Months since last live birth</w:t>
            </w:r>
          </w:p>
        </w:tc>
        <w:tc>
          <w:tcPr>
            <w:tcW w:w="1625" w:type="dxa"/>
          </w:tcPr>
          <w:p w14:paraId="1DE250DC" w14:textId="279B27D3" w:rsidR="00906604" w:rsidRPr="00906604" w:rsidRDefault="00906604" w:rsidP="00906604">
            <w:pPr>
              <w:rPr>
                <w:rFonts w:ascii="Arial" w:hAnsi="Arial" w:cs="Arial"/>
                <w:sz w:val="16"/>
                <w:szCs w:val="16"/>
              </w:rPr>
            </w:pPr>
            <w:r w:rsidRPr="00906604">
              <w:rPr>
                <w:rFonts w:ascii="Arial" w:hAnsi="Arial" w:cs="Arial"/>
                <w:sz w:val="16"/>
                <w:szCs w:val="16"/>
              </w:rPr>
              <w:t>-1.07 (-1.81, -0.34) *</w:t>
            </w:r>
          </w:p>
        </w:tc>
        <w:tc>
          <w:tcPr>
            <w:tcW w:w="1981" w:type="dxa"/>
          </w:tcPr>
          <w:p w14:paraId="0E44C3B8" w14:textId="6E6AF36C" w:rsidR="00906604" w:rsidRPr="00906604" w:rsidRDefault="00906604" w:rsidP="00906604">
            <w:pPr>
              <w:rPr>
                <w:rFonts w:ascii="Arial" w:hAnsi="Arial" w:cs="Arial"/>
                <w:sz w:val="16"/>
                <w:szCs w:val="16"/>
              </w:rPr>
            </w:pPr>
            <w:r w:rsidRPr="00906604">
              <w:rPr>
                <w:rFonts w:ascii="Arial" w:hAnsi="Arial" w:cs="Arial"/>
                <w:sz w:val="16"/>
                <w:szCs w:val="16"/>
              </w:rPr>
              <w:t>0.05 (-0.04, 0.14)</w:t>
            </w:r>
          </w:p>
        </w:tc>
        <w:tc>
          <w:tcPr>
            <w:tcW w:w="1620" w:type="dxa"/>
          </w:tcPr>
          <w:p w14:paraId="7F151B5E" w14:textId="38936C0B" w:rsidR="00906604" w:rsidRPr="00906604" w:rsidRDefault="00906604" w:rsidP="00906604">
            <w:pPr>
              <w:rPr>
                <w:rFonts w:ascii="Arial" w:hAnsi="Arial" w:cs="Arial"/>
                <w:sz w:val="16"/>
                <w:szCs w:val="16"/>
              </w:rPr>
            </w:pPr>
            <w:r w:rsidRPr="00906604">
              <w:rPr>
                <w:rFonts w:ascii="Arial" w:hAnsi="Arial" w:cs="Arial"/>
                <w:sz w:val="16"/>
                <w:szCs w:val="16"/>
              </w:rPr>
              <w:t>-0.71 (-2.06, 0.65)</w:t>
            </w:r>
          </w:p>
        </w:tc>
        <w:tc>
          <w:tcPr>
            <w:tcW w:w="1747" w:type="dxa"/>
          </w:tcPr>
          <w:p w14:paraId="0D0F55C3" w14:textId="2DD277C9" w:rsidR="00906604" w:rsidRPr="00906604" w:rsidRDefault="00906604" w:rsidP="00906604">
            <w:pPr>
              <w:rPr>
                <w:rFonts w:ascii="Arial" w:hAnsi="Arial" w:cs="Arial"/>
                <w:sz w:val="16"/>
                <w:szCs w:val="16"/>
              </w:rPr>
            </w:pPr>
            <w:r w:rsidRPr="00906604">
              <w:rPr>
                <w:rFonts w:ascii="Arial" w:hAnsi="Arial" w:cs="Arial"/>
                <w:sz w:val="16"/>
                <w:szCs w:val="16"/>
              </w:rPr>
              <w:t>-0.01 (-0.02, 0.01)</w:t>
            </w:r>
          </w:p>
        </w:tc>
      </w:tr>
      <w:tr w:rsidR="00906604" w:rsidRPr="00906604" w14:paraId="6DF6F276" w14:textId="77777777" w:rsidTr="000064E4">
        <w:trPr>
          <w:trHeight w:val="23"/>
        </w:trPr>
        <w:tc>
          <w:tcPr>
            <w:tcW w:w="2959" w:type="dxa"/>
          </w:tcPr>
          <w:p w14:paraId="2378E500" w14:textId="0135F869"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months since last live birth</w:t>
            </w:r>
          </w:p>
        </w:tc>
        <w:tc>
          <w:tcPr>
            <w:tcW w:w="1625" w:type="dxa"/>
          </w:tcPr>
          <w:p w14:paraId="6FF60810" w14:textId="0467B01A" w:rsidR="00906604" w:rsidRPr="00906604" w:rsidRDefault="00906604" w:rsidP="00906604">
            <w:pPr>
              <w:rPr>
                <w:rFonts w:ascii="Arial" w:hAnsi="Arial" w:cs="Arial"/>
                <w:sz w:val="16"/>
                <w:szCs w:val="16"/>
              </w:rPr>
            </w:pPr>
            <w:r w:rsidRPr="00906604">
              <w:rPr>
                <w:rFonts w:ascii="Arial" w:hAnsi="Arial" w:cs="Arial"/>
                <w:sz w:val="16"/>
                <w:szCs w:val="16"/>
              </w:rPr>
              <w:t>0.60 (0.14, 1.05) *</w:t>
            </w:r>
          </w:p>
        </w:tc>
        <w:tc>
          <w:tcPr>
            <w:tcW w:w="1981" w:type="dxa"/>
          </w:tcPr>
          <w:p w14:paraId="4CA05090" w14:textId="7D6DC44B" w:rsidR="00906604" w:rsidRPr="00906604" w:rsidRDefault="00906604" w:rsidP="00906604">
            <w:pPr>
              <w:rPr>
                <w:rFonts w:ascii="Arial" w:hAnsi="Arial" w:cs="Arial"/>
                <w:sz w:val="16"/>
                <w:szCs w:val="16"/>
              </w:rPr>
            </w:pPr>
            <w:r w:rsidRPr="00906604">
              <w:rPr>
                <w:rFonts w:ascii="Arial" w:hAnsi="Arial" w:cs="Arial"/>
                <w:sz w:val="16"/>
                <w:szCs w:val="16"/>
              </w:rPr>
              <w:t>-0.04 (-0.10, 0.02)</w:t>
            </w:r>
          </w:p>
        </w:tc>
        <w:tc>
          <w:tcPr>
            <w:tcW w:w="1620" w:type="dxa"/>
          </w:tcPr>
          <w:p w14:paraId="3D3F7CCE" w14:textId="4EEE923A" w:rsidR="00906604" w:rsidRPr="00906604" w:rsidRDefault="00906604" w:rsidP="00906604">
            <w:pPr>
              <w:rPr>
                <w:rFonts w:ascii="Arial" w:hAnsi="Arial" w:cs="Arial"/>
                <w:sz w:val="16"/>
                <w:szCs w:val="16"/>
              </w:rPr>
            </w:pPr>
            <w:r w:rsidRPr="00906604">
              <w:rPr>
                <w:rFonts w:ascii="Arial" w:hAnsi="Arial" w:cs="Arial"/>
                <w:sz w:val="16"/>
                <w:szCs w:val="16"/>
              </w:rPr>
              <w:t>0.23 (-0.72, 1.17)</w:t>
            </w:r>
          </w:p>
        </w:tc>
        <w:tc>
          <w:tcPr>
            <w:tcW w:w="1747" w:type="dxa"/>
          </w:tcPr>
          <w:p w14:paraId="47A3B22B" w14:textId="6D61AB85" w:rsidR="00906604" w:rsidRPr="00906604" w:rsidRDefault="00906604" w:rsidP="00906604">
            <w:pPr>
              <w:rPr>
                <w:rFonts w:ascii="Arial" w:hAnsi="Arial" w:cs="Arial"/>
                <w:sz w:val="16"/>
                <w:szCs w:val="16"/>
              </w:rPr>
            </w:pPr>
            <w:r w:rsidRPr="00906604">
              <w:rPr>
                <w:rFonts w:ascii="Arial" w:hAnsi="Arial" w:cs="Arial"/>
                <w:sz w:val="16"/>
                <w:szCs w:val="16"/>
              </w:rPr>
              <w:t>-0.001 (-0.01, 0.01)</w:t>
            </w:r>
          </w:p>
        </w:tc>
      </w:tr>
      <w:tr w:rsidR="00906604" w:rsidRPr="00906604" w14:paraId="528F579B" w14:textId="77777777" w:rsidTr="000064E4">
        <w:trPr>
          <w:trHeight w:val="23"/>
        </w:trPr>
        <w:tc>
          <w:tcPr>
            <w:tcW w:w="2959" w:type="dxa"/>
            <w:tcBorders>
              <w:bottom w:val="single" w:sz="4" w:space="0" w:color="auto"/>
            </w:tcBorders>
          </w:tcPr>
          <w:p w14:paraId="7A771B3D" w14:textId="45795219"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months since last live birth</w:t>
            </w:r>
          </w:p>
        </w:tc>
        <w:tc>
          <w:tcPr>
            <w:tcW w:w="1625" w:type="dxa"/>
            <w:tcBorders>
              <w:bottom w:val="single" w:sz="4" w:space="0" w:color="auto"/>
            </w:tcBorders>
          </w:tcPr>
          <w:p w14:paraId="465CF935" w14:textId="40CA1FCE" w:rsidR="00906604" w:rsidRPr="00906604" w:rsidRDefault="00906604" w:rsidP="00906604">
            <w:pPr>
              <w:rPr>
                <w:rFonts w:ascii="Arial" w:hAnsi="Arial" w:cs="Arial"/>
                <w:sz w:val="16"/>
                <w:szCs w:val="16"/>
              </w:rPr>
            </w:pPr>
            <w:r w:rsidRPr="00906604">
              <w:rPr>
                <w:rFonts w:ascii="Arial" w:hAnsi="Arial" w:cs="Arial"/>
                <w:sz w:val="16"/>
                <w:szCs w:val="16"/>
              </w:rPr>
              <w:t>-0.09 (-0.15, -0.02) *</w:t>
            </w:r>
          </w:p>
        </w:tc>
        <w:tc>
          <w:tcPr>
            <w:tcW w:w="1981" w:type="dxa"/>
            <w:tcBorders>
              <w:bottom w:val="single" w:sz="4" w:space="0" w:color="auto"/>
            </w:tcBorders>
          </w:tcPr>
          <w:p w14:paraId="77D13E71" w14:textId="16A05C50" w:rsidR="00906604" w:rsidRPr="00906604" w:rsidRDefault="00906604" w:rsidP="00906604">
            <w:pPr>
              <w:rPr>
                <w:rFonts w:ascii="Arial" w:hAnsi="Arial" w:cs="Arial"/>
                <w:sz w:val="16"/>
                <w:szCs w:val="16"/>
              </w:rPr>
            </w:pPr>
            <w:r w:rsidRPr="00906604">
              <w:rPr>
                <w:rFonts w:ascii="Arial" w:hAnsi="Arial" w:cs="Arial"/>
                <w:sz w:val="16"/>
                <w:szCs w:val="16"/>
              </w:rPr>
              <w:t>0.01 (-0.003, 0.014)</w:t>
            </w:r>
          </w:p>
        </w:tc>
        <w:tc>
          <w:tcPr>
            <w:tcW w:w="1620" w:type="dxa"/>
            <w:tcBorders>
              <w:bottom w:val="single" w:sz="4" w:space="0" w:color="auto"/>
            </w:tcBorders>
          </w:tcPr>
          <w:p w14:paraId="31556D3D" w14:textId="25385A74" w:rsidR="00906604" w:rsidRPr="00906604" w:rsidRDefault="00906604" w:rsidP="00906604">
            <w:pPr>
              <w:rPr>
                <w:rFonts w:ascii="Arial" w:hAnsi="Arial" w:cs="Arial"/>
                <w:sz w:val="16"/>
                <w:szCs w:val="16"/>
              </w:rPr>
            </w:pPr>
            <w:r w:rsidRPr="00906604">
              <w:rPr>
                <w:rFonts w:ascii="Arial" w:hAnsi="Arial" w:cs="Arial"/>
                <w:sz w:val="16"/>
                <w:szCs w:val="16"/>
              </w:rPr>
              <w:t>-0.03 (-0.18, 0.11)</w:t>
            </w:r>
          </w:p>
        </w:tc>
        <w:tc>
          <w:tcPr>
            <w:tcW w:w="1747" w:type="dxa"/>
            <w:tcBorders>
              <w:bottom w:val="single" w:sz="4" w:space="0" w:color="auto"/>
            </w:tcBorders>
          </w:tcPr>
          <w:p w14:paraId="354C7E20" w14:textId="42EF944C" w:rsidR="00906604" w:rsidRPr="00906604" w:rsidRDefault="00906604" w:rsidP="00906604">
            <w:pPr>
              <w:rPr>
                <w:rFonts w:ascii="Arial" w:hAnsi="Arial" w:cs="Arial"/>
                <w:sz w:val="16"/>
                <w:szCs w:val="16"/>
              </w:rPr>
            </w:pPr>
            <w:r w:rsidRPr="00906604">
              <w:rPr>
                <w:rFonts w:ascii="Arial" w:hAnsi="Arial" w:cs="Arial"/>
                <w:sz w:val="16"/>
                <w:szCs w:val="16"/>
              </w:rPr>
              <w:t>0.0003 (-0.001, 0.002)</w:t>
            </w:r>
          </w:p>
        </w:tc>
      </w:tr>
    </w:tbl>
    <w:bookmarkEnd w:id="132"/>
    <w:p w14:paraId="6CD14626" w14:textId="4E3EC4AB" w:rsidR="00693C80" w:rsidRDefault="00906604" w:rsidP="0090660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590BC629" w14:textId="0D9C183E" w:rsidR="00906604" w:rsidRDefault="00906604" w:rsidP="00906604">
      <w:pPr>
        <w:shd w:val="clear" w:color="auto" w:fill="FFFFFF"/>
        <w:spacing w:line="240" w:lineRule="auto"/>
        <w:rPr>
          <w:ins w:id="133" w:author="Hastings, Waylon James" w:date="2020-10-05T14:00:00Z"/>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85AC01E" w14:textId="0C88FE37" w:rsidR="005133A4" w:rsidRDefault="005133A4" w:rsidP="00906604">
      <w:pPr>
        <w:shd w:val="clear" w:color="auto" w:fill="FFFFFF"/>
        <w:spacing w:line="240" w:lineRule="auto"/>
        <w:rPr>
          <w:ins w:id="134" w:author="Hastings, Waylon James" w:date="2020-10-05T14:00:00Z"/>
          <w:sz w:val="16"/>
          <w:szCs w:val="16"/>
          <w:shd w:val="clear" w:color="auto" w:fill="FFFFFF"/>
        </w:rPr>
      </w:pPr>
    </w:p>
    <w:p w14:paraId="0BA33327" w14:textId="77777777" w:rsidR="00906062" w:rsidRDefault="00906062" w:rsidP="005133A4">
      <w:pPr>
        <w:shd w:val="clear" w:color="auto" w:fill="FFFFFF"/>
        <w:spacing w:line="240" w:lineRule="auto"/>
        <w:rPr>
          <w:b/>
          <w:bCs/>
        </w:rPr>
      </w:pPr>
    </w:p>
    <w:p w14:paraId="5FA1465A" w14:textId="77777777" w:rsidR="00906062" w:rsidRDefault="00906062" w:rsidP="005133A4">
      <w:pPr>
        <w:shd w:val="clear" w:color="auto" w:fill="FFFFFF"/>
        <w:spacing w:line="240" w:lineRule="auto"/>
        <w:rPr>
          <w:b/>
          <w:bCs/>
        </w:rPr>
      </w:pPr>
    </w:p>
    <w:p w14:paraId="3E9078C0" w14:textId="77777777" w:rsidR="00906062" w:rsidRDefault="00906062" w:rsidP="005133A4">
      <w:pPr>
        <w:shd w:val="clear" w:color="auto" w:fill="FFFFFF"/>
        <w:spacing w:line="240" w:lineRule="auto"/>
        <w:rPr>
          <w:b/>
          <w:bCs/>
        </w:rPr>
      </w:pPr>
    </w:p>
    <w:p w14:paraId="75BD3AB7" w14:textId="77777777" w:rsidR="00906062" w:rsidRDefault="00906062" w:rsidP="005133A4">
      <w:pPr>
        <w:shd w:val="clear" w:color="auto" w:fill="FFFFFF"/>
        <w:spacing w:line="240" w:lineRule="auto"/>
        <w:rPr>
          <w:b/>
          <w:bCs/>
        </w:rPr>
      </w:pPr>
    </w:p>
    <w:p w14:paraId="63F254F1" w14:textId="77777777" w:rsidR="00906062" w:rsidRDefault="00906062" w:rsidP="005133A4">
      <w:pPr>
        <w:shd w:val="clear" w:color="auto" w:fill="FFFFFF"/>
        <w:spacing w:line="240" w:lineRule="auto"/>
        <w:rPr>
          <w:b/>
          <w:bCs/>
        </w:rPr>
      </w:pPr>
    </w:p>
    <w:p w14:paraId="4EDFF11A" w14:textId="77777777" w:rsidR="00906062" w:rsidRDefault="00906062" w:rsidP="005133A4">
      <w:pPr>
        <w:shd w:val="clear" w:color="auto" w:fill="FFFFFF"/>
        <w:spacing w:line="240" w:lineRule="auto"/>
        <w:rPr>
          <w:b/>
          <w:bCs/>
        </w:rPr>
      </w:pPr>
    </w:p>
    <w:p w14:paraId="7EE39734" w14:textId="77777777" w:rsidR="00906062" w:rsidRDefault="00906062" w:rsidP="005133A4">
      <w:pPr>
        <w:shd w:val="clear" w:color="auto" w:fill="FFFFFF"/>
        <w:spacing w:line="240" w:lineRule="auto"/>
        <w:rPr>
          <w:b/>
          <w:bCs/>
        </w:rPr>
      </w:pPr>
    </w:p>
    <w:p w14:paraId="5900BA6F" w14:textId="77777777" w:rsidR="00906062" w:rsidRDefault="00906062" w:rsidP="005133A4">
      <w:pPr>
        <w:shd w:val="clear" w:color="auto" w:fill="FFFFFF"/>
        <w:spacing w:line="240" w:lineRule="auto"/>
        <w:rPr>
          <w:b/>
          <w:bCs/>
        </w:rPr>
      </w:pPr>
    </w:p>
    <w:p w14:paraId="0A4E024F" w14:textId="77777777" w:rsidR="00906062" w:rsidRDefault="00906062" w:rsidP="005133A4">
      <w:pPr>
        <w:shd w:val="clear" w:color="auto" w:fill="FFFFFF"/>
        <w:spacing w:line="240" w:lineRule="auto"/>
        <w:rPr>
          <w:b/>
          <w:bCs/>
        </w:rPr>
      </w:pPr>
    </w:p>
    <w:p w14:paraId="7B174802" w14:textId="77777777" w:rsidR="00906062" w:rsidRDefault="00906062" w:rsidP="005133A4">
      <w:pPr>
        <w:shd w:val="clear" w:color="auto" w:fill="FFFFFF"/>
        <w:spacing w:line="240" w:lineRule="auto"/>
        <w:rPr>
          <w:b/>
          <w:bCs/>
        </w:rPr>
      </w:pPr>
    </w:p>
    <w:p w14:paraId="0D6114FA" w14:textId="0D57C46D" w:rsidR="005133A4" w:rsidRPr="00405935" w:rsidRDefault="005133A4" w:rsidP="005133A4">
      <w:pPr>
        <w:shd w:val="clear" w:color="auto" w:fill="FFFFFF"/>
        <w:spacing w:line="240" w:lineRule="auto"/>
      </w:pPr>
      <w:r w:rsidRPr="00405935">
        <w:rPr>
          <w:b/>
          <w:bCs/>
        </w:rPr>
        <w:lastRenderedPageBreak/>
        <w:t xml:space="preserve">Table </w:t>
      </w:r>
      <w:r>
        <w:rPr>
          <w:b/>
          <w:bCs/>
        </w:rPr>
        <w:t>3</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post-menopausal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w:t>
      </w:r>
    </w:p>
    <w:p w14:paraId="606E7796" w14:textId="77777777" w:rsidR="005133A4" w:rsidRPr="00405935" w:rsidRDefault="005133A4" w:rsidP="005133A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5133A4" w:rsidRPr="00906604" w14:paraId="4BC2A0D2" w14:textId="77777777" w:rsidTr="00E049D3">
        <w:trPr>
          <w:trHeight w:val="23"/>
        </w:trPr>
        <w:tc>
          <w:tcPr>
            <w:tcW w:w="2700" w:type="dxa"/>
            <w:tcBorders>
              <w:bottom w:val="single" w:sz="4" w:space="0" w:color="auto"/>
            </w:tcBorders>
          </w:tcPr>
          <w:p w14:paraId="08EE9B40" w14:textId="77777777" w:rsidR="005133A4" w:rsidRPr="00906604" w:rsidRDefault="005133A4" w:rsidP="00D32526">
            <w:pPr>
              <w:rPr>
                <w:rFonts w:ascii="Arial" w:hAnsi="Arial" w:cs="Arial"/>
                <w:b/>
                <w:bCs/>
                <w:sz w:val="16"/>
                <w:szCs w:val="16"/>
              </w:rPr>
            </w:pPr>
          </w:p>
        </w:tc>
        <w:tc>
          <w:tcPr>
            <w:tcW w:w="1710" w:type="dxa"/>
            <w:tcBorders>
              <w:bottom w:val="single" w:sz="4" w:space="0" w:color="auto"/>
            </w:tcBorders>
          </w:tcPr>
          <w:p w14:paraId="44C68CFD"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LM</w:t>
            </w:r>
          </w:p>
        </w:tc>
        <w:tc>
          <w:tcPr>
            <w:tcW w:w="1980" w:type="dxa"/>
            <w:tcBorders>
              <w:bottom w:val="single" w:sz="4" w:space="0" w:color="auto"/>
            </w:tcBorders>
          </w:tcPr>
          <w:p w14:paraId="101B9C3B"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HD (log)</w:t>
            </w:r>
          </w:p>
        </w:tc>
        <w:tc>
          <w:tcPr>
            <w:tcW w:w="1710" w:type="dxa"/>
            <w:tcBorders>
              <w:bottom w:val="single" w:sz="4" w:space="0" w:color="auto"/>
            </w:tcBorders>
          </w:tcPr>
          <w:p w14:paraId="0E454081"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KDM</w:t>
            </w:r>
          </w:p>
        </w:tc>
        <w:tc>
          <w:tcPr>
            <w:tcW w:w="1832" w:type="dxa"/>
            <w:tcBorders>
              <w:bottom w:val="single" w:sz="4" w:space="0" w:color="auto"/>
            </w:tcBorders>
          </w:tcPr>
          <w:p w14:paraId="11C849C4" w14:textId="77777777" w:rsidR="005133A4" w:rsidRPr="00906604" w:rsidRDefault="005133A4" w:rsidP="00E049D3">
            <w:pPr>
              <w:jc w:val="center"/>
              <w:rPr>
                <w:rFonts w:ascii="Arial" w:hAnsi="Arial" w:cs="Arial"/>
                <w:b/>
                <w:bCs/>
                <w:sz w:val="16"/>
                <w:szCs w:val="16"/>
              </w:rPr>
            </w:pPr>
            <w:r w:rsidRPr="00906604">
              <w:rPr>
                <w:rFonts w:ascii="Arial" w:hAnsi="Arial" w:cs="Arial"/>
                <w:b/>
                <w:bCs/>
                <w:sz w:val="16"/>
                <w:szCs w:val="16"/>
              </w:rPr>
              <w:t>AL</w:t>
            </w:r>
          </w:p>
        </w:tc>
      </w:tr>
      <w:tr w:rsidR="005133A4" w:rsidRPr="00906604" w14:paraId="19F99128" w14:textId="77777777" w:rsidTr="00D32526">
        <w:trPr>
          <w:trHeight w:val="23"/>
        </w:trPr>
        <w:tc>
          <w:tcPr>
            <w:tcW w:w="9932" w:type="dxa"/>
            <w:gridSpan w:val="5"/>
            <w:tcBorders>
              <w:top w:val="single" w:sz="4" w:space="0" w:color="auto"/>
              <w:bottom w:val="single" w:sz="4" w:space="0" w:color="auto"/>
            </w:tcBorders>
          </w:tcPr>
          <w:p w14:paraId="04A0701C" w14:textId="19F29DDE" w:rsidR="005133A4" w:rsidRPr="00906604" w:rsidRDefault="005133A4" w:rsidP="00D32526">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sidR="00906062">
              <w:rPr>
                <w:rFonts w:ascii="Arial" w:hAnsi="Arial" w:cs="Arial"/>
                <w:b/>
                <w:bCs/>
                <w:sz w:val="16"/>
                <w:szCs w:val="16"/>
              </w:rPr>
              <w:t>2,252</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2D2A7C31" w14:textId="77777777" w:rsidTr="00E049D3">
        <w:trPr>
          <w:trHeight w:val="23"/>
        </w:trPr>
        <w:tc>
          <w:tcPr>
            <w:tcW w:w="2700" w:type="dxa"/>
            <w:tcBorders>
              <w:top w:val="single" w:sz="4" w:space="0" w:color="auto"/>
            </w:tcBorders>
          </w:tcPr>
          <w:p w14:paraId="16425ABD" w14:textId="77777777" w:rsidR="00E049D3" w:rsidRPr="00906604" w:rsidRDefault="00E049D3" w:rsidP="00E049D3">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0A9FC8C6" w14:textId="394876CE" w:rsidR="00E049D3" w:rsidRPr="00906062" w:rsidRDefault="00E049D3" w:rsidP="00E049D3">
            <w:pPr>
              <w:rPr>
                <w:rFonts w:ascii="Arial" w:hAnsi="Arial" w:cs="Arial"/>
                <w:b/>
                <w:bCs/>
                <w:sz w:val="16"/>
                <w:szCs w:val="16"/>
              </w:rPr>
            </w:pPr>
            <w:r w:rsidRPr="00906062">
              <w:rPr>
                <w:rFonts w:ascii="Arial" w:hAnsi="Arial" w:cs="Arial"/>
                <w:b/>
                <w:bCs/>
                <w:sz w:val="16"/>
                <w:szCs w:val="16"/>
              </w:rPr>
              <w:t>-0.68 (-1.11, -0.25)**</w:t>
            </w:r>
          </w:p>
        </w:tc>
        <w:tc>
          <w:tcPr>
            <w:tcW w:w="1980" w:type="dxa"/>
            <w:tcBorders>
              <w:top w:val="single" w:sz="4" w:space="0" w:color="auto"/>
            </w:tcBorders>
          </w:tcPr>
          <w:p w14:paraId="2EE60BAD" w14:textId="7BC84B11" w:rsidR="00E049D3" w:rsidRPr="00E049D3" w:rsidRDefault="00E049D3" w:rsidP="00E049D3">
            <w:pPr>
              <w:rPr>
                <w:rFonts w:ascii="Arial" w:hAnsi="Arial" w:cs="Arial"/>
                <w:b/>
                <w:bCs/>
                <w:sz w:val="16"/>
                <w:szCs w:val="16"/>
              </w:rPr>
            </w:pPr>
            <w:r w:rsidRPr="00E049D3">
              <w:rPr>
                <w:rFonts w:ascii="Arial" w:hAnsi="Arial" w:cs="Arial"/>
                <w:b/>
                <w:bCs/>
                <w:sz w:val="16"/>
                <w:szCs w:val="16"/>
              </w:rPr>
              <w:t>-0.07 (-0.11, -0.04)***</w:t>
            </w:r>
          </w:p>
        </w:tc>
        <w:tc>
          <w:tcPr>
            <w:tcW w:w="1710" w:type="dxa"/>
            <w:tcBorders>
              <w:top w:val="single" w:sz="4" w:space="0" w:color="auto"/>
            </w:tcBorders>
          </w:tcPr>
          <w:p w14:paraId="4A5ACB15" w14:textId="7268AA42" w:rsidR="00E049D3" w:rsidRPr="00906604" w:rsidRDefault="00E049D3" w:rsidP="00E049D3">
            <w:pPr>
              <w:rPr>
                <w:rFonts w:ascii="Arial" w:hAnsi="Arial" w:cs="Arial"/>
                <w:sz w:val="16"/>
                <w:szCs w:val="16"/>
              </w:rPr>
            </w:pPr>
            <w:r w:rsidRPr="00906604">
              <w:rPr>
                <w:rFonts w:ascii="Arial" w:hAnsi="Arial" w:cs="Arial"/>
                <w:sz w:val="16"/>
                <w:szCs w:val="16"/>
              </w:rPr>
              <w:t>-</w:t>
            </w:r>
            <w:r>
              <w:rPr>
                <w:rFonts w:ascii="Arial" w:hAnsi="Arial" w:cs="Arial"/>
                <w:sz w:val="16"/>
                <w:szCs w:val="16"/>
              </w:rPr>
              <w:t>1.07</w:t>
            </w:r>
            <w:r w:rsidRPr="00906604">
              <w:rPr>
                <w:rFonts w:ascii="Arial" w:hAnsi="Arial" w:cs="Arial"/>
                <w:sz w:val="16"/>
                <w:szCs w:val="16"/>
              </w:rPr>
              <w:t xml:space="preserve"> (-</w:t>
            </w:r>
            <w:r>
              <w:rPr>
                <w:rFonts w:ascii="Arial" w:hAnsi="Arial" w:cs="Arial"/>
                <w:sz w:val="16"/>
                <w:szCs w:val="16"/>
              </w:rPr>
              <w:t>2.12</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0.02)</w:t>
            </w:r>
            <w:r>
              <w:rPr>
                <w:rFonts w:ascii="Arial" w:hAnsi="Arial" w:cs="Arial"/>
                <w:sz w:val="16"/>
                <w:szCs w:val="16"/>
              </w:rPr>
              <w:t>*</w:t>
            </w:r>
          </w:p>
        </w:tc>
        <w:tc>
          <w:tcPr>
            <w:tcW w:w="1832" w:type="dxa"/>
            <w:tcBorders>
              <w:top w:val="single" w:sz="4" w:space="0" w:color="auto"/>
            </w:tcBorders>
          </w:tcPr>
          <w:p w14:paraId="182DB94D" w14:textId="7E759833" w:rsidR="00E049D3" w:rsidRPr="00E049D3" w:rsidRDefault="00E049D3" w:rsidP="00E049D3">
            <w:pPr>
              <w:rPr>
                <w:rFonts w:ascii="Arial" w:hAnsi="Arial" w:cs="Arial"/>
                <w:b/>
                <w:bCs/>
                <w:sz w:val="16"/>
                <w:szCs w:val="16"/>
              </w:rPr>
            </w:pPr>
            <w:r w:rsidRPr="00E049D3">
              <w:rPr>
                <w:rFonts w:ascii="Arial" w:hAnsi="Arial" w:cs="Arial"/>
                <w:b/>
                <w:bCs/>
                <w:sz w:val="16"/>
                <w:szCs w:val="16"/>
              </w:rPr>
              <w:t>-0.02 (-0.03, -0.01)**</w:t>
            </w:r>
          </w:p>
        </w:tc>
      </w:tr>
      <w:tr w:rsidR="00E049D3" w:rsidRPr="00906604" w14:paraId="2C3E398F" w14:textId="77777777" w:rsidTr="00E049D3">
        <w:trPr>
          <w:trHeight w:val="23"/>
        </w:trPr>
        <w:tc>
          <w:tcPr>
            <w:tcW w:w="2700" w:type="dxa"/>
          </w:tcPr>
          <w:p w14:paraId="51EB26A3" w14:textId="77777777" w:rsidR="00E049D3" w:rsidRPr="00906604" w:rsidRDefault="00E049D3" w:rsidP="00E049D3">
            <w:pPr>
              <w:ind w:left="160"/>
              <w:rPr>
                <w:rFonts w:ascii="Arial" w:hAnsi="Arial" w:cs="Arial"/>
                <w:sz w:val="16"/>
                <w:szCs w:val="16"/>
              </w:rPr>
            </w:pPr>
            <w:r w:rsidRPr="00906604">
              <w:rPr>
                <w:rFonts w:ascii="Arial" w:hAnsi="Arial" w:cs="Arial"/>
                <w:sz w:val="16"/>
                <w:szCs w:val="16"/>
              </w:rPr>
              <w:t>Live births (quadratic)</w:t>
            </w:r>
          </w:p>
        </w:tc>
        <w:tc>
          <w:tcPr>
            <w:tcW w:w="1710" w:type="dxa"/>
          </w:tcPr>
          <w:p w14:paraId="453615F4" w14:textId="7E0EFE2D" w:rsidR="00E049D3" w:rsidRPr="00906062" w:rsidRDefault="00E049D3" w:rsidP="00E049D3">
            <w:pPr>
              <w:rPr>
                <w:rFonts w:ascii="Arial" w:hAnsi="Arial" w:cs="Arial"/>
                <w:b/>
                <w:bCs/>
                <w:sz w:val="16"/>
                <w:szCs w:val="16"/>
              </w:rPr>
            </w:pPr>
            <w:r w:rsidRPr="00906062">
              <w:rPr>
                <w:rFonts w:ascii="Arial" w:hAnsi="Arial" w:cs="Arial"/>
                <w:b/>
                <w:bCs/>
                <w:sz w:val="16"/>
                <w:szCs w:val="16"/>
              </w:rPr>
              <w:t>0.10 (0.03, 0.17)**</w:t>
            </w:r>
          </w:p>
        </w:tc>
        <w:tc>
          <w:tcPr>
            <w:tcW w:w="1980" w:type="dxa"/>
          </w:tcPr>
          <w:p w14:paraId="46F50A35" w14:textId="4BDF7F8D" w:rsidR="00E049D3" w:rsidRPr="00E049D3" w:rsidRDefault="00E049D3" w:rsidP="00E049D3">
            <w:pPr>
              <w:rPr>
                <w:rFonts w:ascii="Arial" w:hAnsi="Arial" w:cs="Arial"/>
                <w:b/>
                <w:bCs/>
                <w:sz w:val="16"/>
                <w:szCs w:val="16"/>
              </w:rPr>
            </w:pPr>
            <w:r w:rsidRPr="00E049D3">
              <w:rPr>
                <w:rFonts w:ascii="Arial" w:hAnsi="Arial" w:cs="Arial"/>
                <w:b/>
                <w:bCs/>
                <w:sz w:val="16"/>
                <w:szCs w:val="16"/>
              </w:rPr>
              <w:t>0.010 (0.004, 0.016)**</w:t>
            </w:r>
          </w:p>
        </w:tc>
        <w:tc>
          <w:tcPr>
            <w:tcW w:w="1710" w:type="dxa"/>
          </w:tcPr>
          <w:p w14:paraId="4195618E" w14:textId="643B3098" w:rsidR="00E049D3" w:rsidRPr="00906604" w:rsidRDefault="00E049D3" w:rsidP="00E049D3">
            <w:pPr>
              <w:rPr>
                <w:rFonts w:ascii="Arial" w:hAnsi="Arial" w:cs="Arial"/>
                <w:sz w:val="16"/>
                <w:szCs w:val="16"/>
              </w:rPr>
            </w:pPr>
            <w:r w:rsidRPr="00906604">
              <w:rPr>
                <w:rFonts w:ascii="Arial" w:hAnsi="Arial" w:cs="Arial"/>
                <w:sz w:val="16"/>
                <w:szCs w:val="16"/>
              </w:rPr>
              <w:t>0.</w:t>
            </w:r>
            <w:r>
              <w:rPr>
                <w:rFonts w:ascii="Arial" w:hAnsi="Arial" w:cs="Arial"/>
                <w:sz w:val="16"/>
                <w:szCs w:val="16"/>
              </w:rPr>
              <w:t>16</w:t>
            </w:r>
            <w:r w:rsidRPr="00906604">
              <w:rPr>
                <w:rFonts w:ascii="Arial" w:hAnsi="Arial" w:cs="Arial"/>
                <w:sz w:val="16"/>
                <w:szCs w:val="16"/>
              </w:rPr>
              <w:t xml:space="preserve"> (-0.</w:t>
            </w:r>
            <w:r>
              <w:rPr>
                <w:rFonts w:ascii="Arial" w:hAnsi="Arial" w:cs="Arial"/>
                <w:sz w:val="16"/>
                <w:szCs w:val="16"/>
              </w:rPr>
              <w:t>08</w:t>
            </w:r>
            <w:r w:rsidRPr="00906604">
              <w:rPr>
                <w:rFonts w:ascii="Arial" w:hAnsi="Arial" w:cs="Arial"/>
                <w:sz w:val="16"/>
                <w:szCs w:val="16"/>
              </w:rPr>
              <w:t>, 0.</w:t>
            </w:r>
            <w:r>
              <w:rPr>
                <w:rFonts w:ascii="Arial" w:hAnsi="Arial" w:cs="Arial"/>
                <w:sz w:val="16"/>
                <w:szCs w:val="16"/>
              </w:rPr>
              <w:t>04</w:t>
            </w:r>
            <w:r w:rsidRPr="00906604">
              <w:rPr>
                <w:rFonts w:ascii="Arial" w:hAnsi="Arial" w:cs="Arial"/>
                <w:sz w:val="16"/>
                <w:szCs w:val="16"/>
              </w:rPr>
              <w:t>)</w:t>
            </w:r>
          </w:p>
        </w:tc>
        <w:tc>
          <w:tcPr>
            <w:tcW w:w="1832" w:type="dxa"/>
          </w:tcPr>
          <w:p w14:paraId="1ACC574F" w14:textId="00BEF427" w:rsidR="00E049D3" w:rsidRPr="00E049D3" w:rsidRDefault="00E049D3" w:rsidP="00E049D3">
            <w:pPr>
              <w:rPr>
                <w:rFonts w:ascii="Arial" w:hAnsi="Arial" w:cs="Arial"/>
                <w:b/>
                <w:bCs/>
                <w:sz w:val="16"/>
                <w:szCs w:val="16"/>
              </w:rPr>
            </w:pPr>
            <w:r w:rsidRPr="00E049D3">
              <w:rPr>
                <w:rFonts w:ascii="Arial" w:hAnsi="Arial" w:cs="Arial"/>
                <w:b/>
                <w:bCs/>
                <w:sz w:val="16"/>
                <w:szCs w:val="16"/>
              </w:rPr>
              <w:t>0.002 (0.001, 0.004)*</w:t>
            </w:r>
          </w:p>
        </w:tc>
      </w:tr>
      <w:tr w:rsidR="005133A4" w:rsidRPr="00906604" w14:paraId="459DBB85" w14:textId="77777777" w:rsidTr="00D32526">
        <w:trPr>
          <w:trHeight w:val="23"/>
        </w:trPr>
        <w:tc>
          <w:tcPr>
            <w:tcW w:w="9932" w:type="dxa"/>
            <w:gridSpan w:val="5"/>
            <w:tcBorders>
              <w:top w:val="single" w:sz="4" w:space="0" w:color="auto"/>
              <w:bottom w:val="single" w:sz="4" w:space="0" w:color="auto"/>
            </w:tcBorders>
          </w:tcPr>
          <w:p w14:paraId="6ABBE71A" w14:textId="0B6D7489" w:rsidR="005133A4" w:rsidRPr="00906604" w:rsidRDefault="005133A4" w:rsidP="00D32526">
            <w:pPr>
              <w:rPr>
                <w:rFonts w:ascii="Arial" w:hAnsi="Arial" w:cs="Arial"/>
                <w:sz w:val="16"/>
                <w:szCs w:val="16"/>
              </w:rPr>
            </w:pPr>
            <w:r w:rsidRPr="00906604">
              <w:rPr>
                <w:rFonts w:ascii="Arial" w:hAnsi="Arial" w:cs="Arial"/>
                <w:b/>
                <w:bCs/>
                <w:sz w:val="16"/>
                <w:szCs w:val="16"/>
              </w:rPr>
              <w:t xml:space="preserve">Sensitivity analysis 1 (n = </w:t>
            </w:r>
            <w:r w:rsidR="00906062">
              <w:rPr>
                <w:rFonts w:ascii="Arial" w:hAnsi="Arial" w:cs="Arial"/>
                <w:b/>
                <w:bCs/>
                <w:sz w:val="16"/>
                <w:szCs w:val="16"/>
              </w:rPr>
              <w:t>2,498</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5133A4" w:rsidRPr="00906604" w14:paraId="27B270AF" w14:textId="77777777" w:rsidTr="00E049D3">
        <w:trPr>
          <w:trHeight w:val="23"/>
        </w:trPr>
        <w:tc>
          <w:tcPr>
            <w:tcW w:w="2700" w:type="dxa"/>
            <w:tcBorders>
              <w:top w:val="single" w:sz="4" w:space="0" w:color="auto"/>
            </w:tcBorders>
          </w:tcPr>
          <w:p w14:paraId="4F2FA672" w14:textId="77777777" w:rsidR="005133A4" w:rsidRPr="00906604" w:rsidRDefault="005133A4" w:rsidP="00D32526">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7211480A" w14:textId="4F340126" w:rsidR="005133A4" w:rsidRPr="00906062" w:rsidRDefault="005133A4" w:rsidP="00D32526">
            <w:pPr>
              <w:rPr>
                <w:rFonts w:ascii="Arial" w:hAnsi="Arial" w:cs="Arial"/>
                <w:b/>
                <w:bCs/>
                <w:sz w:val="16"/>
                <w:szCs w:val="16"/>
              </w:rPr>
            </w:pPr>
            <w:r w:rsidRPr="00906062">
              <w:rPr>
                <w:rFonts w:ascii="Arial" w:hAnsi="Arial" w:cs="Arial"/>
                <w:b/>
                <w:bCs/>
                <w:sz w:val="16"/>
                <w:szCs w:val="16"/>
              </w:rPr>
              <w:t>-0.</w:t>
            </w:r>
            <w:r w:rsidR="00906062" w:rsidRPr="00906062">
              <w:rPr>
                <w:rFonts w:ascii="Arial" w:hAnsi="Arial" w:cs="Arial"/>
                <w:b/>
                <w:bCs/>
                <w:sz w:val="16"/>
                <w:szCs w:val="16"/>
              </w:rPr>
              <w:t>80</w:t>
            </w:r>
            <w:r w:rsidRPr="00906062">
              <w:rPr>
                <w:rFonts w:ascii="Arial" w:hAnsi="Arial" w:cs="Arial"/>
                <w:b/>
                <w:bCs/>
                <w:sz w:val="16"/>
                <w:szCs w:val="16"/>
              </w:rPr>
              <w:t xml:space="preserve"> (-</w:t>
            </w:r>
            <w:r w:rsidR="00906062" w:rsidRPr="00906062">
              <w:rPr>
                <w:rFonts w:ascii="Arial" w:hAnsi="Arial" w:cs="Arial"/>
                <w:b/>
                <w:bCs/>
                <w:sz w:val="16"/>
                <w:szCs w:val="16"/>
              </w:rPr>
              <w:t>1.30</w:t>
            </w:r>
            <w:r w:rsidRPr="00906062">
              <w:rPr>
                <w:rFonts w:ascii="Arial" w:hAnsi="Arial" w:cs="Arial"/>
                <w:b/>
                <w:bCs/>
                <w:sz w:val="16"/>
                <w:szCs w:val="16"/>
              </w:rPr>
              <w:t xml:space="preserve">, </w:t>
            </w:r>
            <w:r w:rsidR="00906062" w:rsidRPr="00906062">
              <w:rPr>
                <w:rFonts w:ascii="Arial" w:hAnsi="Arial" w:cs="Arial"/>
                <w:b/>
                <w:bCs/>
                <w:sz w:val="16"/>
                <w:szCs w:val="16"/>
              </w:rPr>
              <w:t>-</w:t>
            </w:r>
            <w:r w:rsidRPr="00906062">
              <w:rPr>
                <w:rFonts w:ascii="Arial" w:hAnsi="Arial" w:cs="Arial"/>
                <w:b/>
                <w:bCs/>
                <w:sz w:val="16"/>
                <w:szCs w:val="16"/>
              </w:rPr>
              <w:t>0.3</w:t>
            </w:r>
            <w:r w:rsidR="00906062" w:rsidRPr="00906062">
              <w:rPr>
                <w:rFonts w:ascii="Arial" w:hAnsi="Arial" w:cs="Arial"/>
                <w:b/>
                <w:bCs/>
                <w:sz w:val="16"/>
                <w:szCs w:val="16"/>
              </w:rPr>
              <w:t>0</w:t>
            </w:r>
            <w:r w:rsidRPr="00906062">
              <w:rPr>
                <w:rFonts w:ascii="Arial" w:hAnsi="Arial" w:cs="Arial"/>
                <w:b/>
                <w:bCs/>
                <w:sz w:val="16"/>
                <w:szCs w:val="16"/>
              </w:rPr>
              <w:t>)</w:t>
            </w:r>
            <w:r w:rsidR="00906062" w:rsidRPr="00906062">
              <w:rPr>
                <w:rFonts w:ascii="Arial" w:hAnsi="Arial" w:cs="Arial"/>
                <w:b/>
                <w:bCs/>
                <w:sz w:val="16"/>
                <w:szCs w:val="16"/>
              </w:rPr>
              <w:t>**</w:t>
            </w:r>
          </w:p>
        </w:tc>
        <w:tc>
          <w:tcPr>
            <w:tcW w:w="1980" w:type="dxa"/>
            <w:tcBorders>
              <w:top w:val="single" w:sz="4" w:space="0" w:color="auto"/>
            </w:tcBorders>
          </w:tcPr>
          <w:p w14:paraId="1C05A5AA" w14:textId="4429C082" w:rsidR="005133A4" w:rsidRPr="00E049D3" w:rsidRDefault="005133A4" w:rsidP="00D32526">
            <w:pPr>
              <w:rPr>
                <w:rFonts w:ascii="Arial" w:hAnsi="Arial" w:cs="Arial"/>
                <w:b/>
                <w:bCs/>
                <w:sz w:val="16"/>
                <w:szCs w:val="16"/>
              </w:rPr>
            </w:pPr>
            <w:r w:rsidRPr="00E049D3">
              <w:rPr>
                <w:rFonts w:ascii="Arial" w:hAnsi="Arial" w:cs="Arial"/>
                <w:b/>
                <w:bCs/>
                <w:sz w:val="16"/>
                <w:szCs w:val="16"/>
              </w:rPr>
              <w:t>-0.</w:t>
            </w:r>
            <w:r w:rsidR="00E049D3" w:rsidRPr="00E049D3">
              <w:rPr>
                <w:rFonts w:ascii="Arial" w:hAnsi="Arial" w:cs="Arial"/>
                <w:b/>
                <w:bCs/>
                <w:sz w:val="16"/>
                <w:szCs w:val="16"/>
              </w:rPr>
              <w:t>08</w:t>
            </w:r>
            <w:r w:rsidRPr="00E049D3">
              <w:rPr>
                <w:rFonts w:ascii="Arial" w:hAnsi="Arial" w:cs="Arial"/>
                <w:b/>
                <w:bCs/>
                <w:sz w:val="16"/>
                <w:szCs w:val="16"/>
              </w:rPr>
              <w:t xml:space="preserve"> (-0</w:t>
            </w:r>
            <w:r w:rsidR="00E049D3" w:rsidRPr="00E049D3">
              <w:rPr>
                <w:rFonts w:ascii="Arial" w:hAnsi="Arial" w:cs="Arial"/>
                <w:b/>
                <w:bCs/>
                <w:sz w:val="16"/>
                <w:szCs w:val="16"/>
              </w:rPr>
              <w:t>.12</w:t>
            </w:r>
            <w:r w:rsidRPr="00E049D3">
              <w:rPr>
                <w:rFonts w:ascii="Arial" w:hAnsi="Arial" w:cs="Arial"/>
                <w:b/>
                <w:bCs/>
                <w:sz w:val="16"/>
                <w:szCs w:val="16"/>
              </w:rPr>
              <w:t xml:space="preserve">, </w:t>
            </w:r>
            <w:r w:rsidR="00E049D3" w:rsidRPr="00E049D3">
              <w:rPr>
                <w:rFonts w:ascii="Arial" w:hAnsi="Arial" w:cs="Arial"/>
                <w:b/>
                <w:bCs/>
                <w:sz w:val="16"/>
                <w:szCs w:val="16"/>
              </w:rPr>
              <w:t>-</w:t>
            </w:r>
            <w:r w:rsidRPr="00E049D3">
              <w:rPr>
                <w:rFonts w:ascii="Arial" w:hAnsi="Arial" w:cs="Arial"/>
                <w:b/>
                <w:bCs/>
                <w:sz w:val="16"/>
                <w:szCs w:val="16"/>
              </w:rPr>
              <w:t>0.0</w:t>
            </w:r>
            <w:r w:rsidR="00E049D3" w:rsidRPr="00E049D3">
              <w:rPr>
                <w:rFonts w:ascii="Arial" w:hAnsi="Arial" w:cs="Arial"/>
                <w:b/>
                <w:bCs/>
                <w:sz w:val="16"/>
                <w:szCs w:val="16"/>
              </w:rPr>
              <w:t>4</w:t>
            </w:r>
            <w:r w:rsidRPr="00E049D3">
              <w:rPr>
                <w:rFonts w:ascii="Arial" w:hAnsi="Arial" w:cs="Arial"/>
                <w:b/>
                <w:bCs/>
                <w:sz w:val="16"/>
                <w:szCs w:val="16"/>
              </w:rPr>
              <w:t>)</w:t>
            </w:r>
            <w:r w:rsidR="00E049D3" w:rsidRPr="00E049D3">
              <w:rPr>
                <w:rFonts w:ascii="Arial" w:hAnsi="Arial" w:cs="Arial"/>
                <w:b/>
                <w:bCs/>
                <w:sz w:val="16"/>
                <w:szCs w:val="16"/>
              </w:rPr>
              <w:t>***</w:t>
            </w:r>
          </w:p>
        </w:tc>
        <w:tc>
          <w:tcPr>
            <w:tcW w:w="1710" w:type="dxa"/>
            <w:tcBorders>
              <w:top w:val="single" w:sz="4" w:space="0" w:color="auto"/>
            </w:tcBorders>
          </w:tcPr>
          <w:p w14:paraId="1FB13251" w14:textId="0ACDECFC" w:rsidR="005133A4" w:rsidRPr="00906604" w:rsidRDefault="00E049D3" w:rsidP="00D32526">
            <w:pPr>
              <w:rPr>
                <w:rFonts w:ascii="Arial" w:hAnsi="Arial" w:cs="Arial"/>
                <w:sz w:val="16"/>
                <w:szCs w:val="16"/>
              </w:rPr>
            </w:pPr>
            <w:r>
              <w:rPr>
                <w:rFonts w:ascii="Arial" w:hAnsi="Arial" w:cs="Arial"/>
                <w:sz w:val="16"/>
                <w:szCs w:val="16"/>
              </w:rPr>
              <w:t>-1.10</w:t>
            </w:r>
            <w:r w:rsidR="005133A4" w:rsidRPr="00906604">
              <w:rPr>
                <w:rFonts w:ascii="Arial" w:hAnsi="Arial" w:cs="Arial"/>
                <w:sz w:val="16"/>
                <w:szCs w:val="16"/>
              </w:rPr>
              <w:t xml:space="preserve"> (-</w:t>
            </w:r>
            <w:r>
              <w:rPr>
                <w:rFonts w:ascii="Arial" w:hAnsi="Arial" w:cs="Arial"/>
                <w:sz w:val="16"/>
                <w:szCs w:val="16"/>
              </w:rPr>
              <w:t>2.10</w:t>
            </w:r>
            <w:r w:rsidR="005133A4" w:rsidRPr="00906604">
              <w:rPr>
                <w:rFonts w:ascii="Arial" w:hAnsi="Arial" w:cs="Arial"/>
                <w:sz w:val="16"/>
                <w:szCs w:val="16"/>
              </w:rPr>
              <w:t xml:space="preserve">, </w:t>
            </w:r>
            <w:r>
              <w:rPr>
                <w:rFonts w:ascii="Arial" w:hAnsi="Arial" w:cs="Arial"/>
                <w:sz w:val="16"/>
                <w:szCs w:val="16"/>
              </w:rPr>
              <w:t>-</w:t>
            </w:r>
            <w:r w:rsidR="005133A4" w:rsidRPr="00906604">
              <w:rPr>
                <w:rFonts w:ascii="Arial" w:hAnsi="Arial" w:cs="Arial"/>
                <w:sz w:val="16"/>
                <w:szCs w:val="16"/>
              </w:rPr>
              <w:t>0</w:t>
            </w:r>
            <w:r>
              <w:rPr>
                <w:rFonts w:ascii="Arial" w:hAnsi="Arial" w:cs="Arial"/>
                <w:sz w:val="16"/>
                <w:szCs w:val="16"/>
              </w:rPr>
              <w:t>.10</w:t>
            </w:r>
            <w:r w:rsidR="005133A4" w:rsidRPr="00906604">
              <w:rPr>
                <w:rFonts w:ascii="Arial" w:hAnsi="Arial" w:cs="Arial"/>
                <w:sz w:val="16"/>
                <w:szCs w:val="16"/>
              </w:rPr>
              <w:t>)</w:t>
            </w:r>
            <w:r>
              <w:rPr>
                <w:rFonts w:ascii="Arial" w:hAnsi="Arial" w:cs="Arial"/>
                <w:sz w:val="16"/>
                <w:szCs w:val="16"/>
              </w:rPr>
              <w:t>*</w:t>
            </w:r>
          </w:p>
        </w:tc>
        <w:tc>
          <w:tcPr>
            <w:tcW w:w="1832" w:type="dxa"/>
            <w:tcBorders>
              <w:top w:val="single" w:sz="4" w:space="0" w:color="auto"/>
            </w:tcBorders>
          </w:tcPr>
          <w:p w14:paraId="6BE412CF" w14:textId="47899710" w:rsidR="005133A4" w:rsidRPr="00E049D3" w:rsidRDefault="005133A4" w:rsidP="00D32526">
            <w:pPr>
              <w:rPr>
                <w:rFonts w:ascii="Arial" w:hAnsi="Arial" w:cs="Arial"/>
                <w:b/>
                <w:bCs/>
                <w:sz w:val="16"/>
                <w:szCs w:val="16"/>
              </w:rPr>
            </w:pPr>
            <w:r w:rsidRPr="00E049D3">
              <w:rPr>
                <w:rFonts w:ascii="Arial" w:hAnsi="Arial" w:cs="Arial"/>
                <w:b/>
                <w:bCs/>
                <w:sz w:val="16"/>
                <w:szCs w:val="16"/>
              </w:rPr>
              <w:t>-0.0</w:t>
            </w:r>
            <w:r w:rsidR="00E049D3" w:rsidRPr="00E049D3">
              <w:rPr>
                <w:rFonts w:ascii="Arial" w:hAnsi="Arial" w:cs="Arial"/>
                <w:b/>
                <w:bCs/>
                <w:sz w:val="16"/>
                <w:szCs w:val="16"/>
              </w:rPr>
              <w:t>2</w:t>
            </w:r>
            <w:r w:rsidRPr="00E049D3">
              <w:rPr>
                <w:rFonts w:ascii="Arial" w:hAnsi="Arial" w:cs="Arial"/>
                <w:b/>
                <w:bCs/>
                <w:sz w:val="16"/>
                <w:szCs w:val="16"/>
              </w:rPr>
              <w:t xml:space="preserve"> (-0.02, </w:t>
            </w:r>
            <w:r w:rsidR="00E049D3" w:rsidRPr="00E049D3">
              <w:rPr>
                <w:rFonts w:ascii="Arial" w:hAnsi="Arial" w:cs="Arial"/>
                <w:b/>
                <w:bCs/>
                <w:sz w:val="16"/>
                <w:szCs w:val="16"/>
              </w:rPr>
              <w:t>-</w:t>
            </w:r>
            <w:r w:rsidRPr="00E049D3">
              <w:rPr>
                <w:rFonts w:ascii="Arial" w:hAnsi="Arial" w:cs="Arial"/>
                <w:b/>
                <w:bCs/>
                <w:sz w:val="16"/>
                <w:szCs w:val="16"/>
              </w:rPr>
              <w:t>0.01)</w:t>
            </w:r>
            <w:r w:rsidR="00E049D3" w:rsidRPr="00E049D3">
              <w:rPr>
                <w:rFonts w:ascii="Arial" w:hAnsi="Arial" w:cs="Arial"/>
                <w:b/>
                <w:bCs/>
                <w:sz w:val="16"/>
                <w:szCs w:val="16"/>
              </w:rPr>
              <w:t>**</w:t>
            </w:r>
          </w:p>
        </w:tc>
      </w:tr>
      <w:tr w:rsidR="005133A4" w:rsidRPr="00906604" w14:paraId="5E743CE2" w14:textId="77777777" w:rsidTr="00E049D3">
        <w:trPr>
          <w:trHeight w:val="23"/>
        </w:trPr>
        <w:tc>
          <w:tcPr>
            <w:tcW w:w="2700" w:type="dxa"/>
            <w:tcBorders>
              <w:bottom w:val="single" w:sz="4" w:space="0" w:color="auto"/>
            </w:tcBorders>
          </w:tcPr>
          <w:p w14:paraId="0399A931" w14:textId="77777777" w:rsidR="005133A4" w:rsidRPr="00906604" w:rsidRDefault="005133A4" w:rsidP="00D32526">
            <w:pPr>
              <w:ind w:left="160"/>
              <w:rPr>
                <w:rFonts w:ascii="Arial" w:hAnsi="Arial" w:cs="Arial"/>
                <w:sz w:val="16"/>
                <w:szCs w:val="16"/>
              </w:rPr>
            </w:pPr>
            <w:r w:rsidRPr="00906604">
              <w:rPr>
                <w:rFonts w:ascii="Arial" w:hAnsi="Arial" w:cs="Arial"/>
                <w:sz w:val="16"/>
                <w:szCs w:val="16"/>
              </w:rPr>
              <w:t>Live births (quadratic)</w:t>
            </w:r>
          </w:p>
        </w:tc>
        <w:tc>
          <w:tcPr>
            <w:tcW w:w="1710" w:type="dxa"/>
            <w:tcBorders>
              <w:bottom w:val="single" w:sz="4" w:space="0" w:color="auto"/>
            </w:tcBorders>
          </w:tcPr>
          <w:p w14:paraId="38FC7872" w14:textId="6064B316" w:rsidR="005133A4" w:rsidRPr="00906062" w:rsidRDefault="005133A4" w:rsidP="00D32526">
            <w:pPr>
              <w:rPr>
                <w:rFonts w:ascii="Arial" w:hAnsi="Arial" w:cs="Arial"/>
                <w:b/>
                <w:bCs/>
                <w:sz w:val="16"/>
                <w:szCs w:val="16"/>
              </w:rPr>
            </w:pPr>
            <w:r w:rsidRPr="00906062">
              <w:rPr>
                <w:rFonts w:ascii="Arial" w:hAnsi="Arial" w:cs="Arial"/>
                <w:b/>
                <w:bCs/>
                <w:sz w:val="16"/>
                <w:szCs w:val="16"/>
              </w:rPr>
              <w:t>0.</w:t>
            </w:r>
            <w:r w:rsidR="00906062" w:rsidRPr="00906062">
              <w:rPr>
                <w:rFonts w:ascii="Arial" w:hAnsi="Arial" w:cs="Arial"/>
                <w:b/>
                <w:bCs/>
                <w:sz w:val="16"/>
                <w:szCs w:val="16"/>
              </w:rPr>
              <w:t>17</w:t>
            </w:r>
            <w:r w:rsidRPr="00906062">
              <w:rPr>
                <w:rFonts w:ascii="Arial" w:hAnsi="Arial" w:cs="Arial"/>
                <w:b/>
                <w:bCs/>
                <w:sz w:val="16"/>
                <w:szCs w:val="16"/>
              </w:rPr>
              <w:t xml:space="preserve"> </w:t>
            </w:r>
            <w:r w:rsidR="00906062" w:rsidRPr="00906062">
              <w:rPr>
                <w:rFonts w:ascii="Arial" w:hAnsi="Arial" w:cs="Arial"/>
                <w:b/>
                <w:bCs/>
                <w:sz w:val="16"/>
                <w:szCs w:val="16"/>
              </w:rPr>
              <w:t>(</w:t>
            </w:r>
            <w:r w:rsidRPr="00906062">
              <w:rPr>
                <w:rFonts w:ascii="Arial" w:hAnsi="Arial" w:cs="Arial"/>
                <w:b/>
                <w:bCs/>
                <w:sz w:val="16"/>
                <w:szCs w:val="16"/>
              </w:rPr>
              <w:t>0.0</w:t>
            </w:r>
            <w:r w:rsidR="00906062" w:rsidRPr="00906062">
              <w:rPr>
                <w:rFonts w:ascii="Arial" w:hAnsi="Arial" w:cs="Arial"/>
                <w:b/>
                <w:bCs/>
                <w:sz w:val="16"/>
                <w:szCs w:val="16"/>
              </w:rPr>
              <w:t>9</w:t>
            </w:r>
            <w:r w:rsidRPr="00906062">
              <w:rPr>
                <w:rFonts w:ascii="Arial" w:hAnsi="Arial" w:cs="Arial"/>
                <w:b/>
                <w:bCs/>
                <w:sz w:val="16"/>
                <w:szCs w:val="16"/>
              </w:rPr>
              <w:t>, 0.</w:t>
            </w:r>
            <w:r w:rsidR="00906062" w:rsidRPr="00906062">
              <w:rPr>
                <w:rFonts w:ascii="Arial" w:hAnsi="Arial" w:cs="Arial"/>
                <w:b/>
                <w:bCs/>
                <w:sz w:val="16"/>
                <w:szCs w:val="16"/>
              </w:rPr>
              <w:t>25</w:t>
            </w:r>
            <w:r w:rsidRPr="00906062">
              <w:rPr>
                <w:rFonts w:ascii="Arial" w:hAnsi="Arial" w:cs="Arial"/>
                <w:b/>
                <w:bCs/>
                <w:sz w:val="16"/>
                <w:szCs w:val="16"/>
              </w:rPr>
              <w:t>)</w:t>
            </w:r>
            <w:r w:rsidR="00906062" w:rsidRPr="00906062">
              <w:rPr>
                <w:rFonts w:ascii="Arial" w:hAnsi="Arial" w:cs="Arial"/>
                <w:b/>
                <w:bCs/>
                <w:sz w:val="16"/>
                <w:szCs w:val="16"/>
              </w:rPr>
              <w:t>***</w:t>
            </w:r>
          </w:p>
        </w:tc>
        <w:tc>
          <w:tcPr>
            <w:tcW w:w="1980" w:type="dxa"/>
            <w:tcBorders>
              <w:bottom w:val="single" w:sz="4" w:space="0" w:color="auto"/>
            </w:tcBorders>
          </w:tcPr>
          <w:p w14:paraId="48A5775E" w14:textId="2AD57DAF" w:rsidR="005133A4" w:rsidRPr="00E049D3" w:rsidRDefault="005133A4" w:rsidP="00D32526">
            <w:pPr>
              <w:rPr>
                <w:rFonts w:ascii="Arial" w:hAnsi="Arial" w:cs="Arial"/>
                <w:b/>
                <w:bCs/>
                <w:sz w:val="16"/>
                <w:szCs w:val="16"/>
              </w:rPr>
            </w:pPr>
            <w:r w:rsidRPr="00E049D3">
              <w:rPr>
                <w:rFonts w:ascii="Arial" w:hAnsi="Arial" w:cs="Arial"/>
                <w:b/>
                <w:bCs/>
                <w:sz w:val="16"/>
                <w:szCs w:val="16"/>
              </w:rPr>
              <w:t>0.0</w:t>
            </w:r>
            <w:r w:rsidR="00E049D3" w:rsidRPr="00E049D3">
              <w:rPr>
                <w:rFonts w:ascii="Arial" w:hAnsi="Arial" w:cs="Arial"/>
                <w:b/>
                <w:bCs/>
                <w:sz w:val="16"/>
                <w:szCs w:val="16"/>
              </w:rPr>
              <w:t>13</w:t>
            </w:r>
            <w:r w:rsidRPr="00E049D3">
              <w:rPr>
                <w:rFonts w:ascii="Arial" w:hAnsi="Arial" w:cs="Arial"/>
                <w:b/>
                <w:bCs/>
                <w:sz w:val="16"/>
                <w:szCs w:val="16"/>
              </w:rPr>
              <w:t xml:space="preserve"> (0.0</w:t>
            </w:r>
            <w:r w:rsidR="00E049D3" w:rsidRPr="00E049D3">
              <w:rPr>
                <w:rFonts w:ascii="Arial" w:hAnsi="Arial" w:cs="Arial"/>
                <w:b/>
                <w:bCs/>
                <w:sz w:val="16"/>
                <w:szCs w:val="16"/>
              </w:rPr>
              <w:t>07</w:t>
            </w:r>
            <w:r w:rsidRPr="00E049D3">
              <w:rPr>
                <w:rFonts w:ascii="Arial" w:hAnsi="Arial" w:cs="Arial"/>
                <w:b/>
                <w:bCs/>
                <w:sz w:val="16"/>
                <w:szCs w:val="16"/>
              </w:rPr>
              <w:t>, 0.01</w:t>
            </w:r>
            <w:r w:rsidR="00E049D3" w:rsidRPr="00E049D3">
              <w:rPr>
                <w:rFonts w:ascii="Arial" w:hAnsi="Arial" w:cs="Arial"/>
                <w:b/>
                <w:bCs/>
                <w:sz w:val="16"/>
                <w:szCs w:val="16"/>
              </w:rPr>
              <w:t>9</w:t>
            </w:r>
            <w:r w:rsidRPr="00E049D3">
              <w:rPr>
                <w:rFonts w:ascii="Arial" w:hAnsi="Arial" w:cs="Arial"/>
                <w:b/>
                <w:bCs/>
                <w:sz w:val="16"/>
                <w:szCs w:val="16"/>
              </w:rPr>
              <w:t>)</w:t>
            </w:r>
            <w:r w:rsidR="00E049D3" w:rsidRPr="00E049D3">
              <w:rPr>
                <w:rFonts w:ascii="Arial" w:hAnsi="Arial" w:cs="Arial"/>
                <w:b/>
                <w:bCs/>
                <w:sz w:val="16"/>
                <w:szCs w:val="16"/>
              </w:rPr>
              <w:t>***</w:t>
            </w:r>
          </w:p>
        </w:tc>
        <w:tc>
          <w:tcPr>
            <w:tcW w:w="1710" w:type="dxa"/>
            <w:tcBorders>
              <w:bottom w:val="single" w:sz="4" w:space="0" w:color="auto"/>
            </w:tcBorders>
          </w:tcPr>
          <w:p w14:paraId="0EE135B5" w14:textId="76D8FDCF" w:rsidR="005133A4" w:rsidRPr="00E049D3" w:rsidRDefault="005133A4" w:rsidP="00D32526">
            <w:pPr>
              <w:rPr>
                <w:rFonts w:ascii="Arial" w:hAnsi="Arial" w:cs="Arial"/>
                <w:b/>
                <w:bCs/>
                <w:sz w:val="16"/>
                <w:szCs w:val="16"/>
              </w:rPr>
            </w:pPr>
            <w:r w:rsidRPr="00E049D3">
              <w:rPr>
                <w:rFonts w:ascii="Arial" w:hAnsi="Arial" w:cs="Arial"/>
                <w:b/>
                <w:bCs/>
                <w:sz w:val="16"/>
                <w:szCs w:val="16"/>
              </w:rPr>
              <w:t>0.</w:t>
            </w:r>
            <w:r w:rsidR="00E049D3" w:rsidRPr="00E049D3">
              <w:rPr>
                <w:rFonts w:ascii="Arial" w:hAnsi="Arial" w:cs="Arial"/>
                <w:b/>
                <w:bCs/>
                <w:sz w:val="16"/>
                <w:szCs w:val="16"/>
              </w:rPr>
              <w:t>23</w:t>
            </w:r>
            <w:r w:rsidRPr="00E049D3">
              <w:rPr>
                <w:rFonts w:ascii="Arial" w:hAnsi="Arial" w:cs="Arial"/>
                <w:b/>
                <w:bCs/>
                <w:sz w:val="16"/>
                <w:szCs w:val="16"/>
              </w:rPr>
              <w:t xml:space="preserve"> (</w:t>
            </w:r>
            <w:r w:rsidR="00E049D3" w:rsidRPr="00E049D3">
              <w:rPr>
                <w:rFonts w:ascii="Arial" w:hAnsi="Arial" w:cs="Arial"/>
                <w:b/>
                <w:bCs/>
                <w:sz w:val="16"/>
                <w:szCs w:val="16"/>
              </w:rPr>
              <w:t>0</w:t>
            </w:r>
            <w:r w:rsidRPr="00E049D3">
              <w:rPr>
                <w:rFonts w:ascii="Arial" w:hAnsi="Arial" w:cs="Arial"/>
                <w:b/>
                <w:bCs/>
                <w:sz w:val="16"/>
                <w:szCs w:val="16"/>
              </w:rPr>
              <w:t>.</w:t>
            </w:r>
            <w:r w:rsidR="00E049D3" w:rsidRPr="00E049D3">
              <w:rPr>
                <w:rFonts w:ascii="Arial" w:hAnsi="Arial" w:cs="Arial"/>
                <w:b/>
                <w:bCs/>
                <w:sz w:val="16"/>
                <w:szCs w:val="16"/>
              </w:rPr>
              <w:t>08</w:t>
            </w:r>
            <w:r w:rsidRPr="00E049D3">
              <w:rPr>
                <w:rFonts w:ascii="Arial" w:hAnsi="Arial" w:cs="Arial"/>
                <w:b/>
                <w:bCs/>
                <w:sz w:val="16"/>
                <w:szCs w:val="16"/>
              </w:rPr>
              <w:t>, 0.</w:t>
            </w:r>
            <w:r w:rsidR="00E049D3" w:rsidRPr="00E049D3">
              <w:rPr>
                <w:rFonts w:ascii="Arial" w:hAnsi="Arial" w:cs="Arial"/>
                <w:b/>
                <w:bCs/>
                <w:sz w:val="16"/>
                <w:szCs w:val="16"/>
              </w:rPr>
              <w:t>39</w:t>
            </w:r>
            <w:r w:rsidRPr="00E049D3">
              <w:rPr>
                <w:rFonts w:ascii="Arial" w:hAnsi="Arial" w:cs="Arial"/>
                <w:b/>
                <w:bCs/>
                <w:sz w:val="16"/>
                <w:szCs w:val="16"/>
              </w:rPr>
              <w:t>)</w:t>
            </w:r>
            <w:r w:rsidR="00E049D3" w:rsidRPr="00E049D3">
              <w:rPr>
                <w:rFonts w:ascii="Arial" w:hAnsi="Arial" w:cs="Arial"/>
                <w:b/>
                <w:bCs/>
                <w:sz w:val="16"/>
                <w:szCs w:val="16"/>
              </w:rPr>
              <w:t>**</w:t>
            </w:r>
          </w:p>
        </w:tc>
        <w:tc>
          <w:tcPr>
            <w:tcW w:w="1832" w:type="dxa"/>
            <w:tcBorders>
              <w:bottom w:val="single" w:sz="4" w:space="0" w:color="auto"/>
            </w:tcBorders>
          </w:tcPr>
          <w:p w14:paraId="70D60B16" w14:textId="5A60F6F6" w:rsidR="005133A4" w:rsidRPr="00E049D3" w:rsidRDefault="005133A4" w:rsidP="00D32526">
            <w:pPr>
              <w:rPr>
                <w:rFonts w:ascii="Arial" w:hAnsi="Arial" w:cs="Arial"/>
                <w:b/>
                <w:bCs/>
                <w:sz w:val="16"/>
                <w:szCs w:val="16"/>
              </w:rPr>
            </w:pPr>
            <w:r w:rsidRPr="00E049D3">
              <w:rPr>
                <w:rFonts w:ascii="Arial" w:hAnsi="Arial" w:cs="Arial"/>
                <w:b/>
                <w:bCs/>
                <w:sz w:val="16"/>
                <w:szCs w:val="16"/>
              </w:rPr>
              <w:t>0.00</w:t>
            </w:r>
            <w:r w:rsidR="00E049D3" w:rsidRPr="00E049D3">
              <w:rPr>
                <w:rFonts w:ascii="Arial" w:hAnsi="Arial" w:cs="Arial"/>
                <w:b/>
                <w:bCs/>
                <w:sz w:val="16"/>
                <w:szCs w:val="16"/>
              </w:rPr>
              <w:t>4</w:t>
            </w:r>
            <w:r w:rsidRPr="00E049D3">
              <w:rPr>
                <w:rFonts w:ascii="Arial" w:hAnsi="Arial" w:cs="Arial"/>
                <w:b/>
                <w:bCs/>
                <w:sz w:val="16"/>
                <w:szCs w:val="16"/>
              </w:rPr>
              <w:t xml:space="preserve"> (0.00</w:t>
            </w:r>
            <w:r w:rsidR="00E049D3" w:rsidRPr="00E049D3">
              <w:rPr>
                <w:rFonts w:ascii="Arial" w:hAnsi="Arial" w:cs="Arial"/>
                <w:b/>
                <w:bCs/>
                <w:sz w:val="16"/>
                <w:szCs w:val="16"/>
              </w:rPr>
              <w:t>2</w:t>
            </w:r>
            <w:r w:rsidRPr="00E049D3">
              <w:rPr>
                <w:rFonts w:ascii="Arial" w:hAnsi="Arial" w:cs="Arial"/>
                <w:b/>
                <w:bCs/>
                <w:sz w:val="16"/>
                <w:szCs w:val="16"/>
              </w:rPr>
              <w:t>, 0.0</w:t>
            </w:r>
            <w:r w:rsidR="00E049D3" w:rsidRPr="00E049D3">
              <w:rPr>
                <w:rFonts w:ascii="Arial" w:hAnsi="Arial" w:cs="Arial"/>
                <w:b/>
                <w:bCs/>
                <w:sz w:val="16"/>
                <w:szCs w:val="16"/>
              </w:rPr>
              <w:t>1</w:t>
            </w:r>
            <w:r w:rsidRPr="00E049D3">
              <w:rPr>
                <w:rFonts w:ascii="Arial" w:hAnsi="Arial" w:cs="Arial"/>
                <w:b/>
                <w:bCs/>
                <w:sz w:val="16"/>
                <w:szCs w:val="16"/>
              </w:rPr>
              <w:t>)</w:t>
            </w:r>
            <w:r w:rsidR="00E049D3" w:rsidRPr="00E049D3">
              <w:rPr>
                <w:rFonts w:ascii="Arial" w:hAnsi="Arial" w:cs="Arial"/>
                <w:b/>
                <w:bCs/>
                <w:sz w:val="16"/>
                <w:szCs w:val="16"/>
              </w:rPr>
              <w:t>***</w:t>
            </w:r>
          </w:p>
        </w:tc>
      </w:tr>
    </w:tbl>
    <w:p w14:paraId="7E8D4A1C" w14:textId="6A2C6CEA" w:rsidR="005133A4" w:rsidRDefault="005133A4" w:rsidP="00906604">
      <w:pPr>
        <w:shd w:val="clear" w:color="auto" w:fill="FFFFFF"/>
        <w:spacing w:line="240" w:lineRule="auto"/>
        <w:rPr>
          <w:b/>
          <w:bCs/>
          <w:sz w:val="16"/>
          <w:szCs w:val="16"/>
        </w:rPr>
      </w:pPr>
    </w:p>
    <w:p w14:paraId="777FEBD3" w14:textId="77777777" w:rsidR="00906062" w:rsidRDefault="00906062" w:rsidP="005133A4">
      <w:pPr>
        <w:shd w:val="clear" w:color="auto" w:fill="FFFFFF"/>
        <w:spacing w:line="240" w:lineRule="auto"/>
        <w:rPr>
          <w:b/>
          <w:bCs/>
        </w:rPr>
      </w:pPr>
    </w:p>
    <w:p w14:paraId="337AA43C" w14:textId="77777777" w:rsidR="00906062" w:rsidRDefault="00906062" w:rsidP="005133A4">
      <w:pPr>
        <w:shd w:val="clear" w:color="auto" w:fill="FFFFFF"/>
        <w:spacing w:line="240" w:lineRule="auto"/>
        <w:rPr>
          <w:b/>
          <w:bCs/>
        </w:rPr>
      </w:pPr>
    </w:p>
    <w:p w14:paraId="7FF8E4EE" w14:textId="77777777" w:rsidR="00906062" w:rsidRDefault="00906062" w:rsidP="005133A4">
      <w:pPr>
        <w:shd w:val="clear" w:color="auto" w:fill="FFFFFF"/>
        <w:spacing w:line="240" w:lineRule="auto"/>
        <w:rPr>
          <w:b/>
          <w:bCs/>
        </w:rPr>
      </w:pPr>
    </w:p>
    <w:p w14:paraId="57D982E1" w14:textId="0D4087EE" w:rsidR="005133A4" w:rsidRPr="00405935" w:rsidRDefault="005133A4" w:rsidP="005133A4">
      <w:pPr>
        <w:shd w:val="clear" w:color="auto" w:fill="FFFFFF"/>
        <w:spacing w:line="240" w:lineRule="auto"/>
      </w:pPr>
      <w:r w:rsidRPr="00405935">
        <w:rPr>
          <w:b/>
          <w:bCs/>
        </w:rPr>
        <w:t xml:space="preserve">Table </w:t>
      </w:r>
      <w:r w:rsidR="00906062">
        <w:rPr>
          <w:b/>
          <w:bCs/>
        </w:rPr>
        <w:t>4</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w:t>
      </w:r>
    </w:p>
    <w:p w14:paraId="4E7ECDD3" w14:textId="77777777" w:rsidR="005133A4" w:rsidRPr="00405935" w:rsidRDefault="005133A4" w:rsidP="005133A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704"/>
        <w:gridCol w:w="1981"/>
        <w:gridCol w:w="1620"/>
        <w:gridCol w:w="1747"/>
      </w:tblGrid>
      <w:tr w:rsidR="00E049D3" w:rsidRPr="00906604" w14:paraId="65BD5BF8" w14:textId="77777777" w:rsidTr="00D32526">
        <w:trPr>
          <w:trHeight w:val="23"/>
        </w:trPr>
        <w:tc>
          <w:tcPr>
            <w:tcW w:w="2880" w:type="dxa"/>
            <w:tcBorders>
              <w:bottom w:val="single" w:sz="4" w:space="0" w:color="auto"/>
            </w:tcBorders>
          </w:tcPr>
          <w:p w14:paraId="46E4543F" w14:textId="77777777" w:rsidR="00E049D3" w:rsidRPr="00906604" w:rsidRDefault="00E049D3" w:rsidP="00D32526">
            <w:pPr>
              <w:rPr>
                <w:rFonts w:ascii="Arial" w:hAnsi="Arial" w:cs="Arial"/>
                <w:b/>
                <w:bCs/>
                <w:sz w:val="16"/>
                <w:szCs w:val="16"/>
              </w:rPr>
            </w:pPr>
          </w:p>
        </w:tc>
        <w:tc>
          <w:tcPr>
            <w:tcW w:w="1704" w:type="dxa"/>
            <w:tcBorders>
              <w:bottom w:val="single" w:sz="4" w:space="0" w:color="auto"/>
            </w:tcBorders>
          </w:tcPr>
          <w:p w14:paraId="4080C7E8"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2781F303"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3F548ADD"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96012C8" w14:textId="77777777" w:rsidR="00E049D3" w:rsidRPr="00906604" w:rsidRDefault="00E049D3" w:rsidP="00E049D3">
            <w:pPr>
              <w:jc w:val="center"/>
              <w:rPr>
                <w:rFonts w:ascii="Arial" w:hAnsi="Arial" w:cs="Arial"/>
                <w:b/>
                <w:bCs/>
                <w:sz w:val="16"/>
                <w:szCs w:val="16"/>
              </w:rPr>
            </w:pPr>
            <w:r w:rsidRPr="00906604">
              <w:rPr>
                <w:rFonts w:ascii="Arial" w:hAnsi="Arial" w:cs="Arial"/>
                <w:b/>
                <w:bCs/>
                <w:sz w:val="16"/>
                <w:szCs w:val="16"/>
              </w:rPr>
              <w:t>AL</w:t>
            </w:r>
          </w:p>
        </w:tc>
      </w:tr>
      <w:tr w:rsidR="00E049D3" w:rsidRPr="00906604" w14:paraId="7EA00A5A" w14:textId="77777777" w:rsidTr="00D32526">
        <w:trPr>
          <w:trHeight w:val="23"/>
        </w:trPr>
        <w:tc>
          <w:tcPr>
            <w:tcW w:w="9932" w:type="dxa"/>
            <w:gridSpan w:val="5"/>
            <w:tcBorders>
              <w:top w:val="single" w:sz="4" w:space="0" w:color="auto"/>
              <w:bottom w:val="single" w:sz="4" w:space="0" w:color="auto"/>
            </w:tcBorders>
          </w:tcPr>
          <w:p w14:paraId="2C7E26B7" w14:textId="2F07BDAD" w:rsidR="00E049D3" w:rsidRPr="00906604" w:rsidRDefault="00E049D3" w:rsidP="00D32526">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w:t>
            </w:r>
            <w:r w:rsidR="007D623E">
              <w:rPr>
                <w:rFonts w:ascii="Arial" w:hAnsi="Arial" w:cs="Arial"/>
                <w:b/>
                <w:bCs/>
                <w:sz w:val="16"/>
                <w:szCs w:val="16"/>
              </w:rPr>
              <w:t>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156AA715" w14:textId="77777777" w:rsidTr="00D32526">
        <w:trPr>
          <w:trHeight w:val="23"/>
        </w:trPr>
        <w:tc>
          <w:tcPr>
            <w:tcW w:w="2880" w:type="dxa"/>
            <w:tcBorders>
              <w:top w:val="single" w:sz="4" w:space="0" w:color="auto"/>
            </w:tcBorders>
          </w:tcPr>
          <w:p w14:paraId="5CBA10A9"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
          <w:p w14:paraId="691E07DF" w14:textId="178E5DE2" w:rsidR="00E049D3" w:rsidRPr="007D623E" w:rsidRDefault="00E049D3" w:rsidP="00D32526">
            <w:pPr>
              <w:rPr>
                <w:rFonts w:ascii="Arial" w:hAnsi="Arial" w:cs="Arial"/>
                <w:sz w:val="16"/>
                <w:szCs w:val="16"/>
              </w:rPr>
            </w:pPr>
            <w:r w:rsidRPr="007D623E">
              <w:rPr>
                <w:rFonts w:ascii="Arial" w:hAnsi="Arial" w:cs="Arial"/>
                <w:sz w:val="16"/>
                <w:szCs w:val="16"/>
              </w:rPr>
              <w:t>-0.</w:t>
            </w:r>
            <w:r w:rsidR="007D623E">
              <w:rPr>
                <w:rFonts w:ascii="Arial" w:hAnsi="Arial" w:cs="Arial"/>
                <w:sz w:val="16"/>
                <w:szCs w:val="16"/>
              </w:rPr>
              <w:t>24</w:t>
            </w:r>
            <w:r w:rsidRPr="007D623E">
              <w:rPr>
                <w:rFonts w:ascii="Arial" w:hAnsi="Arial" w:cs="Arial"/>
                <w:sz w:val="16"/>
                <w:szCs w:val="16"/>
              </w:rPr>
              <w:t xml:space="preserve"> (-</w:t>
            </w:r>
            <w:r w:rsidR="007D623E">
              <w:rPr>
                <w:rFonts w:ascii="Arial" w:hAnsi="Arial" w:cs="Arial"/>
                <w:sz w:val="16"/>
                <w:szCs w:val="16"/>
              </w:rPr>
              <w:t>0.70</w:t>
            </w:r>
            <w:r w:rsidRPr="007D623E">
              <w:rPr>
                <w:rFonts w:ascii="Arial" w:hAnsi="Arial" w:cs="Arial"/>
                <w:sz w:val="16"/>
                <w:szCs w:val="16"/>
              </w:rPr>
              <w:t>, 0.2</w:t>
            </w:r>
            <w:r w:rsidR="007D623E">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4020E61B" w14:textId="0E31F80F" w:rsidR="00E049D3" w:rsidRPr="007D623E" w:rsidRDefault="007D623E" w:rsidP="00D32526">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49286975" w14:textId="06B6471C" w:rsidR="00E049D3" w:rsidRPr="00906604" w:rsidRDefault="007D623E" w:rsidP="00D32526">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2E628A91" w14:textId="744F82CC" w:rsidR="00E049D3" w:rsidRPr="00906604" w:rsidRDefault="007D623E" w:rsidP="00D32526">
            <w:pPr>
              <w:rPr>
                <w:rFonts w:ascii="Arial" w:hAnsi="Arial" w:cs="Arial"/>
                <w:sz w:val="16"/>
                <w:szCs w:val="16"/>
              </w:rPr>
            </w:pPr>
            <w:r>
              <w:rPr>
                <w:rFonts w:ascii="Arial" w:hAnsi="Arial" w:cs="Arial"/>
                <w:sz w:val="16"/>
                <w:szCs w:val="16"/>
              </w:rPr>
              <w:t>-0.01 (-0.02, 0.01)</w:t>
            </w:r>
          </w:p>
        </w:tc>
      </w:tr>
      <w:tr w:rsidR="00E049D3" w:rsidRPr="00906604" w14:paraId="4BF84F19" w14:textId="77777777" w:rsidTr="00D32526">
        <w:trPr>
          <w:trHeight w:val="23"/>
        </w:trPr>
        <w:tc>
          <w:tcPr>
            <w:tcW w:w="2880" w:type="dxa"/>
          </w:tcPr>
          <w:p w14:paraId="37989244"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(quadratic)</w:t>
            </w:r>
          </w:p>
        </w:tc>
        <w:tc>
          <w:tcPr>
            <w:tcW w:w="1704" w:type="dxa"/>
          </w:tcPr>
          <w:p w14:paraId="73301909" w14:textId="58B449E9" w:rsidR="00E049D3" w:rsidRPr="007D623E" w:rsidRDefault="00E049D3" w:rsidP="00D32526">
            <w:pPr>
              <w:rPr>
                <w:rFonts w:ascii="Arial" w:hAnsi="Arial" w:cs="Arial"/>
                <w:sz w:val="16"/>
                <w:szCs w:val="16"/>
              </w:rPr>
            </w:pPr>
            <w:r w:rsidRPr="007D623E">
              <w:rPr>
                <w:rFonts w:ascii="Arial" w:hAnsi="Arial" w:cs="Arial"/>
                <w:sz w:val="16"/>
                <w:szCs w:val="16"/>
              </w:rPr>
              <w:t>0.</w:t>
            </w:r>
            <w:r w:rsidR="007D623E">
              <w:rPr>
                <w:rFonts w:ascii="Arial" w:hAnsi="Arial" w:cs="Arial"/>
                <w:sz w:val="16"/>
                <w:szCs w:val="16"/>
              </w:rPr>
              <w:t>04</w:t>
            </w:r>
            <w:r w:rsidRPr="007D623E">
              <w:rPr>
                <w:rFonts w:ascii="Arial" w:hAnsi="Arial" w:cs="Arial"/>
                <w:sz w:val="16"/>
                <w:szCs w:val="16"/>
              </w:rPr>
              <w:t xml:space="preserve"> (</w:t>
            </w:r>
            <w:r w:rsidR="007D623E">
              <w:rPr>
                <w:rFonts w:ascii="Arial" w:hAnsi="Arial" w:cs="Arial"/>
                <w:sz w:val="16"/>
                <w:szCs w:val="16"/>
              </w:rPr>
              <w:t>-</w:t>
            </w:r>
            <w:r w:rsidRPr="007D623E">
              <w:rPr>
                <w:rFonts w:ascii="Arial" w:hAnsi="Arial" w:cs="Arial"/>
                <w:sz w:val="16"/>
                <w:szCs w:val="16"/>
              </w:rPr>
              <w:t>0.0</w:t>
            </w:r>
            <w:r w:rsidR="007D623E">
              <w:rPr>
                <w:rFonts w:ascii="Arial" w:hAnsi="Arial" w:cs="Arial"/>
                <w:sz w:val="16"/>
                <w:szCs w:val="16"/>
              </w:rPr>
              <w:t>6</w:t>
            </w:r>
            <w:r w:rsidRPr="007D623E">
              <w:rPr>
                <w:rFonts w:ascii="Arial" w:hAnsi="Arial" w:cs="Arial"/>
                <w:sz w:val="16"/>
                <w:szCs w:val="16"/>
              </w:rPr>
              <w:t>, 0.1</w:t>
            </w:r>
            <w:r w:rsidR="007D623E">
              <w:rPr>
                <w:rFonts w:ascii="Arial" w:hAnsi="Arial" w:cs="Arial"/>
                <w:sz w:val="16"/>
                <w:szCs w:val="16"/>
              </w:rPr>
              <w:t>3</w:t>
            </w:r>
            <w:r w:rsidRPr="007D623E">
              <w:rPr>
                <w:rFonts w:ascii="Arial" w:hAnsi="Arial" w:cs="Arial"/>
                <w:sz w:val="16"/>
                <w:szCs w:val="16"/>
              </w:rPr>
              <w:t>)</w:t>
            </w:r>
          </w:p>
        </w:tc>
        <w:tc>
          <w:tcPr>
            <w:tcW w:w="1981" w:type="dxa"/>
          </w:tcPr>
          <w:p w14:paraId="173D6269" w14:textId="3ED84912" w:rsidR="00E049D3" w:rsidRPr="007D623E" w:rsidRDefault="007D623E" w:rsidP="00D32526">
            <w:pPr>
              <w:rPr>
                <w:rFonts w:ascii="Arial" w:hAnsi="Arial" w:cs="Arial"/>
                <w:sz w:val="16"/>
                <w:szCs w:val="16"/>
              </w:rPr>
            </w:pPr>
            <w:r>
              <w:rPr>
                <w:rFonts w:ascii="Arial" w:hAnsi="Arial" w:cs="Arial"/>
                <w:sz w:val="16"/>
                <w:szCs w:val="16"/>
              </w:rPr>
              <w:t>-0.01 (-0.02, 0.004)</w:t>
            </w:r>
          </w:p>
        </w:tc>
        <w:tc>
          <w:tcPr>
            <w:tcW w:w="1620" w:type="dxa"/>
          </w:tcPr>
          <w:p w14:paraId="28F51E9A" w14:textId="4D90BB48" w:rsidR="00E049D3" w:rsidRPr="00906604" w:rsidRDefault="007D623E" w:rsidP="00D32526">
            <w:pPr>
              <w:rPr>
                <w:rFonts w:ascii="Arial" w:hAnsi="Arial" w:cs="Arial"/>
                <w:sz w:val="16"/>
                <w:szCs w:val="16"/>
              </w:rPr>
            </w:pPr>
            <w:r>
              <w:rPr>
                <w:rFonts w:ascii="Arial" w:hAnsi="Arial" w:cs="Arial"/>
                <w:sz w:val="16"/>
                <w:szCs w:val="16"/>
              </w:rPr>
              <w:t>0.03 (-0.18, 0.24)</w:t>
            </w:r>
          </w:p>
        </w:tc>
        <w:tc>
          <w:tcPr>
            <w:tcW w:w="1747" w:type="dxa"/>
          </w:tcPr>
          <w:p w14:paraId="5EA3C639" w14:textId="0A7EF8EE" w:rsidR="00E049D3" w:rsidRPr="00906604" w:rsidRDefault="007D623E" w:rsidP="00D32526">
            <w:pPr>
              <w:rPr>
                <w:rFonts w:ascii="Arial" w:hAnsi="Arial" w:cs="Arial"/>
                <w:sz w:val="16"/>
                <w:szCs w:val="16"/>
              </w:rPr>
            </w:pPr>
            <w:r>
              <w:rPr>
                <w:rFonts w:ascii="Arial" w:hAnsi="Arial" w:cs="Arial"/>
                <w:sz w:val="16"/>
                <w:szCs w:val="16"/>
              </w:rPr>
              <w:t>0.001 (-0.002, 0.003)</w:t>
            </w:r>
          </w:p>
        </w:tc>
      </w:tr>
      <w:tr w:rsidR="00E049D3" w:rsidRPr="00906604" w14:paraId="528BB1D3" w14:textId="77777777" w:rsidTr="00D32526">
        <w:trPr>
          <w:trHeight w:val="23"/>
        </w:trPr>
        <w:tc>
          <w:tcPr>
            <w:tcW w:w="9932" w:type="dxa"/>
            <w:gridSpan w:val="5"/>
            <w:tcBorders>
              <w:top w:val="single" w:sz="4" w:space="0" w:color="auto"/>
              <w:bottom w:val="single" w:sz="4" w:space="0" w:color="auto"/>
            </w:tcBorders>
          </w:tcPr>
          <w:p w14:paraId="0FFF5C7C" w14:textId="17DA06E0" w:rsidR="00E049D3" w:rsidRPr="00906604" w:rsidRDefault="00E049D3" w:rsidP="00D32526">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w:t>
            </w:r>
            <w:r w:rsidR="007D623E">
              <w:rPr>
                <w:rFonts w:ascii="Arial" w:hAnsi="Arial" w:cs="Arial"/>
                <w:b/>
                <w:bCs/>
                <w:sz w:val="16"/>
                <w:szCs w:val="16"/>
              </w:rPr>
              <w:t>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E049D3" w:rsidRPr="00906604" w14:paraId="00D783C6" w14:textId="77777777" w:rsidTr="00D32526">
        <w:trPr>
          <w:trHeight w:val="23"/>
        </w:trPr>
        <w:tc>
          <w:tcPr>
            <w:tcW w:w="2880" w:type="dxa"/>
            <w:tcBorders>
              <w:top w:val="single" w:sz="4" w:space="0" w:color="auto"/>
            </w:tcBorders>
          </w:tcPr>
          <w:p w14:paraId="5431CF02"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(linear)</w:t>
            </w:r>
          </w:p>
        </w:tc>
        <w:tc>
          <w:tcPr>
            <w:tcW w:w="1704" w:type="dxa"/>
            <w:tcBorders>
              <w:top w:val="single" w:sz="4" w:space="0" w:color="auto"/>
            </w:tcBorders>
          </w:tcPr>
          <w:p w14:paraId="15DF5406" w14:textId="4C81FE0C" w:rsidR="00E049D3" w:rsidRPr="007D623E" w:rsidRDefault="00E049D3" w:rsidP="00D32526">
            <w:pPr>
              <w:rPr>
                <w:rFonts w:ascii="Arial" w:hAnsi="Arial" w:cs="Arial"/>
                <w:sz w:val="16"/>
                <w:szCs w:val="16"/>
              </w:rPr>
            </w:pPr>
            <w:r w:rsidRPr="007D623E">
              <w:rPr>
                <w:rFonts w:ascii="Arial" w:hAnsi="Arial" w:cs="Arial"/>
                <w:sz w:val="16"/>
                <w:szCs w:val="16"/>
              </w:rPr>
              <w:t>-0.</w:t>
            </w:r>
            <w:r w:rsidR="007D623E">
              <w:rPr>
                <w:rFonts w:ascii="Arial" w:hAnsi="Arial" w:cs="Arial"/>
                <w:sz w:val="16"/>
                <w:szCs w:val="16"/>
              </w:rPr>
              <w:t>03</w:t>
            </w:r>
            <w:r w:rsidRPr="007D623E">
              <w:rPr>
                <w:rFonts w:ascii="Arial" w:hAnsi="Arial" w:cs="Arial"/>
                <w:sz w:val="16"/>
                <w:szCs w:val="16"/>
              </w:rPr>
              <w:t xml:space="preserve"> (-</w:t>
            </w:r>
            <w:r w:rsidR="007D623E">
              <w:rPr>
                <w:rFonts w:ascii="Arial" w:hAnsi="Arial" w:cs="Arial"/>
                <w:sz w:val="16"/>
                <w:szCs w:val="16"/>
              </w:rPr>
              <w:t>0.46</w:t>
            </w:r>
            <w:r w:rsidRPr="007D623E">
              <w:rPr>
                <w:rFonts w:ascii="Arial" w:hAnsi="Arial" w:cs="Arial"/>
                <w:sz w:val="16"/>
                <w:szCs w:val="16"/>
              </w:rPr>
              <w:t xml:space="preserve">, </w:t>
            </w:r>
            <w:r w:rsidR="007D623E">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33A72AEB" w14:textId="076C93E3" w:rsidR="00E049D3" w:rsidRPr="007D623E" w:rsidRDefault="007D623E" w:rsidP="00D32526">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2F2650D0" w14:textId="647890DF" w:rsidR="00E049D3" w:rsidRPr="007D623E" w:rsidRDefault="007D623E" w:rsidP="00D32526">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6BF7146D" w14:textId="77777777" w:rsidR="00E049D3" w:rsidRPr="00906604" w:rsidRDefault="00E049D3" w:rsidP="00D32526">
            <w:pPr>
              <w:rPr>
                <w:rFonts w:ascii="Arial" w:hAnsi="Arial" w:cs="Arial"/>
                <w:sz w:val="16"/>
                <w:szCs w:val="16"/>
              </w:rPr>
            </w:pPr>
            <w:r w:rsidRPr="00906604">
              <w:rPr>
                <w:rFonts w:ascii="Arial" w:hAnsi="Arial" w:cs="Arial"/>
                <w:sz w:val="16"/>
                <w:szCs w:val="16"/>
              </w:rPr>
              <w:t>-0.004 (-0.02, 0.01)</w:t>
            </w:r>
          </w:p>
        </w:tc>
      </w:tr>
      <w:tr w:rsidR="00E049D3" w:rsidRPr="00906604" w14:paraId="188621CA" w14:textId="77777777" w:rsidTr="00D32526">
        <w:trPr>
          <w:trHeight w:val="23"/>
        </w:trPr>
        <w:tc>
          <w:tcPr>
            <w:tcW w:w="2880" w:type="dxa"/>
            <w:tcBorders>
              <w:bottom w:val="single" w:sz="4" w:space="0" w:color="auto"/>
            </w:tcBorders>
          </w:tcPr>
          <w:p w14:paraId="66E7053D" w14:textId="77777777" w:rsidR="00E049D3" w:rsidRPr="00906604" w:rsidRDefault="00E049D3" w:rsidP="00D32526">
            <w:pPr>
              <w:ind w:left="160"/>
              <w:rPr>
                <w:rFonts w:ascii="Arial" w:hAnsi="Arial" w:cs="Arial"/>
                <w:sz w:val="16"/>
                <w:szCs w:val="16"/>
              </w:rPr>
            </w:pPr>
            <w:r w:rsidRPr="00906604">
              <w:rPr>
                <w:rFonts w:ascii="Arial" w:hAnsi="Arial" w:cs="Arial"/>
                <w:sz w:val="16"/>
                <w:szCs w:val="16"/>
              </w:rPr>
              <w:t>Live births (quadratic)</w:t>
            </w:r>
          </w:p>
        </w:tc>
        <w:tc>
          <w:tcPr>
            <w:tcW w:w="1704" w:type="dxa"/>
            <w:tcBorders>
              <w:bottom w:val="single" w:sz="4" w:space="0" w:color="auto"/>
            </w:tcBorders>
          </w:tcPr>
          <w:p w14:paraId="47C0EBD9" w14:textId="74DCB99A" w:rsidR="00E049D3" w:rsidRPr="007D623E" w:rsidRDefault="007D623E" w:rsidP="00D32526">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4F24BE58" w14:textId="7B100CD9" w:rsidR="00E049D3" w:rsidRPr="007D623E" w:rsidRDefault="007D623E" w:rsidP="00D32526">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FA71FFE" w14:textId="0088C93A" w:rsidR="00E049D3" w:rsidRPr="007D623E" w:rsidRDefault="007D623E" w:rsidP="00D32526">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9832DEF" w14:textId="77777777" w:rsidR="00E049D3" w:rsidRPr="00906604" w:rsidRDefault="00E049D3" w:rsidP="00D32526">
            <w:pPr>
              <w:rPr>
                <w:rFonts w:ascii="Arial" w:hAnsi="Arial" w:cs="Arial"/>
                <w:sz w:val="16"/>
                <w:szCs w:val="16"/>
              </w:rPr>
            </w:pPr>
            <w:r w:rsidRPr="00906604">
              <w:rPr>
                <w:rFonts w:ascii="Arial" w:hAnsi="Arial" w:cs="Arial"/>
                <w:sz w:val="16"/>
                <w:szCs w:val="16"/>
              </w:rPr>
              <w:t>0.002 (-0.001, 0.01)</w:t>
            </w:r>
          </w:p>
        </w:tc>
      </w:tr>
    </w:tbl>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09-24T18:43:00Z" w:initials="TS">
    <w:p w14:paraId="7AC72BF0" w14:textId="2106582D" w:rsidR="00D32526" w:rsidRDefault="00D32526">
      <w:pPr>
        <w:pStyle w:val="CommentText"/>
      </w:pPr>
      <w:r>
        <w:rPr>
          <w:rStyle w:val="CommentReference"/>
        </w:rPr>
        <w:annotationRef/>
      </w:r>
      <w:r>
        <w:t>Waylon’s dissertation chapter</w:t>
      </w:r>
    </w:p>
  </w:comment>
  <w:comment w:id="83" w:author="Hastings, Waylon James" w:date="2020-10-05T13:08:00Z" w:initials="HWJ">
    <w:p w14:paraId="259507C7" w14:textId="2219B6EB" w:rsidR="00D32526" w:rsidRDefault="00D32526">
      <w:pPr>
        <w:pStyle w:val="CommentText"/>
      </w:pPr>
      <w:r>
        <w:rPr>
          <w:rStyle w:val="CommentReference"/>
        </w:rPr>
        <w:annotationRef/>
      </w:r>
      <w:r>
        <w:t xml:space="preserve">Can one just </w:t>
      </w:r>
      <w:proofErr w:type="gramStart"/>
      <w:r>
        <w:t>say</w:t>
      </w:r>
      <w:proofErr w:type="gramEnd"/>
      <w:r>
        <w:t xml:space="preserve"> “during the reproductive stage”? If </w:t>
      </w:r>
      <w:proofErr w:type="gramStart"/>
      <w:r>
        <w:t>so</w:t>
      </w:r>
      <w:proofErr w:type="gramEnd"/>
      <w:r>
        <w:t xml:space="preserve"> I think it sounds better that way. </w:t>
      </w:r>
    </w:p>
  </w:comment>
  <w:comment w:id="87" w:author="Hastings, Waylon James" w:date="2020-10-05T13:03:00Z" w:initials="HWJ">
    <w:p w14:paraId="40599C43" w14:textId="75094B1E" w:rsidR="00D32526" w:rsidRPr="005D5727" w:rsidRDefault="00D32526" w:rsidP="005D5727">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Atwood, C. S., &amp; Bowen, R. L. (2011). The reproductive-cell cycle theory of aging: an update. </w:t>
      </w:r>
      <w:r w:rsidRPr="002553B0">
        <w:rPr>
          <w:rFonts w:eastAsia="Times New Roman"/>
          <w:i/>
          <w:iCs/>
          <w:color w:val="222222"/>
          <w:sz w:val="20"/>
          <w:szCs w:val="20"/>
          <w:shd w:val="clear" w:color="auto" w:fill="FFFFFF"/>
          <w:lang w:val="en-US"/>
        </w:rPr>
        <w:t>Experimental gerontology</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46</w:t>
      </w:r>
      <w:r w:rsidRPr="002553B0">
        <w:rPr>
          <w:rFonts w:eastAsia="Times New Roman"/>
          <w:color w:val="222222"/>
          <w:sz w:val="20"/>
          <w:szCs w:val="20"/>
          <w:shd w:val="clear" w:color="auto" w:fill="FFFFFF"/>
          <w:lang w:val="en-US"/>
        </w:rPr>
        <w:t>(2-3), 100-107.</w:t>
      </w:r>
    </w:p>
  </w:comment>
  <w:comment w:id="106" w:author="Hastings, Waylon James" w:date="2020-10-05T13:01:00Z" w:initials="HWJ">
    <w:p w14:paraId="2399FD58" w14:textId="77777777" w:rsidR="00D32526" w:rsidRPr="002553B0" w:rsidRDefault="00D32526" w:rsidP="002553B0">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 xml:space="preserve">Levine, M. E., Lu, A. T., Chen, B. H., Hernandez, D. G., Singleton, A. B., </w:t>
      </w:r>
      <w:proofErr w:type="spellStart"/>
      <w:r w:rsidRPr="002553B0">
        <w:rPr>
          <w:rFonts w:eastAsia="Times New Roman"/>
          <w:color w:val="222222"/>
          <w:sz w:val="20"/>
          <w:szCs w:val="20"/>
          <w:shd w:val="clear" w:color="auto" w:fill="FFFFFF"/>
          <w:lang w:val="en-US"/>
        </w:rPr>
        <w:t>Ferrucci</w:t>
      </w:r>
      <w:proofErr w:type="spellEnd"/>
      <w:r w:rsidRPr="002553B0">
        <w:rPr>
          <w:rFonts w:eastAsia="Times New Roman"/>
          <w:color w:val="222222"/>
          <w:sz w:val="20"/>
          <w:szCs w:val="20"/>
          <w:shd w:val="clear" w:color="auto" w:fill="FFFFFF"/>
          <w:lang w:val="en-US"/>
        </w:rPr>
        <w:t>, L., ... &amp; Kusters, C. D. (2016). Menopause accelerates biological aging. </w:t>
      </w:r>
      <w:r w:rsidRPr="002553B0">
        <w:rPr>
          <w:rFonts w:eastAsia="Times New Roman"/>
          <w:i/>
          <w:iCs/>
          <w:color w:val="222222"/>
          <w:sz w:val="20"/>
          <w:szCs w:val="20"/>
          <w:shd w:val="clear" w:color="auto" w:fill="FFFFFF"/>
          <w:lang w:val="en-US"/>
        </w:rPr>
        <w:t>Proceedings of the National Academy of Sciences</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113</w:t>
      </w:r>
      <w:r w:rsidRPr="002553B0">
        <w:rPr>
          <w:rFonts w:eastAsia="Times New Roman"/>
          <w:color w:val="222222"/>
          <w:sz w:val="20"/>
          <w:szCs w:val="20"/>
          <w:shd w:val="clear" w:color="auto" w:fill="FFFFFF"/>
          <w:lang w:val="en-US"/>
        </w:rPr>
        <w:t>(33), 9327-9332.</w:t>
      </w:r>
    </w:p>
    <w:p w14:paraId="33AB39F5" w14:textId="4ADB4ADD" w:rsidR="00D32526" w:rsidRDefault="00D32526">
      <w:pPr>
        <w:pStyle w:val="CommentText"/>
      </w:pPr>
    </w:p>
  </w:comment>
  <w:comment w:id="118" w:author="Hastings, Waylon James" w:date="2020-10-05T14:46:00Z" w:initials="HWJ">
    <w:p w14:paraId="055105C1" w14:textId="12E6B2F4" w:rsidR="00726F5F" w:rsidRDefault="00726F5F">
      <w:pPr>
        <w:pStyle w:val="CommentText"/>
      </w:pPr>
      <w:r>
        <w:rPr>
          <w:rStyle w:val="CommentReference"/>
        </w:rPr>
        <w:annotationRef/>
      </w:r>
      <w:r>
        <w:t xml:space="preserve">If we do this direction there will probably need to be some restructuring with the </w:t>
      </w:r>
      <w:proofErr w:type="gramStart"/>
      <w:r>
        <w:t>discussion as a whole, but</w:t>
      </w:r>
      <w:proofErr w:type="gramEnd"/>
      <w:r>
        <w:t xml:space="preserve"> I think this is a solid start. </w:t>
      </w:r>
    </w:p>
  </w:comment>
  <w:comment w:id="129" w:author="Talia Shirazi" w:date="2020-09-30T11:27:00Z" w:initials="TS">
    <w:p w14:paraId="6E1187AF" w14:textId="276C2803" w:rsidR="00D32526" w:rsidRDefault="00D32526">
      <w:pPr>
        <w:pStyle w:val="CommentText"/>
      </w:pPr>
      <w:r>
        <w:rPr>
          <w:rStyle w:val="CommentReference"/>
        </w:rPr>
        <w:annotationRef/>
      </w:r>
      <w:r>
        <w:t>Talia to double check this weirdness</w:t>
      </w:r>
    </w:p>
  </w:comment>
  <w:comment w:id="130" w:author="Hastings, Waylon James" w:date="2020-10-05T11:59:00Z" w:initials="HWJ">
    <w:p w14:paraId="0823E51E" w14:textId="5916AF21" w:rsidR="00D32526" w:rsidRDefault="00D32526">
      <w:pPr>
        <w:pStyle w:val="CommentText"/>
      </w:pPr>
      <w:r>
        <w:rPr>
          <w:rStyle w:val="CommentReference"/>
        </w:rPr>
        <w:annotationRef/>
      </w:r>
      <w:r>
        <w:t xml:space="preserve">Must have just been a division mistake. The counts for these are right but the percentages are wrong. </w:t>
      </w:r>
    </w:p>
  </w:comment>
  <w:comment w:id="131" w:author="Talia Shirazi" w:date="2020-10-05T18:58:00Z" w:initials="TS">
    <w:p w14:paraId="1295248A" w14:textId="18E1492C" w:rsidR="00FA4897" w:rsidRDefault="00FA4897">
      <w:pPr>
        <w:pStyle w:val="CommentText"/>
      </w:pPr>
      <w:r>
        <w:rPr>
          <w:rStyle w:val="CommentReference"/>
        </w:rPr>
        <w:annotationRef/>
      </w:r>
      <w:r>
        <w:t>These are weighted numbers (based on survey design and weights</w:t>
      </w:r>
      <w:proofErr w:type="gramStart"/>
      <w:r>
        <w:t>)</w:t>
      </w:r>
      <w:proofErr w:type="gramEnd"/>
      <w:r>
        <w:t xml:space="preserve"> so it makes sense that they don’t match up with the descriptives you’d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259507C7" w15:done="0"/>
  <w15:commentEx w15:paraId="40599C43" w15:done="0"/>
  <w15:commentEx w15:paraId="33AB39F5" w15:done="0"/>
  <w15:commentEx w15:paraId="055105C1" w15:done="0"/>
  <w15:commentEx w15:paraId="6E1187AF" w15:done="0"/>
  <w15:commentEx w15:paraId="0823E51E" w15:paraIdParent="6E1187AF" w15:done="0"/>
  <w15:commentEx w15:paraId="1295248A" w15:paraIdParent="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1EEA05" w16cex:dateUtc="2020-09-30T15:27:00Z"/>
  <w16cex:commentExtensible w16cex:durableId="2325EB3E" w16cex:dateUtc="2020-10-05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259507C7" w16cid:durableId="23259931"/>
  <w16cid:commentId w16cid:paraId="40599C43" w16cid:durableId="2325980A"/>
  <w16cid:commentId w16cid:paraId="33AB39F5" w16cid:durableId="232597A5"/>
  <w16cid:commentId w16cid:paraId="055105C1" w16cid:durableId="2325B029"/>
  <w16cid:commentId w16cid:paraId="6E1187AF" w16cid:durableId="231EEA05"/>
  <w16cid:commentId w16cid:paraId="0823E51E" w16cid:durableId="23258934"/>
  <w16cid:commentId w16cid:paraId="1295248A" w16cid:durableId="2325E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C9236" w14:textId="77777777" w:rsidR="006D030D" w:rsidRDefault="006D030D">
      <w:pPr>
        <w:spacing w:line="240" w:lineRule="auto"/>
      </w:pPr>
      <w:r>
        <w:separator/>
      </w:r>
    </w:p>
  </w:endnote>
  <w:endnote w:type="continuationSeparator" w:id="0">
    <w:p w14:paraId="1365D925" w14:textId="77777777" w:rsidR="006D030D" w:rsidRDefault="006D0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D256E" w14:textId="77777777" w:rsidR="00D32526" w:rsidRDefault="00D32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D32526" w:rsidRDefault="00D325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D32526" w:rsidRDefault="00D32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4FEF1" w14:textId="77777777" w:rsidR="00D32526" w:rsidRDefault="00D32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88C51" w14:textId="77777777" w:rsidR="006D030D" w:rsidRDefault="006D030D">
      <w:pPr>
        <w:spacing w:line="240" w:lineRule="auto"/>
      </w:pPr>
      <w:r>
        <w:separator/>
      </w:r>
    </w:p>
  </w:footnote>
  <w:footnote w:type="continuationSeparator" w:id="0">
    <w:p w14:paraId="6822040C" w14:textId="77777777" w:rsidR="006D030D" w:rsidRDefault="006D03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4F7C8" w14:textId="77777777" w:rsidR="00D32526" w:rsidRDefault="00D32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D32526" w:rsidRDefault="00D325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D32526" w:rsidRDefault="00D32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19F5" w14:textId="77777777" w:rsidR="00D32526" w:rsidRDefault="00D3252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rson w15:author="Hastings, Waylon James">
    <w15:presenceInfo w15:providerId="AD" w15:userId="S::wjh180@psu.edu::bf2e3626-1fee-44e7-8510-c0dcc3c70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5043F"/>
    <w:rsid w:val="00051983"/>
    <w:rsid w:val="000735DE"/>
    <w:rsid w:val="00093C28"/>
    <w:rsid w:val="000A073E"/>
    <w:rsid w:val="000D5CC4"/>
    <w:rsid w:val="00153F2E"/>
    <w:rsid w:val="0016249C"/>
    <w:rsid w:val="00163D8F"/>
    <w:rsid w:val="00176751"/>
    <w:rsid w:val="001B00C3"/>
    <w:rsid w:val="001D4FCD"/>
    <w:rsid w:val="00254B2C"/>
    <w:rsid w:val="002553B0"/>
    <w:rsid w:val="0025744F"/>
    <w:rsid w:val="00267581"/>
    <w:rsid w:val="002679A8"/>
    <w:rsid w:val="002732C1"/>
    <w:rsid w:val="002B4C5F"/>
    <w:rsid w:val="002C57DC"/>
    <w:rsid w:val="002C760A"/>
    <w:rsid w:val="002D3166"/>
    <w:rsid w:val="00313AD3"/>
    <w:rsid w:val="00335A64"/>
    <w:rsid w:val="00343A24"/>
    <w:rsid w:val="003555C2"/>
    <w:rsid w:val="003A2854"/>
    <w:rsid w:val="003D5ACF"/>
    <w:rsid w:val="004F4AC4"/>
    <w:rsid w:val="005133A4"/>
    <w:rsid w:val="00526AE0"/>
    <w:rsid w:val="00540C00"/>
    <w:rsid w:val="00572D4B"/>
    <w:rsid w:val="00595A1F"/>
    <w:rsid w:val="005C1705"/>
    <w:rsid w:val="005D5727"/>
    <w:rsid w:val="005E5BDB"/>
    <w:rsid w:val="0060008C"/>
    <w:rsid w:val="00665177"/>
    <w:rsid w:val="006772FB"/>
    <w:rsid w:val="0069035A"/>
    <w:rsid w:val="00693C80"/>
    <w:rsid w:val="006A2045"/>
    <w:rsid w:val="006D030D"/>
    <w:rsid w:val="006E24C6"/>
    <w:rsid w:val="00722541"/>
    <w:rsid w:val="00726F5F"/>
    <w:rsid w:val="007345CC"/>
    <w:rsid w:val="007466FC"/>
    <w:rsid w:val="00761E51"/>
    <w:rsid w:val="0076710C"/>
    <w:rsid w:val="007A1C53"/>
    <w:rsid w:val="007D623E"/>
    <w:rsid w:val="007E2780"/>
    <w:rsid w:val="007E7D29"/>
    <w:rsid w:val="007F26AC"/>
    <w:rsid w:val="008024FF"/>
    <w:rsid w:val="0080643C"/>
    <w:rsid w:val="008406FB"/>
    <w:rsid w:val="008547D1"/>
    <w:rsid w:val="00883A67"/>
    <w:rsid w:val="008A00C5"/>
    <w:rsid w:val="008C7B42"/>
    <w:rsid w:val="008D43A2"/>
    <w:rsid w:val="008F3B46"/>
    <w:rsid w:val="00906062"/>
    <w:rsid w:val="00906604"/>
    <w:rsid w:val="009413C6"/>
    <w:rsid w:val="009A6DA9"/>
    <w:rsid w:val="009C184D"/>
    <w:rsid w:val="009C60A8"/>
    <w:rsid w:val="009D2296"/>
    <w:rsid w:val="009D7E28"/>
    <w:rsid w:val="009E19FC"/>
    <w:rsid w:val="009F2482"/>
    <w:rsid w:val="00A61575"/>
    <w:rsid w:val="00A703EA"/>
    <w:rsid w:val="00A92B76"/>
    <w:rsid w:val="00AB7533"/>
    <w:rsid w:val="00AC6668"/>
    <w:rsid w:val="00AE321D"/>
    <w:rsid w:val="00B003B6"/>
    <w:rsid w:val="00B418E0"/>
    <w:rsid w:val="00B66627"/>
    <w:rsid w:val="00BD06AD"/>
    <w:rsid w:val="00BF39E4"/>
    <w:rsid w:val="00C2335B"/>
    <w:rsid w:val="00C36C34"/>
    <w:rsid w:val="00C37D19"/>
    <w:rsid w:val="00C37F4F"/>
    <w:rsid w:val="00C730D0"/>
    <w:rsid w:val="00C940BE"/>
    <w:rsid w:val="00CC0E59"/>
    <w:rsid w:val="00CD6A6B"/>
    <w:rsid w:val="00CD6C9B"/>
    <w:rsid w:val="00D0312E"/>
    <w:rsid w:val="00D06419"/>
    <w:rsid w:val="00D32526"/>
    <w:rsid w:val="00D41968"/>
    <w:rsid w:val="00D678E6"/>
    <w:rsid w:val="00D71BB2"/>
    <w:rsid w:val="00D72B1F"/>
    <w:rsid w:val="00D835D4"/>
    <w:rsid w:val="00D92BFC"/>
    <w:rsid w:val="00DD7764"/>
    <w:rsid w:val="00DE4B0E"/>
    <w:rsid w:val="00E049D3"/>
    <w:rsid w:val="00E145D9"/>
    <w:rsid w:val="00E21852"/>
    <w:rsid w:val="00E33A0F"/>
    <w:rsid w:val="00E54B89"/>
    <w:rsid w:val="00E714B5"/>
    <w:rsid w:val="00E830BF"/>
    <w:rsid w:val="00E85B72"/>
    <w:rsid w:val="00F35F8F"/>
    <w:rsid w:val="00F60069"/>
    <w:rsid w:val="00FA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E90E-6A51-8C40-AE2C-4E4E0449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43548</Words>
  <Characters>248228</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6</cp:revision>
  <dcterms:created xsi:type="dcterms:W3CDTF">2020-10-05T18:31:00Z</dcterms:created>
  <dcterms:modified xsi:type="dcterms:W3CDTF">2020-10-05T22:59:00Z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