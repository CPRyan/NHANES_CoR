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A45F38" w14:textId="0501DA67" w:rsidR="008406FB" w:rsidRDefault="008406FB" w:rsidP="008406FB">
      <w:pPr>
        <w:shd w:val="clear" w:color="auto" w:fill="FFFFFF"/>
        <w:spacing w:line="480" w:lineRule="auto"/>
        <w:jc w:val="center"/>
        <w:rPr>
          <w:b/>
          <w:highlight w:val="white"/>
        </w:rPr>
      </w:pPr>
    </w:p>
    <w:p w14:paraId="33244E9A" w14:textId="6344B657" w:rsidR="00F60069" w:rsidRDefault="00F60069" w:rsidP="008406FB">
      <w:pPr>
        <w:shd w:val="clear" w:color="auto" w:fill="FFFFFF"/>
        <w:spacing w:line="480" w:lineRule="auto"/>
        <w:jc w:val="center"/>
        <w:rPr>
          <w:b/>
          <w:highlight w:val="white"/>
        </w:rPr>
      </w:pPr>
    </w:p>
    <w:p w14:paraId="5E141FDD" w14:textId="6FA56FB0" w:rsidR="00F60069" w:rsidRDefault="00F60069" w:rsidP="008406FB">
      <w:pPr>
        <w:shd w:val="clear" w:color="auto" w:fill="FFFFFF"/>
        <w:spacing w:line="480" w:lineRule="auto"/>
        <w:jc w:val="center"/>
        <w:rPr>
          <w:b/>
          <w:highlight w:val="white"/>
        </w:rPr>
      </w:pPr>
    </w:p>
    <w:p w14:paraId="38BA97A4" w14:textId="77777777" w:rsidR="00F60069" w:rsidRDefault="00F60069" w:rsidP="008406FB">
      <w:pPr>
        <w:shd w:val="clear" w:color="auto" w:fill="FFFFFF"/>
        <w:spacing w:line="480" w:lineRule="auto"/>
        <w:jc w:val="center"/>
        <w:rPr>
          <w:b/>
          <w:highlight w:val="white"/>
        </w:rPr>
      </w:pPr>
    </w:p>
    <w:p w14:paraId="526F7988" w14:textId="6F1B47F4" w:rsidR="000A073E" w:rsidRDefault="008406FB" w:rsidP="008406FB">
      <w:pPr>
        <w:shd w:val="clear" w:color="auto" w:fill="FFFFFF"/>
        <w:spacing w:line="480" w:lineRule="auto"/>
        <w:jc w:val="center"/>
        <w:rPr>
          <w:b/>
          <w:highlight w:val="white"/>
        </w:rPr>
      </w:pPr>
      <w:r>
        <w:rPr>
          <w:b/>
          <w:highlight w:val="white"/>
        </w:rPr>
        <w:t xml:space="preserve">Parity is not associated with multiple measures of biological age: </w:t>
      </w:r>
    </w:p>
    <w:p w14:paraId="1996309F" w14:textId="5B893D01" w:rsidR="000A073E" w:rsidRDefault="008406FB" w:rsidP="008406FB">
      <w:pPr>
        <w:shd w:val="clear" w:color="auto" w:fill="FFFFFF"/>
        <w:spacing w:line="480" w:lineRule="auto"/>
        <w:jc w:val="center"/>
        <w:rPr>
          <w:b/>
        </w:rPr>
      </w:pPr>
      <w:r>
        <w:rPr>
          <w:b/>
          <w:highlight w:val="white"/>
        </w:rPr>
        <w:t>Evidence from NHANES 1999-2010</w:t>
      </w:r>
    </w:p>
    <w:p w14:paraId="3AF63EC8" w14:textId="2FAAC0ED" w:rsidR="008406FB" w:rsidRDefault="008406FB" w:rsidP="008406FB">
      <w:pPr>
        <w:shd w:val="clear" w:color="auto" w:fill="FFFFFF"/>
        <w:spacing w:line="480" w:lineRule="auto"/>
        <w:jc w:val="center"/>
        <w:rPr>
          <w:b/>
        </w:rPr>
      </w:pPr>
    </w:p>
    <w:p w14:paraId="44B800F1" w14:textId="2564B370" w:rsidR="008406FB" w:rsidRDefault="008406FB" w:rsidP="008406FB">
      <w:pPr>
        <w:shd w:val="clear" w:color="auto" w:fill="FFFFFF"/>
        <w:spacing w:line="480" w:lineRule="auto"/>
        <w:jc w:val="center"/>
        <w:rPr>
          <w:bCs/>
          <w:vertAlign w:val="superscript"/>
        </w:rPr>
      </w:pPr>
      <w:r w:rsidRPr="008406FB">
        <w:rPr>
          <w:bCs/>
        </w:rPr>
        <w:t xml:space="preserve">Talia N. </w:t>
      </w:r>
      <w:proofErr w:type="spellStart"/>
      <w:r w:rsidRPr="008406FB">
        <w:rPr>
          <w:bCs/>
        </w:rPr>
        <w:t>Shirazi</w:t>
      </w:r>
      <w:r w:rsidRPr="008406FB">
        <w:rPr>
          <w:bCs/>
          <w:vertAlign w:val="superscript"/>
        </w:rPr>
        <w:t>a</w:t>
      </w:r>
      <w:proofErr w:type="spellEnd"/>
      <w:r w:rsidR="005C1705">
        <w:rPr>
          <w:bCs/>
          <w:vertAlign w:val="superscript"/>
        </w:rPr>
        <w:t>*</w:t>
      </w:r>
      <w:r w:rsidRPr="008406FB">
        <w:rPr>
          <w:bCs/>
        </w:rPr>
        <w:t xml:space="preserve">, Waylon J. </w:t>
      </w:r>
      <w:proofErr w:type="spellStart"/>
      <w:r w:rsidRPr="008406FB">
        <w:rPr>
          <w:bCs/>
        </w:rPr>
        <w:t>Hastings</w:t>
      </w:r>
      <w:r w:rsidRPr="008406FB">
        <w:rPr>
          <w:bCs/>
          <w:vertAlign w:val="superscript"/>
        </w:rPr>
        <w:t>b</w:t>
      </w:r>
      <w:proofErr w:type="spellEnd"/>
      <w:r w:rsidRPr="008406FB">
        <w:rPr>
          <w:bCs/>
        </w:rPr>
        <w:t xml:space="preserve">, Asher Y. </w:t>
      </w:r>
      <w:proofErr w:type="spellStart"/>
      <w:r w:rsidRPr="008406FB">
        <w:rPr>
          <w:bCs/>
        </w:rPr>
        <w:t>Rosinger</w:t>
      </w:r>
      <w:r w:rsidRPr="008406FB">
        <w:rPr>
          <w:bCs/>
          <w:vertAlign w:val="superscript"/>
        </w:rPr>
        <w:t>a,b</w:t>
      </w:r>
      <w:proofErr w:type="spellEnd"/>
      <w:r w:rsidRPr="008406FB">
        <w:rPr>
          <w:bCs/>
        </w:rPr>
        <w:t xml:space="preserve">, Calen P. </w:t>
      </w:r>
      <w:proofErr w:type="spellStart"/>
      <w:r w:rsidRPr="008406FB">
        <w:rPr>
          <w:bCs/>
        </w:rPr>
        <w:t>Ryan</w:t>
      </w:r>
      <w:r w:rsidRPr="008406FB">
        <w:rPr>
          <w:bCs/>
          <w:vertAlign w:val="superscript"/>
        </w:rPr>
        <w:t>c</w:t>
      </w:r>
      <w:proofErr w:type="spellEnd"/>
    </w:p>
    <w:p w14:paraId="6E793522" w14:textId="6146458F" w:rsidR="008406FB" w:rsidRDefault="008406FB" w:rsidP="008406FB">
      <w:pPr>
        <w:shd w:val="clear" w:color="auto" w:fill="FFFFFF"/>
        <w:spacing w:line="480" w:lineRule="auto"/>
        <w:rPr>
          <w:bCs/>
        </w:rPr>
      </w:pPr>
    </w:p>
    <w:p w14:paraId="5FE7648D" w14:textId="694BFE64" w:rsidR="008406FB" w:rsidRDefault="008406FB" w:rsidP="008406FB">
      <w:pPr>
        <w:shd w:val="clear" w:color="auto" w:fill="FFFFFF"/>
        <w:spacing w:line="480" w:lineRule="auto"/>
        <w:rPr>
          <w:bCs/>
        </w:rPr>
      </w:pPr>
      <w:r>
        <w:rPr>
          <w:bCs/>
          <w:vertAlign w:val="superscript"/>
        </w:rPr>
        <w:t>a</w:t>
      </w:r>
      <w:r>
        <w:rPr>
          <w:bCs/>
        </w:rPr>
        <w:t xml:space="preserve"> Department of Anthropology, Pennsylvania State University, University Park, PA, USA</w:t>
      </w:r>
    </w:p>
    <w:p w14:paraId="6484AABB" w14:textId="5C24A10B" w:rsidR="008406FB" w:rsidRPr="008406FB" w:rsidRDefault="008406FB" w:rsidP="008406FB">
      <w:pPr>
        <w:shd w:val="clear" w:color="auto" w:fill="FFFFFF"/>
        <w:spacing w:line="480" w:lineRule="auto"/>
        <w:rPr>
          <w:bCs/>
        </w:rPr>
      </w:pPr>
      <w:r>
        <w:rPr>
          <w:bCs/>
          <w:vertAlign w:val="superscript"/>
        </w:rPr>
        <w:t>b</w:t>
      </w:r>
      <w:r>
        <w:rPr>
          <w:bCs/>
        </w:rPr>
        <w:t xml:space="preserve"> Department of Biobehavioral Health, Pennsylvania State University, University Park, PA, USA</w:t>
      </w:r>
    </w:p>
    <w:p w14:paraId="173BCB11" w14:textId="0A4D327E" w:rsidR="008406FB" w:rsidRPr="008406FB" w:rsidRDefault="008406FB" w:rsidP="008406FB">
      <w:pPr>
        <w:shd w:val="clear" w:color="auto" w:fill="FFFFFF"/>
        <w:spacing w:line="480" w:lineRule="auto"/>
        <w:rPr>
          <w:bCs/>
        </w:rPr>
      </w:pPr>
      <w:r>
        <w:rPr>
          <w:bCs/>
          <w:vertAlign w:val="superscript"/>
        </w:rPr>
        <w:t>c</w:t>
      </w:r>
      <w:r>
        <w:rPr>
          <w:bCs/>
        </w:rPr>
        <w:t xml:space="preserve"> Department of Anthropology, Northwestern University, Evanston, IL, USA</w:t>
      </w:r>
    </w:p>
    <w:p w14:paraId="236B3126" w14:textId="088C7B8F" w:rsidR="008406FB" w:rsidRDefault="008406FB" w:rsidP="008406FB">
      <w:pPr>
        <w:shd w:val="clear" w:color="auto" w:fill="FFFFFF"/>
        <w:spacing w:line="480" w:lineRule="auto"/>
        <w:rPr>
          <w:bCs/>
        </w:rPr>
      </w:pPr>
    </w:p>
    <w:p w14:paraId="1E9CE860" w14:textId="77777777" w:rsidR="005C1705" w:rsidRDefault="008406FB" w:rsidP="00F60069">
      <w:pPr>
        <w:shd w:val="clear" w:color="auto" w:fill="FFFFFF"/>
        <w:spacing w:line="480" w:lineRule="auto"/>
        <w:rPr>
          <w:bCs/>
        </w:rPr>
      </w:pPr>
      <w:r>
        <w:rPr>
          <w:bCs/>
        </w:rPr>
        <w:t xml:space="preserve">Running title: </w:t>
      </w:r>
      <w:r w:rsidR="0080643C">
        <w:rPr>
          <w:bCs/>
        </w:rPr>
        <w:t>Parity and biological age</w:t>
      </w:r>
    </w:p>
    <w:p w14:paraId="7EDF04DE" w14:textId="77777777" w:rsidR="005C1705" w:rsidRDefault="005C1705" w:rsidP="00F60069">
      <w:pPr>
        <w:shd w:val="clear" w:color="auto" w:fill="FFFFFF"/>
        <w:spacing w:line="480" w:lineRule="auto"/>
        <w:rPr>
          <w:bCs/>
        </w:rPr>
      </w:pPr>
    </w:p>
    <w:p w14:paraId="503C5521" w14:textId="77777777" w:rsidR="005C1705" w:rsidRDefault="005C1705" w:rsidP="00F60069">
      <w:pPr>
        <w:shd w:val="clear" w:color="auto" w:fill="FFFFFF"/>
        <w:spacing w:line="480" w:lineRule="auto"/>
        <w:rPr>
          <w:bCs/>
        </w:rPr>
      </w:pPr>
      <w:r>
        <w:rPr>
          <w:bCs/>
        </w:rPr>
        <w:t>* Corresponding author</w:t>
      </w:r>
    </w:p>
    <w:p w14:paraId="3FE322E6" w14:textId="017AA889" w:rsidR="005C1705" w:rsidRDefault="005C1705" w:rsidP="00F60069">
      <w:pPr>
        <w:shd w:val="clear" w:color="auto" w:fill="FFFFFF"/>
        <w:spacing w:line="480" w:lineRule="auto"/>
        <w:rPr>
          <w:bCs/>
        </w:rPr>
      </w:pPr>
      <w:r>
        <w:rPr>
          <w:bCs/>
        </w:rPr>
        <w:t>Department of Anthropology</w:t>
      </w:r>
    </w:p>
    <w:p w14:paraId="3211F70D" w14:textId="581BDC66" w:rsidR="005C1705" w:rsidRDefault="005C1705" w:rsidP="00F60069">
      <w:pPr>
        <w:shd w:val="clear" w:color="auto" w:fill="FFFFFF"/>
        <w:spacing w:line="480" w:lineRule="auto"/>
        <w:rPr>
          <w:bCs/>
        </w:rPr>
      </w:pPr>
      <w:r>
        <w:rPr>
          <w:bCs/>
        </w:rPr>
        <w:t>421 Carpenter Building</w:t>
      </w:r>
    </w:p>
    <w:p w14:paraId="40FCE373" w14:textId="77777777" w:rsidR="005C1705" w:rsidRDefault="005C1705" w:rsidP="00F60069">
      <w:pPr>
        <w:shd w:val="clear" w:color="auto" w:fill="FFFFFF"/>
        <w:spacing w:line="480" w:lineRule="auto"/>
        <w:rPr>
          <w:bCs/>
        </w:rPr>
      </w:pPr>
      <w:r>
        <w:rPr>
          <w:bCs/>
        </w:rPr>
        <w:t>University Park, PA 16802</w:t>
      </w:r>
    </w:p>
    <w:p w14:paraId="6E483E73" w14:textId="353B65C0" w:rsidR="0080643C" w:rsidRPr="00F60069" w:rsidRDefault="005C1705" w:rsidP="00F60069">
      <w:pPr>
        <w:shd w:val="clear" w:color="auto" w:fill="FFFFFF"/>
        <w:spacing w:line="480" w:lineRule="auto"/>
        <w:rPr>
          <w:bCs/>
        </w:rPr>
      </w:pPr>
      <w:r>
        <w:rPr>
          <w:bCs/>
        </w:rPr>
        <w:t>talia.shirazi@gmail.com</w:t>
      </w:r>
      <w:r w:rsidR="0080643C">
        <w:rPr>
          <w:b/>
        </w:rPr>
        <w:br w:type="page"/>
      </w:r>
    </w:p>
    <w:p w14:paraId="6549BC12" w14:textId="4990D6FA" w:rsidR="0080643C" w:rsidRDefault="00693C80" w:rsidP="00A703EA">
      <w:pPr>
        <w:shd w:val="clear" w:color="auto" w:fill="FFFFFF"/>
        <w:spacing w:line="480" w:lineRule="auto"/>
        <w:rPr>
          <w:b/>
        </w:rPr>
      </w:pPr>
      <w:r>
        <w:rPr>
          <w:b/>
        </w:rPr>
        <w:lastRenderedPageBreak/>
        <w:t>Abstract</w:t>
      </w:r>
    </w:p>
    <w:p w14:paraId="42B36316" w14:textId="2576491E" w:rsidR="00875CA4" w:rsidRDefault="00163D8F" w:rsidP="00A703EA">
      <w:pPr>
        <w:shd w:val="clear" w:color="auto" w:fill="FFFFFF"/>
        <w:spacing w:line="480" w:lineRule="auto"/>
        <w:rPr>
          <w:color w:val="000000"/>
        </w:rPr>
      </w:pPr>
      <w:r>
        <w:rPr>
          <w:color w:val="000000"/>
        </w:rPr>
        <w:t xml:space="preserve">Understanding factors contributing to variation in ‘biological age’ is essential to understanding variation in susceptibility to disease and functional decline. </w:t>
      </w:r>
      <w:r w:rsidR="00693C80">
        <w:rPr>
          <w:color w:val="000000"/>
        </w:rPr>
        <w:t>One factor that could accelerate biological aging</w:t>
      </w:r>
      <w:r>
        <w:rPr>
          <w:color w:val="000000"/>
        </w:rPr>
        <w:t xml:space="preserve"> in women</w:t>
      </w:r>
      <w:r w:rsidR="00693C80">
        <w:rPr>
          <w:color w:val="000000"/>
        </w:rPr>
        <w:t xml:space="preserve"> is reproduction. </w:t>
      </w:r>
      <w:r>
        <w:rPr>
          <w:color w:val="000000"/>
        </w:rPr>
        <w:t>P</w:t>
      </w:r>
      <w:r w:rsidR="00693C80">
        <w:rPr>
          <w:color w:val="000000"/>
        </w:rPr>
        <w:t>regnancy is characterized by extensive</w:t>
      </w:r>
      <w:r>
        <w:rPr>
          <w:color w:val="000000"/>
        </w:rPr>
        <w:t>,</w:t>
      </w:r>
      <w:r w:rsidR="00693C80">
        <w:rPr>
          <w:color w:val="000000"/>
        </w:rPr>
        <w:t xml:space="preserve"> energetically costly changes across numerous physiological systems. These </w:t>
      </w:r>
      <w:r>
        <w:rPr>
          <w:color w:val="000000"/>
        </w:rPr>
        <w:t xml:space="preserve">‘costs of reproduction’ </w:t>
      </w:r>
      <w:r w:rsidR="00693C80">
        <w:rPr>
          <w:color w:val="000000"/>
        </w:rPr>
        <w:t xml:space="preserve">may accumulate with each pregnancy, accelerating biological aging. Despite evidence for costs of reproduction using molecular </w:t>
      </w:r>
      <w:r>
        <w:rPr>
          <w:color w:val="000000"/>
        </w:rPr>
        <w:t>and demographic measures</w:t>
      </w:r>
      <w:r w:rsidR="00693C80">
        <w:rPr>
          <w:color w:val="000000"/>
        </w:rPr>
        <w:t>, it is un</w:t>
      </w:r>
      <w:r w:rsidR="00335A64">
        <w:rPr>
          <w:color w:val="000000"/>
        </w:rPr>
        <w:t>known</w:t>
      </w:r>
      <w:r w:rsidR="00693C80">
        <w:rPr>
          <w:color w:val="000000"/>
        </w:rPr>
        <w:t xml:space="preserve"> </w:t>
      </w:r>
      <w:r w:rsidR="00335A64">
        <w:rPr>
          <w:color w:val="000000"/>
        </w:rPr>
        <w:t>whether</w:t>
      </w:r>
      <w:r w:rsidR="00693C80">
        <w:rPr>
          <w:color w:val="000000"/>
        </w:rPr>
        <w:t xml:space="preserve"> parity </w:t>
      </w:r>
      <w:r>
        <w:rPr>
          <w:color w:val="000000"/>
        </w:rPr>
        <w:t>is</w:t>
      </w:r>
      <w:r w:rsidR="00693C80">
        <w:rPr>
          <w:color w:val="000000"/>
        </w:rPr>
        <w:t xml:space="preserve"> linked to </w:t>
      </w:r>
      <w:proofErr w:type="gramStart"/>
      <w:r w:rsidR="00693C80">
        <w:rPr>
          <w:color w:val="000000"/>
        </w:rPr>
        <w:t>commonly-used</w:t>
      </w:r>
      <w:proofErr w:type="gramEnd"/>
      <w:r w:rsidR="00693C80">
        <w:rPr>
          <w:color w:val="000000"/>
        </w:rPr>
        <w:t xml:space="preserve"> clinical measures of biological aging. </w:t>
      </w:r>
      <w:r>
        <w:rPr>
          <w:color w:val="000000"/>
        </w:rPr>
        <w:t>W</w:t>
      </w:r>
      <w:r w:rsidR="00693C80">
        <w:rPr>
          <w:color w:val="000000"/>
        </w:rPr>
        <w:t xml:space="preserve">e use data collected between 1999-2010 from the National Health and Nutrition Examination Survey </w:t>
      </w:r>
      <w:r w:rsidR="00693C80" w:rsidRPr="00693C80">
        <w:rPr>
          <w:i/>
          <w:iCs/>
          <w:color w:val="000000"/>
        </w:rPr>
        <w:t>(n</w:t>
      </w:r>
      <w:r w:rsidR="00693C80">
        <w:rPr>
          <w:color w:val="000000"/>
        </w:rPr>
        <w:t>=</w:t>
      </w:r>
      <w:r w:rsidR="00093C28">
        <w:rPr>
          <w:color w:val="000000"/>
        </w:rPr>
        <w:t>4,418</w:t>
      </w:r>
      <w:r w:rsidR="00693C80">
        <w:rPr>
          <w:color w:val="000000"/>
        </w:rPr>
        <w:t xml:space="preserve">) to test whether parity (number of live births) </w:t>
      </w:r>
      <w:r w:rsidR="00335A64">
        <w:rPr>
          <w:color w:val="000000"/>
        </w:rPr>
        <w:t>predicted</w:t>
      </w:r>
      <w:r w:rsidR="00693C80">
        <w:rPr>
          <w:color w:val="000000"/>
        </w:rPr>
        <w:t xml:space="preserve"> </w:t>
      </w:r>
      <w:r w:rsidR="007466FC" w:rsidRPr="007466FC">
        <w:rPr>
          <w:color w:val="000000"/>
          <w:highlight w:val="yellow"/>
        </w:rPr>
        <w:t>four</w:t>
      </w:r>
      <w:r w:rsidR="00693C80">
        <w:rPr>
          <w:color w:val="000000"/>
        </w:rPr>
        <w:t xml:space="preserve"> previously-validated composite measures of biological age</w:t>
      </w:r>
      <w:r w:rsidR="00093C28">
        <w:rPr>
          <w:color w:val="000000"/>
        </w:rPr>
        <w:t xml:space="preserve"> </w:t>
      </w:r>
      <w:r w:rsidR="00093C28" w:rsidRPr="00093C28">
        <w:rPr>
          <w:color w:val="000000"/>
          <w:highlight w:val="yellow"/>
        </w:rPr>
        <w:t>and system integrity</w:t>
      </w:r>
      <w:r w:rsidR="00693C80">
        <w:rPr>
          <w:color w:val="000000"/>
        </w:rPr>
        <w:t xml:space="preserve">: Levine Method, homeostatic dysregulation, </w:t>
      </w:r>
      <w:r w:rsidR="00093C28">
        <w:rPr>
          <w:color w:val="000000"/>
        </w:rPr>
        <w:t xml:space="preserve">and </w:t>
      </w:r>
      <w:r w:rsidR="00693C80">
        <w:rPr>
          <w:color w:val="000000"/>
        </w:rPr>
        <w:t>Klemera-Doubal method biological age</w:t>
      </w:r>
      <w:r w:rsidR="00093C28">
        <w:rPr>
          <w:color w:val="000000"/>
        </w:rPr>
        <w:t xml:space="preserve">, and </w:t>
      </w:r>
      <w:r w:rsidR="00093C28" w:rsidRPr="00093C28">
        <w:rPr>
          <w:color w:val="000000"/>
          <w:highlight w:val="yellow"/>
        </w:rPr>
        <w:t>allostatic load</w:t>
      </w:r>
      <w:r w:rsidR="00693C80">
        <w:rPr>
          <w:color w:val="000000"/>
        </w:rPr>
        <w:t xml:space="preserve">. Parity was not </w:t>
      </w:r>
      <w:r w:rsidR="00267581">
        <w:rPr>
          <w:color w:val="000000"/>
        </w:rPr>
        <w:t>robustly associated with measures of biological aging</w:t>
      </w:r>
      <w:r w:rsidR="00335A64">
        <w:rPr>
          <w:color w:val="000000"/>
        </w:rPr>
        <w:t xml:space="preserve"> </w:t>
      </w:r>
      <w:r w:rsidR="00693C80">
        <w:rPr>
          <w:color w:val="000000"/>
        </w:rPr>
        <w:t>when controlling for chronological age, lifestyle, health-related, and demographic factor</w:t>
      </w:r>
      <w:r w:rsidR="00335A64">
        <w:rPr>
          <w:color w:val="000000"/>
        </w:rPr>
        <w:t>s</w:t>
      </w:r>
      <w:ins w:id="0" w:author="Talia Shirazi" w:date="2020-10-08T20:00:00Z">
        <w:r w:rsidR="00875CA4">
          <w:rPr>
            <w:color w:val="000000"/>
          </w:rPr>
          <w:t xml:space="preserve"> among premenopausal women, but associated with biological aging among postmenopausal women</w:t>
        </w:r>
      </w:ins>
      <w:ins w:id="1" w:author="Talia Shirazi" w:date="2020-10-08T20:01:00Z">
        <w:r w:rsidR="00875CA4">
          <w:rPr>
            <w:color w:val="000000"/>
          </w:rPr>
          <w:t xml:space="preserve"> such that biological age acceleration was most apparent in women with fewer than 2 or greater than 4 live births. Our findings </w:t>
        </w:r>
      </w:ins>
      <w:ins w:id="2" w:author="Talia Shirazi" w:date="2020-10-08T20:03:00Z">
        <w:r w:rsidR="00875CA4">
          <w:rPr>
            <w:color w:val="000000"/>
          </w:rPr>
          <w:t>are suggestive of</w:t>
        </w:r>
      </w:ins>
      <w:ins w:id="3" w:author="Talia Shirazi" w:date="2020-10-08T20:01:00Z">
        <w:r w:rsidR="00875CA4">
          <w:rPr>
            <w:color w:val="000000"/>
          </w:rPr>
          <w:t xml:space="preserve"> a </w:t>
        </w:r>
      </w:ins>
      <w:ins w:id="4" w:author="Talia Shirazi" w:date="2020-10-08T20:02:00Z">
        <w:r w:rsidR="00875CA4">
          <w:rPr>
            <w:color w:val="000000"/>
          </w:rPr>
          <w:t>link between reproductive function and physiological dysregulation</w:t>
        </w:r>
      </w:ins>
      <w:ins w:id="5" w:author="Talia Shirazi" w:date="2020-10-08T20:03:00Z">
        <w:r w:rsidR="00875CA4">
          <w:rPr>
            <w:color w:val="000000"/>
          </w:rPr>
          <w:t>, and of compensatory mechanisms that buffer the effects of reproductive function on physiological dysregulation during a woman’s reproductive lifespan</w:t>
        </w:r>
      </w:ins>
      <w:r w:rsidR="00875CA4">
        <w:rPr>
          <w:color w:val="000000"/>
        </w:rPr>
        <w:t xml:space="preserve">.  </w:t>
      </w:r>
    </w:p>
    <w:p w14:paraId="549409F0" w14:textId="5446D45A" w:rsidR="00693C80" w:rsidRPr="00163D8F" w:rsidRDefault="00693C80" w:rsidP="00A703EA">
      <w:pPr>
        <w:shd w:val="clear" w:color="auto" w:fill="FFFFFF"/>
        <w:spacing w:line="480" w:lineRule="auto"/>
        <w:rPr>
          <w:color w:val="000000"/>
        </w:rPr>
      </w:pPr>
      <w:r>
        <w:rPr>
          <w:color w:val="000000"/>
        </w:rPr>
        <w:t>Future work should continue to investigate links between parity</w:t>
      </w:r>
      <w:ins w:id="6" w:author="Talia Shirazi" w:date="2020-10-08T20:04:00Z">
        <w:r w:rsidR="00875CA4">
          <w:rPr>
            <w:color w:val="000000"/>
          </w:rPr>
          <w:t>, menopausal status,</w:t>
        </w:r>
      </w:ins>
      <w:r>
        <w:rPr>
          <w:color w:val="000000"/>
        </w:rPr>
        <w:t xml:space="preserve"> and biological age using targeted physiological measures and longitudinal </w:t>
      </w:r>
      <w:r w:rsidR="00163D8F">
        <w:rPr>
          <w:color w:val="000000"/>
        </w:rPr>
        <w:t>studies</w:t>
      </w:r>
      <w:r>
        <w:rPr>
          <w:color w:val="000000"/>
        </w:rPr>
        <w:t>.</w:t>
      </w:r>
    </w:p>
    <w:p w14:paraId="73EB6D9C" w14:textId="77777777" w:rsidR="00A703EA" w:rsidRDefault="00A703EA" w:rsidP="008406FB">
      <w:pPr>
        <w:shd w:val="clear" w:color="auto" w:fill="FFFFFF"/>
        <w:spacing w:line="480" w:lineRule="auto"/>
        <w:rPr>
          <w:i/>
          <w:iCs/>
        </w:rPr>
      </w:pPr>
    </w:p>
    <w:p w14:paraId="2D384F4E" w14:textId="04BB392F" w:rsidR="000A073E" w:rsidRDefault="0080643C" w:rsidP="00A703EA">
      <w:pPr>
        <w:shd w:val="clear" w:color="auto" w:fill="FFFFFF"/>
        <w:spacing w:line="480" w:lineRule="auto"/>
      </w:pPr>
      <w:r w:rsidRPr="0080643C">
        <w:rPr>
          <w:i/>
          <w:iCs/>
        </w:rPr>
        <w:t>Keywords:</w:t>
      </w:r>
      <w:r>
        <w:t xml:space="preserve"> biological age; parity; National Health and Nutrition Examination Survey; costs of reproduction</w:t>
      </w:r>
      <w:r w:rsidR="00540C00">
        <w:t xml:space="preserve">; </w:t>
      </w:r>
      <w:r w:rsidR="00540C00" w:rsidRPr="00540C00">
        <w:rPr>
          <w:highlight w:val="yellow"/>
        </w:rPr>
        <w:t>allostatic load</w:t>
      </w:r>
      <w:r w:rsidR="00A703EA">
        <w:br w:type="page"/>
      </w:r>
    </w:p>
    <w:p w14:paraId="5ED3AF2B" w14:textId="77777777" w:rsidR="000A073E" w:rsidRDefault="008406FB" w:rsidP="008406FB">
      <w:pPr>
        <w:shd w:val="clear" w:color="auto" w:fill="FFFFFF"/>
        <w:spacing w:line="480" w:lineRule="auto"/>
        <w:rPr>
          <w:b/>
        </w:rPr>
      </w:pPr>
      <w:r>
        <w:rPr>
          <w:b/>
        </w:rPr>
        <w:lastRenderedPageBreak/>
        <w:t>1. Introduction</w:t>
      </w:r>
    </w:p>
    <w:p w14:paraId="79F3F430" w14:textId="77777777" w:rsidR="000A073E" w:rsidRDefault="000A073E" w:rsidP="008406FB">
      <w:pPr>
        <w:shd w:val="clear" w:color="auto" w:fill="FFFFFF"/>
        <w:spacing w:line="480" w:lineRule="auto"/>
        <w:rPr>
          <w:b/>
        </w:rPr>
      </w:pPr>
    </w:p>
    <w:p w14:paraId="1EEBC109" w14:textId="0464DBE1" w:rsidR="000A073E" w:rsidRDefault="008406FB" w:rsidP="008406FB">
      <w:pPr>
        <w:shd w:val="clear" w:color="auto" w:fill="FFFFFF"/>
        <w:spacing w:line="480" w:lineRule="auto"/>
      </w:pPr>
      <w:r>
        <w:t>Chronological age is a leading predictor of mortality, morbidity, and functional decline</w:t>
      </w:r>
      <w:r w:rsidR="00F35F8F">
        <w:t xml:space="preserve"> </w:t>
      </w:r>
      <w:r w:rsidR="00F35F8F">
        <w:fldChar w:fldCharType="begin" w:fldLock="1"/>
      </w:r>
      <w:r w:rsidR="009D7E28">
        <w:instrText>ADDIN CSL_CITATION {"citationItems":[{"id":"ITEM-1","itemData":{"DOI":"10.1016/j.cell.2014.10.039","ISBN":"1097-4172 (Electronic) 0092-8674 (Linking)","PMID":"25417146","abstract":"Mammalian aging can be delayed with genetic, dietary, and pharmacologic approaches. Given that the elderly population is dramatically increasing and that aging is the greatest risk factor for a majority of chronic diseases driving both morbidity and mortality, it is critical to expand geroscience research directed at extending human healthspan.","author":[{"dropping-particle":"","family":"Kennedy","given":"B K","non-dropping-particle":"","parse-names":false,"suffix":""},{"dropping-particle":"","family":"Berger","given":"S L","non-dropping-particle":"","parse-names":false,"suffix":""},{"dropping-particle":"","family":"Brunet","given":"A","non-dropping-particle":"","parse-names":false,"suffix":""},{"dropping-particle":"","family":"Campisi","given":"J","non-dropping-particle":"","parse-names":false,"suffix":""},{"dropping-particle":"","family":"Cuervo","given":"A M","non-dropping-particle":"","parse-names":false,"suffix":""},{"dropping-particle":"","family":"Epel","given":"E S","non-dropping-particle":"","parse-names":false,"suffix":""},{"dropping-particle":"","family":"Franceschi","given":"C","non-dropping-particle":"","parse-names":false,"suffix":""},{"dropping-particle":"","family":"Lithgow","given":"G J","non-dropping-particle":"","parse-names":false,"suffix":""},{"dropping-particle":"","family":"Morimoto","given":"R I","non-dropping-particle":"","parse-names":false,"suffix":""},{"dropping-particle":"","family":"Pessin","given":"J E","non-dropping-particle":"","parse-names":false,"suffix":""},{"dropping-particle":"","family":"Rando","given":"T A","non-dropping-particle":"","parse-names":false,"suffix":""},{"dropping-particle":"","family":"Richardson","given":"A","non-dropping-particle":"","parse-names":false,"suffix":""},{"dropping-particle":"","family":"Schadt","given":"E E","non-dropping-particle":"","parse-names":false,"suffix":""},{"dropping-particle":"","family":"Wyss-Coray","given":"T","non-dropping-particle":"","parse-names":false,"suffix":""},{"dropping-particle":"","family":"Sierra","given":"F","non-dropping-particle":"","parse-names":false,"suffix":""}],"container-title":"Cell","id":"ITEM-1","issue":"4","issued":{"date-parts":[["2014"]]},"note":"Kennedy, Brian K\nBerger, Shelley L\nBrunet, Anne\nCampisi, Judith\nCuervo, Ana Maria\nEpel, Elissa S\nFranceschi, Claudio\nLithgow, Gordon J\nMorimoto, Richard I\nPessin, Jeffrey E\nRando, Thomas A\nRichardson, Arlan\nSchadt, Eric E\nWyss-Coray, Tony\nSierra, Felipe\neng\nR01 AG033373/AG/NIA NIH HHS/\nP01 AG036695/AG/NIA NIH HHS/\nR01 AG043080/AG/NIA NIH HHS/\nP01 AG031782/AG/NIA NIH HHS/\nR01 AG024287/AG/NIA NIH HHS/\n2014/11/25 06:00\nCell. 2014 Nov 6;159(4):709-13. doi: 10.1016/j.cell.2014.10.039.","page":"709-713","title":"Geroscience: linking aging to chronic disease","type":"article-journal","volume":"159"},"uris":["http://www.mendeley.com/documents/?uuid=9cebf09a-7db4-44b5-b544-b7d2e882ec13"]},{"id":"ITEM-2","itemData":{"DOI":"10.1016/j.cell.2005.01.027","ISBN":"0092-8674 (Print) 0092-8674 (Linking)","PMID":"15734677","abstract":"Evolutionary considerations suggest aging is caused not by active gene programming but by evolved limitations in somatic maintenance, resulting in a build-up of damage. Ecological factors such as hazard rates and food availability influence the trade-offs between investing in growth, reproduction, and somatic survival, explaining why species evolved different life spans and why aging rate can sometimes be altered, for example, by dietary restriction. To understand the cell and molecular basis of aging is to unravel the multiplicity of mechanisms causing damage to accumulate and the complex array of systems working to keep damage at bay.","author":[{"dropping-particle":"","family":"Kirkwood","given":"T B","non-dropping-particle":"","parse-names":false,"suffix":""}],"container-title":"Cell","id":"ITEM-2","issue":"4","issued":{"date-parts":[["2005"]]},"note":"Kirkwood, Thomas B L\neng\nBEP17042/Biotechnology and Biological Sciences Research Council/United Kingdom\nReview\n2005/03/01 09:00\nCell. 2005 Feb 25;120(4):437-47.","page":"437-447","title":"Understanding the odd science of aging","type":"article-journal","volume":"120"},"uris":["http://www.mendeley.com/documents/?uuid=6dd8d83b-a95c-410a-a2fa-cc48f8d0b631"]}],"mendeley":{"formattedCitation":"&lt;sup&gt;1,2&lt;/sup&gt;","plainTextFormattedCitation":"1,2","previouslyFormattedCitation":"&lt;sup&gt;1,2&lt;/sup&gt;"},"properties":{"noteIndex":0},"schema":"https://github.com/citation-style-language/schema/raw/master/csl-citation.json"}</w:instrText>
      </w:r>
      <w:r w:rsidR="00F35F8F">
        <w:fldChar w:fldCharType="separate"/>
      </w:r>
      <w:r w:rsidR="009D7E28" w:rsidRPr="009D7E28">
        <w:rPr>
          <w:noProof/>
          <w:vertAlign w:val="superscript"/>
        </w:rPr>
        <w:t>1,2</w:t>
      </w:r>
      <w:r w:rsidR="00F35F8F">
        <w:fldChar w:fldCharType="end"/>
      </w:r>
      <w:r w:rsidR="00C37D19">
        <w:t xml:space="preserve">. </w:t>
      </w:r>
      <w:r>
        <w:t>Despite the striking association between chronological age, lifespan, and health, individuals vary considerably in their rate of functional decline</w:t>
      </w:r>
      <w:r w:rsidR="00C37D19">
        <w:t xml:space="preserve"> </w:t>
      </w:r>
      <w:r w:rsidR="00C37D19">
        <w:fldChar w:fldCharType="begin" w:fldLock="1"/>
      </w:r>
      <w:r w:rsidR="009D7E28">
        <w:instrText>ADDIN CSL_CITATION {"citationItems":[{"id":"ITEM-1","itemData":{"DOI":"10.1007/s13524-017-0644-5","ISBN":"1533-7790 (Electronic) 0070-3370 (Linking)","PMID":"29511995","abstract":"Increasing life expectancy has been interpreted as improving health of a population. However, mortality is not always a reliable proxy for the pace of aging and could instead reflect achievement in keeping ailing people alive. Using data from NHANES III (1988-1994) and NHANES IV (2007-2010), we examined how biological age, relative to chronological age, changed in the United States between 1988 and 2010, while estimating the contribution of changes in modifiable health behaviors. Results suggest that biological age is lower for more recent periods; however, the degree of improvement varied across age and sex groups. Overall, older adults experienced the greatest improvement or decreases in biological age. Males, especially those in the youngest and oldest groups, experienced greater declines in biological age than females. These differences were partially explained by age- and sex-specific changes in behaviors, such as smoking, obesity, and medication use. Slowing the pace of aging, along with increasing life expectancy, has important social and economic implications; thus, identifying modifiable risk factors that contribute to cohort differences in health and aging is essential.","author":[{"dropping-particle":"","family":"Levine","given":"M E","non-dropping-particle":"","parse-names":false,"suffix":""},{"dropping-particle":"","family":"Crimmins","given":"E M","non-dropping-particle":"","parse-names":false,"suffix":""}],"container-title":"Demography","id":"ITEM-1","issue":"2","issued":{"date-parts":[["2018"]]},"note":"Levine, Morgan E\nCrimmins, Eileen M\neng\nL60 MD012029/MD/NIMHD NIH HHS/\nP30 AG017265/AG/NIA NIH HHS/\nR00 AG052604/AG/NIA NIH HHS/\nT32 AG000037/AG/NIA NIH HHS/\n2018/03/08 06:00\nDemography. 2018 Apr;55(2):387-402. doi: 10.1007/s13524-017-0644-5.","page":"387-402","title":"Is 60 the New 50? Examining Changes in Biological Age Over the Past Two Decades","type":"article-journal","volume":"55"},"uris":["http://www.mendeley.com/documents/?uuid=156845aa-96dc-48f2-8970-9507ef1535cc"]}],"mendeley":{"formattedCitation":"&lt;sup&gt;3&lt;/sup&gt;","plainTextFormattedCitation":"3","previouslyFormattedCitation":"&lt;sup&gt;3&lt;/sup&gt;"},"properties":{"noteIndex":0},"schema":"https://github.com/citation-style-language/schema/raw/master/csl-citation.json"}</w:instrText>
      </w:r>
      <w:r w:rsidR="00C37D19">
        <w:fldChar w:fldCharType="separate"/>
      </w:r>
      <w:r w:rsidR="009D7E28" w:rsidRPr="009D7E28">
        <w:rPr>
          <w:noProof/>
          <w:vertAlign w:val="superscript"/>
        </w:rPr>
        <w:t>3</w:t>
      </w:r>
      <w:r w:rsidR="00C37D19">
        <w:fldChar w:fldCharType="end"/>
      </w:r>
      <w:r>
        <w:t>. This variation - attributed to differences in the biological rate of deterioration or repair - is referred to as ‘biological age</w:t>
      </w:r>
      <w:proofErr w:type="gramStart"/>
      <w:r>
        <w:t>’, and</w:t>
      </w:r>
      <w:proofErr w:type="gramEnd"/>
      <w:r>
        <w:t xml:space="preserve"> is thought to reflect the cumulative effect of environmental exposures in combination with underlying genetic variation. </w:t>
      </w:r>
      <w:r w:rsidR="00540C00" w:rsidRPr="002679A8">
        <w:rPr>
          <w:highlight w:val="yellow"/>
        </w:rPr>
        <w:t>Various proximate mechanism</w:t>
      </w:r>
      <w:r w:rsidR="00AC6668">
        <w:rPr>
          <w:highlight w:val="yellow"/>
        </w:rPr>
        <w:t>s</w:t>
      </w:r>
      <w:r w:rsidR="00540C00" w:rsidRPr="002679A8">
        <w:rPr>
          <w:highlight w:val="yellow"/>
        </w:rPr>
        <w:t xml:space="preserve"> have been proposed to modulate biological age acceleration, including insulin signaling </w:t>
      </w:r>
      <w:r w:rsidR="00540C00" w:rsidRPr="002679A8">
        <w:rPr>
          <w:highlight w:val="yellow"/>
        </w:rPr>
        <w:fldChar w:fldCharType="begin" w:fldLock="1"/>
      </w:r>
      <w:r w:rsidR="00540C00" w:rsidRPr="002679A8">
        <w:rPr>
          <w:highlight w:val="yellow"/>
        </w:rPr>
        <w:instrText>ADDIN CSL_CITATION {"citationItems":[{"id":"ITEM-1","itemData":{"DOI":"10.1242/dmm.001040","ISSN":"17548411","PMID":"20354111","abstract":"Aging is characterized by general physiological decline over time. A hallmark of human senescence is the onset of various age-related afflictions including neurodegeneration, cardiovascular disease and cancer. Although environmental and stochastic factors undoubtedly contribute to the increased incidence of disease with age, recent studies suggest that intrinsic genetic determinants govern both life span and overall health. Current aging research aims at achieving the 'longevity dividend', in which life span extension in humans is accomplished with a concomitant increase in the quality of life (Olshansky et al., 2007). Significant progress has been made using model organisms, especially the nematode worm Caenorhabditis elegans, to delineate the genetic and biochemical pathways involved in aging to identify strategies for therapeutic intervention in humans. In this review, we discuss how C. elegans has contributed to our understanding of insulin signaling and aging.","author":[{"dropping-particle":"","family":"Kaletsky","given":"Rachel","non-dropping-particle":"","parse-names":false,"suffix":""},{"dropping-particle":"","family":"Murphy","given":"Coleen T.","non-dropping-particle":"","parse-names":false,"suffix":""}],"container-title":"DMM Disease Models and Mechanisms","id":"ITEM-1","issue":"7-8","issued":{"date-parts":[["2010"]]},"page":"415-419","title":"The role of insulin/IGF-like signaling in C. elegans longevity and aging","type":"article-journal","volume":"3"},"uris":["http://www.mendeley.com/documents/?uuid=a3eb52d3-d45f-4b35-a290-cf5102ba02f6"]}],"mendeley":{"formattedCitation":"&lt;sup&gt;4&lt;/sup&gt;","plainTextFormattedCitation":"4","previouslyFormattedCitation":"&lt;sup&gt;4&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4</w:t>
      </w:r>
      <w:r w:rsidR="00540C00" w:rsidRPr="002679A8">
        <w:rPr>
          <w:highlight w:val="yellow"/>
        </w:rPr>
        <w:fldChar w:fldCharType="end"/>
      </w:r>
      <w:r w:rsidR="00540C00" w:rsidRPr="002679A8">
        <w:rPr>
          <w:highlight w:val="yellow"/>
        </w:rPr>
        <w:t xml:space="preserve">, oxidative stress </w:t>
      </w:r>
      <w:r w:rsidR="00540C00" w:rsidRPr="002679A8">
        <w:rPr>
          <w:highlight w:val="yellow"/>
        </w:rPr>
        <w:fldChar w:fldCharType="begin" w:fldLock="1"/>
      </w:r>
      <w:r w:rsidR="00540C00" w:rsidRPr="002679A8">
        <w:rPr>
          <w:highlight w:val="yellow"/>
        </w:rPr>
        <w:instrText>ADDIN CSL_CITATION {"citationItems":[{"id":"ITEM-1","itemData":{"DOI":"10.1073/pnas.91.23.10771","ISSN":"00278424","PMID":"7971961","abstract":"We argue for the critical role of oxidative damage in causing the mitochondrial dysfunction of aging. Oxidants generated by mitochondria appear to be the major source of the oxidative lesions that accumulate with age. Several mitochondrial functions decline with age. The contributing factors include the intrinsic rate of proton leakage across the inner mitochondrial membrane (a correlate of oxidant formation), decreased membrane fluidity, and decreased levels and function of cardiolipin, which supports the function of many of the proteins of the inner mitochondrial membrane. Acetyl-L-carnitine, a high-energy mitochondrial substrate, appears to reverse many age-associated deficits in cellular function, in part by increasing cellular ATP production. Such evidence supports the suggestion that age-associated accumulation of mitochondrial deficits due to oxidative damage is likely to be a major contributor to cellular, tissue, and organismal aging.","author":[{"dropping-particle":"","family":"Shigenaga","given":"Mark K.","non-dropping-particle":"","parse-names":false,"suffix":""},{"dropping-particle":"","family":"Hagen","given":"Tory M.","non-dropping-particle":"","parse-names":false,"suffix":""},{"dropping-particle":"","family":"Ames","given":"Bruce N.","non-dropping-particle":"","parse-names":false,"suffix":""}],"container-title":"Proceedings of the National Academy of Sciences of the United States of America","id":"ITEM-1","issue":"23","issued":{"date-parts":[["1994"]]},"page":"10771-10778","title":"Oxidative damage and mitochondrial decay in aging","type":"article-journal","volume":"91"},"uris":["http://www.mendeley.com/documents/?uuid=cd11f536-c0d1-4da9-bd41-f8317d288b9e"]}],"mendeley":{"formattedCitation":"&lt;sup&gt;5&lt;/sup&gt;","plainTextFormattedCitation":"5","previouslyFormattedCitation":"&lt;sup&gt;5&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5</w:t>
      </w:r>
      <w:r w:rsidR="00540C00" w:rsidRPr="002679A8">
        <w:rPr>
          <w:highlight w:val="yellow"/>
        </w:rPr>
        <w:fldChar w:fldCharType="end"/>
      </w:r>
      <w:r w:rsidR="00540C00" w:rsidRPr="002679A8">
        <w:rPr>
          <w:highlight w:val="yellow"/>
        </w:rPr>
        <w:t xml:space="preserve">, inflammation </w:t>
      </w:r>
      <w:r w:rsidR="00540C00" w:rsidRPr="002679A8">
        <w:rPr>
          <w:highlight w:val="yellow"/>
        </w:rPr>
        <w:fldChar w:fldCharType="begin" w:fldLock="1"/>
      </w:r>
      <w:r w:rsidR="002679A8" w:rsidRPr="002679A8">
        <w:rPr>
          <w:highlight w:val="yellow"/>
        </w:rPr>
        <w:instrText>ADDIN CSL_CITATION {"citationItems":[{"id":"ITEM-1","itemData":{"DOI":"10.1093/gerona/glu057","ISSN":"1758535X","PMID":"24833586","abstract":"Human aging is characterized by a chronic, low-grade inflammation, and this phenomenon has been termed as \"inflammaging.\" Inflammaging is a highly significant risk factor for both morbidity and mortality in the elderly people, as most if not all age-related diseases share an inflammatory pathogenesis. Nevertheless, the precise etiology of inflammaging and its potential causal role in contributing to adverse health outcomes remain largely unknown. The identification of pathways that control age-related inflammation across multiple systems is therefore important in order to understand whether treatments that modulate inflammaging may be beneficial in old people. The session on inflammation of the Advances in Gerosciences meeting held at the National Institutes of Health/National Institute on Aging in Bethesda on October 30 and 31, 2013 was aimed at defining these important unanswered questions about inflammaging. This article reports the main outcomes of this session.","author":[{"dropping-particle":"","family":"Franceschi","given":"Claudio","non-dropping-particle":"","parse-names":false,"suffix":""},{"dropping-particle":"","family":"Campisi","given":"Judith","non-dropping-particle":"","parse-names":false,"suffix":""}],"container-title":"Journals of Gerontology - Series A Biological Sciences and Medical Sciences","id":"ITEM-1","issued":{"date-parts":[["2014"]]},"page":"S4-S9","title":"Chronic inflammation (Inflammaging) and its potential contribution to age-associated diseases","type":"article-journal","volume":"69"},"uris":["http://www.mendeley.com/documents/?uuid=adfce884-39e8-419d-8808-932b1776eea7"]}],"mendeley":{"formattedCitation":"&lt;sup&gt;6&lt;/sup&gt;","plainTextFormattedCitation":"6","previouslyFormattedCitation":"&lt;sup&gt;6&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6</w:t>
      </w:r>
      <w:r w:rsidR="00540C00" w:rsidRPr="002679A8">
        <w:rPr>
          <w:highlight w:val="yellow"/>
        </w:rPr>
        <w:fldChar w:fldCharType="end"/>
      </w:r>
      <w:r w:rsidR="00540C00" w:rsidRPr="002679A8">
        <w:rPr>
          <w:highlight w:val="yellow"/>
        </w:rPr>
        <w:t xml:space="preserve">, </w:t>
      </w:r>
      <w:r w:rsidR="002679A8" w:rsidRPr="002679A8">
        <w:rPr>
          <w:highlight w:val="yellow"/>
        </w:rPr>
        <w:t xml:space="preserve">epigenetic changes </w:t>
      </w:r>
      <w:r w:rsidR="002679A8" w:rsidRPr="002679A8">
        <w:rPr>
          <w:highlight w:val="yellow"/>
        </w:rPr>
        <w:fldChar w:fldCharType="begin" w:fldLock="1"/>
      </w:r>
      <w:r w:rsidR="002679A8" w:rsidRPr="002679A8">
        <w:rPr>
          <w:highlight w:val="yellow"/>
        </w:rPr>
        <w:instrText>ADDIN CSL_CITATION {"citationItems":[{"id":"ITEM-1","itemData":{"DOI":"10.1038/s41576-018-0004-3","ISBN":"1471-0064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Genet","id":"ITEM-1","issue":"6","issued":{"date-parts":[["2018"]]},"note":"Horvath,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lt;/sup&gt;","plainTextFormattedCitation":"7","previouslyFormattedCitation":"&lt;sup&gt;7&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7</w:t>
      </w:r>
      <w:r w:rsidR="002679A8" w:rsidRPr="002679A8">
        <w:rPr>
          <w:highlight w:val="yellow"/>
        </w:rPr>
        <w:fldChar w:fldCharType="end"/>
      </w:r>
      <w:r w:rsidR="002679A8" w:rsidRPr="002679A8">
        <w:rPr>
          <w:highlight w:val="yellow"/>
        </w:rPr>
        <w:t xml:space="preserve">, and telomere shortening </w:t>
      </w:r>
      <w:r w:rsidR="002679A8" w:rsidRPr="002679A8">
        <w:rPr>
          <w:highlight w:val="yellow"/>
        </w:rPr>
        <w:fldChar w:fldCharType="begin" w:fldLock="1"/>
      </w:r>
      <w:r w:rsidR="002679A8" w:rsidRPr="002679A8">
        <w:rPr>
          <w:highlight w:val="yellow"/>
        </w:rPr>
        <w:instrText>ADDIN CSL_CITATION {"citationItems":[{"id":"ITEM-1","itemData":{"DOI":"10.1093/epirev/mxs008","ISSN":"0193936X","PMID":"23302541","abstract":"Telomeres are nucleoprotein caps flanking DNA. They are shortened by cell division and oxidative stress and are lengthened by the enzyme telomerase and DNA exchange during mitosis. Short telomeres induce cellular senescence. As an indicator of oxidative stress and senescence (2 processes thought to be fundamental to aging), telomere length is hypothesized to be a biomarker of aging. This hypothesis has been tested for more than a decade with epidemiologic study methods. In cross-sectional studies, researchers have investigated whether leukocyte telomere length (LTL) is associated with demographic, behavioral, and health variables. In prospective studies, baseline LTL has been used to predict mortality and occasionally other adverse health outcomes. Conflicting data have generated heated debate about the value of LTL as a biomarker of overall aging. In this review, we address the epidemiologic data on LTL and demonstrate that shorter LTL is associated with older age, male gender, Caucasian race, and possibly atherosclerosis; associations with other markers of health are equivocal. We discuss the reasons for discrepancy across studies, including a detailed review of methods for measuring telomere length as they apply to epidemiology. Finally, we conclude with questions about LTL as a biomarker of aging and how epidemiology can be used to answer these questions. © 2013 The Author. Published by Oxford University Press on behalf of the Johns Hopkins Bloomberg School of Public Health. All rights reserved.","author":[{"dropping-particle":"","family":"Sanders","given":"Jason L.","non-dropping-particle":"","parse-names":false,"suffix":""},{"dropping-particle":"","family":"Newman","given":"Anne B.","non-dropping-particle":"","parse-names":false,"suffix":""}],"container-title":"Epidemiologic Reviews","id":"ITEM-1","issue":"1","issued":{"date-parts":[["2013"]]},"page":"112-131","title":"Telomere length in epidemiology: A biomarker of aging, age-related disease, both, or neither?","type":"article-journal","volume":"35"},"uris":["http://www.mendeley.com/documents/?uuid=dc7d685b-3af6-41ec-9241-4001762a620f"]}],"mendeley":{"formattedCitation":"&lt;sup&gt;8&lt;/sup&gt;","plainTextFormattedCitation":"8"},"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8</w:t>
      </w:r>
      <w:r w:rsidR="002679A8" w:rsidRPr="002679A8">
        <w:rPr>
          <w:highlight w:val="yellow"/>
        </w:rPr>
        <w:fldChar w:fldCharType="end"/>
      </w:r>
      <w:r w:rsidR="002679A8" w:rsidRPr="002679A8">
        <w:rPr>
          <w:highlight w:val="yellow"/>
        </w:rPr>
        <w:t>.</w:t>
      </w:r>
      <w:r w:rsidR="002679A8">
        <w:t xml:space="preserve"> </w:t>
      </w:r>
      <w:r w:rsidR="00540C00">
        <w:t xml:space="preserve"> </w:t>
      </w:r>
      <w:r>
        <w:t>Understanding the environmental, behavioral, and physiological factors that influence biological aging may inform policies and interventions that could help to mitigate their effects, thereby extending the healthspan. Such policies and interventions will become increasingly important as the proportion of the global population over age 60 is expected to increase dramatically over the next 30 years</w:t>
      </w:r>
      <w:r w:rsidR="00C37D19">
        <w:t xml:space="preserve"> </w:t>
      </w:r>
      <w:r w:rsidR="00C37D19">
        <w:fldChar w:fldCharType="begin" w:fldLock="1"/>
      </w:r>
      <w:r w:rsidR="002679A8">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Nations","given":"","non-dropping-particle":"","parse-names":false,"suffix":""}],"container-title":"Department of Economic and Social Affairs. World Population Prospects 2019.","id":"ITEM-1","issued":{"date-parts":[["2019"]]},"title":"World Population Prospects 2019","type":"book"},"uris":["http://www.mendeley.com/documents/?uuid=3ac4add2-3a02-4a4f-a98a-cc1e04c9fa5e"]}],"mendeley":{"formattedCitation":"&lt;sup&gt;9&lt;/sup&gt;","plainTextFormattedCitation":"9","previouslyFormattedCitation":"&lt;sup&gt;8&lt;/sup&gt;"},"properties":{"noteIndex":0},"schema":"https://github.com/citation-style-language/schema/raw/master/csl-citation.json"}</w:instrText>
      </w:r>
      <w:r w:rsidR="00C37D19">
        <w:fldChar w:fldCharType="separate"/>
      </w:r>
      <w:r w:rsidR="002679A8" w:rsidRPr="002679A8">
        <w:rPr>
          <w:noProof/>
          <w:vertAlign w:val="superscript"/>
        </w:rPr>
        <w:t>9</w:t>
      </w:r>
      <w:r w:rsidR="00C37D19">
        <w:fldChar w:fldCharType="end"/>
      </w:r>
      <w:r>
        <w:t>.</w:t>
      </w:r>
    </w:p>
    <w:p w14:paraId="555949D0" w14:textId="77777777" w:rsidR="000A073E" w:rsidRDefault="000A073E" w:rsidP="008406FB">
      <w:pPr>
        <w:shd w:val="clear" w:color="auto" w:fill="FFFFFF"/>
        <w:spacing w:line="480" w:lineRule="auto"/>
      </w:pPr>
    </w:p>
    <w:p w14:paraId="5D719EB5" w14:textId="6891FE9B" w:rsidR="000A073E" w:rsidRDefault="008406FB" w:rsidP="008406FB">
      <w:pPr>
        <w:shd w:val="clear" w:color="auto" w:fill="FFFFFF"/>
        <w:spacing w:line="480" w:lineRule="auto"/>
      </w:pPr>
      <w:r>
        <w:t>Environmental factors found to accelerate biological aging and functional decline include smoking</w:t>
      </w:r>
      <w:r w:rsidR="004F4AC4">
        <w:t xml:space="preserve"> </w:t>
      </w:r>
      <w:r w:rsidR="004F4AC4">
        <w:fldChar w:fldCharType="begin" w:fldLock="1"/>
      </w:r>
      <w:r w:rsidR="002679A8">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9&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t>, obesity</w:t>
      </w:r>
      <w:r w:rsidR="004F4AC4">
        <w:t xml:space="preserve"> </w:t>
      </w:r>
      <w:r w:rsidR="004F4AC4">
        <w:fldChar w:fldCharType="begin" w:fldLock="1"/>
      </w:r>
      <w:r w:rsidR="002679A8">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9&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rsidR="00C37D19">
        <w:t xml:space="preserve">, </w:t>
      </w:r>
      <w:r>
        <w:t xml:space="preserve">socioeconomic status </w:t>
      </w:r>
      <w:r w:rsidR="00C37D19">
        <w:fldChar w:fldCharType="begin" w:fldLock="1"/>
      </w:r>
      <w:r w:rsidR="002679A8">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10&lt;/sup&gt;"},"properties":{"noteIndex":0},"schema":"https://github.com/citation-style-language/schema/raw/master/csl-citation.json"}</w:instrText>
      </w:r>
      <w:r w:rsidR="00C37D19">
        <w:fldChar w:fldCharType="separate"/>
      </w:r>
      <w:r w:rsidR="002679A8" w:rsidRPr="002679A8">
        <w:rPr>
          <w:noProof/>
          <w:vertAlign w:val="superscript"/>
        </w:rPr>
        <w:t>11</w:t>
      </w:r>
      <w:r w:rsidR="00C37D19">
        <w:fldChar w:fldCharType="end"/>
      </w:r>
      <w:r>
        <w:t xml:space="preserve">, and psychosocial stress </w:t>
      </w:r>
      <w:r w:rsidR="00C37D19">
        <w:fldChar w:fldCharType="begin" w:fldLock="1"/>
      </w:r>
      <w:r w:rsidR="002679A8">
        <w:instrText>ADDIN CSL_CITATION {"citationItems":[{"id":"ITEM-1","itemData":{"author":[{"dropping-particle":"","family":"Epel","given":"Elissa S","non-dropping-particle":"","parse-names":false,"suffix":""},{"dropping-particle":"","family":"Blackburn","given":"Elizabeth H","non-dropping-particle":"","parse-names":false,"suffix":""},{"dropping-particle":"","family":"Lin","given":"Jue","non-dropping-particle":"","parse-names":false,"suffix":""},{"dropping-particle":"","family":"Dhabhar","given":"Firdaus S","non-dropping-particle":"","parse-names":false,"suffix":""},{"dropping-particle":"","family":"Adler","given":"Nancy E","non-dropping-particle":"","parse-names":false,"suffix":""},{"dropping-particle":"","family":"Morrow","given":"Jason D","non-dropping-particle":"","parse-names":false,"suffix":""},{"dropping-particle":"","family":"Cawthon","given":"Richard M","non-dropping-particle":"","parse-names":false,"suffix":""}],"container-title":"Proceedings of the National Academy of Sciences","id":"ITEM-1","issue":"49","issued":{"date-parts":[["2004"]]},"page":"17312-17315","title":"Accelerated telomere shortening in response to life stress","type":"article-journal","volume":"101"},"uris":["http://www.mendeley.com/documents/?uuid=709ea282-0344-4453-b267-52ec56786cd7"]}],"mendeley":{"formattedCitation":"&lt;sup&gt;12&lt;/sup&gt;","plainTextFormattedCitation":"12","previouslyFormattedCitation":"&lt;sup&gt;11&lt;/sup&gt;"},"properties":{"noteIndex":0},"schema":"https://github.com/citation-style-language/schema/raw/master/csl-citation.json"}</w:instrText>
      </w:r>
      <w:r w:rsidR="00C37D19">
        <w:fldChar w:fldCharType="separate"/>
      </w:r>
      <w:r w:rsidR="002679A8" w:rsidRPr="002679A8">
        <w:rPr>
          <w:noProof/>
          <w:vertAlign w:val="superscript"/>
        </w:rPr>
        <w:t>12</w:t>
      </w:r>
      <w:r w:rsidR="00C37D19">
        <w:fldChar w:fldCharType="end"/>
      </w:r>
      <w:r>
        <w:t xml:space="preserve">. Another lifestyle factor that may accelerate biological aging in women specifically is reproduction </w:t>
      </w:r>
      <w:r w:rsidR="00C37D19">
        <w:fldChar w:fldCharType="begin" w:fldLock="1"/>
      </w:r>
      <w:r w:rsidR="002679A8">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12,13&lt;/sup&gt;"},"properties":{"noteIndex":0},"schema":"https://github.com/citation-style-language/schema/raw/master/csl-citation.json"}</w:instrText>
      </w:r>
      <w:r w:rsidR="00C37D19">
        <w:fldChar w:fldCharType="separate"/>
      </w:r>
      <w:r w:rsidR="002679A8" w:rsidRPr="002679A8">
        <w:rPr>
          <w:noProof/>
          <w:vertAlign w:val="superscript"/>
        </w:rPr>
        <w:t>13,14</w:t>
      </w:r>
      <w:r w:rsidR="00C37D19">
        <w:fldChar w:fldCharType="end"/>
      </w:r>
      <w:r>
        <w:t>. Reproduction in women is an energetically costly process, and is characterized by extensive changes in both form and function across numerous anatomical and physiological systems</w:t>
      </w:r>
      <w:r w:rsidR="00C37D19">
        <w:t xml:space="preserve"> </w:t>
      </w:r>
      <w:r w:rsidR="00C37D19">
        <w:fldChar w:fldCharType="begin" w:fldLock="1"/>
      </w:r>
      <w:r w:rsidR="002679A8">
        <w:instrText>ADDIN CSL_CITATION {"citationItems":[{"id":"ITEM-1","itemData":{"DOI":"10.1016/j.bpobgyn.2013.08.001","ISSN":"1521-6934","author":[{"dropping-particle":"","family":"Tan","given":"Eng Kien","non-dropping-particle":"","parse-names":false,"suffix":""},{"dropping-particle":"","family":"Tan","given":"Eng Loy","non-dropping-particle":"","parse-names":false,"suffix":""}],"container-title":"Best Practice &amp; Research Clinical Obstetrics &amp; Gynaecology","id":"ITEM-1","issue":"6","issued":{"date-parts":[["2013"]]},"page":"791-802","publisher":"Elsevier Ltd","title":"Alterations in physiology and anatomy during pregnancy","type":"article-journal","volume":"27"},"uris":["http://www.mendeley.com/documents/?uuid=5cb03d5e-7b07-4848-b81f-a1648c39837e"]}],"mendeley":{"formattedCitation":"&lt;sup&gt;15&lt;/sup&gt;","plainTextFormattedCitation":"15","previouslyFormattedCitation":"&lt;sup&gt;14&lt;/sup&gt;"},"properties":{"noteIndex":0},"schema":"https://github.com/citation-style-language/schema/raw/master/csl-citation.json"}</w:instrText>
      </w:r>
      <w:r w:rsidR="00C37D19">
        <w:fldChar w:fldCharType="separate"/>
      </w:r>
      <w:r w:rsidR="002679A8" w:rsidRPr="002679A8">
        <w:rPr>
          <w:noProof/>
          <w:vertAlign w:val="superscript"/>
        </w:rPr>
        <w:t>15</w:t>
      </w:r>
      <w:r w:rsidR="00C37D19">
        <w:fldChar w:fldCharType="end"/>
      </w:r>
      <w:r>
        <w:t>. Pregnancy and breastfeeding are accompanied by shifts in immune function</w:t>
      </w:r>
      <w:r w:rsidR="00C37D19">
        <w:t xml:space="preserve"> </w:t>
      </w:r>
      <w:r w:rsidR="00C37D19">
        <w:fldChar w:fldCharType="begin" w:fldLock="1"/>
      </w:r>
      <w:r w:rsidR="002679A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id":"ITEM-2","itemData":{"DOI":"10.1016/j.ejogrb.2006.12.013","author":[{"dropping-particle":"","family":"Lurie","given":"Samuel","non-dropping-particle":"","parse-names":false,"suffix":""},{"dropping-particle":"","family":"Rahamim","given":"Einam","non-dropping-particle":"","parse-names":false,"suffix":""},{"dropping-particle":"","family":"Piper","given":"Irena","non-dropping-particle":"","parse-names":false,"suffix":""},{"dropping-particle":"","family":"Golan","given":"Abraham","non-dropping-particle":"","parse-names":false,"suffix":""},{"dropping-particle":"","family":"Sadan","given":"Oscar","non-dropping-particle":"","parse-names":false,"suffix":""}],"container-title":"European Journal of Obstectrics &amp; Gynecology and Reproductive Biology","id":"ITEM-2","issue":"9","issued":{"date-parts":[["2008"]]},"page":"16-19","title":"Total and differential leukocyte counts percentiles in normal pregnancy","type":"article-journal","volume":"136"},"uris":["http://www.mendeley.com/documents/?uuid=cdc6b158-29ae-44e6-8cd6-2cbaebaec812"]},{"id":"ITEM-3","itemData":{"DOI":"10.3389/fimmu.2014.00298","author":[{"dropping-particle":"","family":"Faas","given":"Marijke M.","non-dropping-particle":"","parse-names":false,"suffix":""},{"dropping-particle":"","family":"Spaans","given":"F.","non-dropping-particle":"","parse-names":false,"suffix":""},{"dropping-particle":"","family":"Vos","given":"P.","non-dropping-particle":"De","parse-names":false,"suffix":""}],"container-title":"Frontiers in Immunology","id":"ITEM-3","issued":{"date-parts":[["2014"]]},"page":"1-11","title":"Monocytes and macrophages in pregnancy and pre-eclampsia","type":"article-journal","volume":"5"},"uris":["http://www.mendeley.com/documents/?uuid=a5c3cb18-da10-4237-b756-da6e448ac7e8"]}],"mendeley":{"formattedCitation":"&lt;sup&gt;16–18&lt;/sup&gt;","plainTextFormattedCitation":"16–18","previouslyFormattedCitation":"&lt;sup&gt;15–17&lt;/sup&gt;"},"properties":{"noteIndex":0},"schema":"https://github.com/citation-style-language/schema/raw/master/csl-citation.json"}</w:instrText>
      </w:r>
      <w:r w:rsidR="00C37D19">
        <w:fldChar w:fldCharType="separate"/>
      </w:r>
      <w:r w:rsidR="002679A8" w:rsidRPr="002679A8">
        <w:rPr>
          <w:noProof/>
          <w:vertAlign w:val="superscript"/>
        </w:rPr>
        <w:t>16–18</w:t>
      </w:r>
      <w:r w:rsidR="00C37D19">
        <w:fldChar w:fldCharType="end"/>
      </w:r>
      <w:r>
        <w:t>, energy metabolism and storage</w:t>
      </w:r>
      <w:r w:rsidR="00C37D19">
        <w:t xml:space="preserve"> </w:t>
      </w:r>
      <w:r w:rsidR="00C37D19">
        <w:fldChar w:fldCharType="begin" w:fldLock="1"/>
      </w:r>
      <w:r w:rsidR="002679A8">
        <w:instrText>ADDIN CSL_CITATION {"citationItems":[{"id":"ITEM-1","itemData":{"DOI":"10.5830/CVJA-2016-021","author":[{"dropping-particle":"","family":"Soma-Pillay","given":"Priya","non-dropping-particle":"","parse-names":false,"suffix":""},{"dropping-particle":"","family":"Nelson-piercy","given":"Catherine","non-dropping-particle":"","parse-names":false,"suffix":""},{"dropping-particle":"","family":"Tolppanen","given":"Heli","non-dropping-particle":"","parse-names":false,"suffix":""},{"dropping-particle":"","family":"Mebazaa","given":"Alexandre","non-dropping-particle":"","parse-names":false,"suffix":""}],"container-title":"Cardiovascular Journal of Africa","id":"ITEM-1","issue":"2","issued":{"date-parts":[["2016"]]},"page":"89-94","title":"Physiological changes in pregnancy","type":"article-journal","volume":"27"},"uris":["http://www.mendeley.com/documents/?uuid=c8201db4-413b-44d4-9c5d-b4069426c184"]},{"id":"ITEM-2","itemData":{"author":[{"dropping-particle":"","family":"Fried","given":"Ruby L.","non-dropping-particle":"","parse-names":false,"suffix":""},{"dropping-particle":"","family":"Mayol","given":"N. L.","non-dropping-particle":"","parse-names":false,"suffix":""},{"dropping-particle":"","family":"McDade","given":"Thomas W.","non-dropping-particle":"","parse-names":false,"suffix":""},{"dropping-particle":"","family":"Kuzawa","given":"Christopher W.","non-dropping-particle":"","parse-names":false,"suffix":""}],"container-title":"American Journal of Human Biology","id":"ITEM-2","issue":"5","issued":{"date-parts":[["2017"]]},"page":"e23011","title":"Maternal metabolic adaptations to pregnancy among young women in Cebu, Philippines","type":"article-journal","volume":"29"},"uris":["http://www.mendeley.com/documents/?uuid=d5b2ecdd-8073-4a1a-acf8-470cbbf475dc"]}],"mendeley":{"formattedCitation":"&lt;sup&gt;19,20&lt;/sup&gt;","plainTextFormattedCitation":"19,20","previouslyFormattedCitation":"&lt;sup&gt;18,19&lt;/sup&gt;"},"properties":{"noteIndex":0},"schema":"https://github.com/citation-style-language/schema/raw/master/csl-citation.json"}</w:instrText>
      </w:r>
      <w:r w:rsidR="00C37D19">
        <w:fldChar w:fldCharType="separate"/>
      </w:r>
      <w:r w:rsidR="002679A8" w:rsidRPr="002679A8">
        <w:rPr>
          <w:noProof/>
          <w:vertAlign w:val="superscript"/>
        </w:rPr>
        <w:t>19,20</w:t>
      </w:r>
      <w:r w:rsidR="00C37D19">
        <w:fldChar w:fldCharType="end"/>
      </w:r>
      <w:r>
        <w:t>, blood pressure and volume</w:t>
      </w:r>
      <w:r w:rsidR="00C37D19">
        <w:t xml:space="preserve"> </w:t>
      </w:r>
      <w:r w:rsidR="00C37D19">
        <w:fldChar w:fldCharType="begin" w:fldLock="1"/>
      </w:r>
      <w:r w:rsidR="002679A8">
        <w:instrText>ADDIN CSL_CITATION {"citationItems":[{"id":"ITEM-1","itemData":{"DOI":"10.1161/CIRCULATIONAHA.114.009029","author":[{"dropping-particle":"","family":"Sanghavi","given":"Monika","non-dropping-particle":"","parse-names":false,"suffix":""},{"dropping-particle":"","family":"Rutherford","given":"John D","non-dropping-particle":"","parse-names":false,"suffix":""}],"container-title":"Circulation","id":"ITEM-1","issue":"12","issued":{"date-parts":[["2014"]]},"page":"1003-1008","title":"Cardiovascular physiology of pregnancy","type":"article-journal","volume":"130"},"uris":["http://www.mendeley.com/documents/?uuid=5ea2279a-b292-40dd-88e5-8bfb791ef063"]},{"id":"ITEM-2","itemData":{"DOI":"10.1053/j.ackd.2013.01.012.Renal","author":[{"dropping-particle":"","family":"Cheung","given":"Katharine L","non-dropping-particle":"","parse-names":false,"suffix":""},{"dropping-particle":"","family":"Lafayette","given":"Richard A","non-dropping-particle":"","parse-names":false,"suffix":""}],"container-title":"Advances in Chronic Kidney Disease","id":"ITEM-2","issue":"3","issued":{"date-parts":[["2013"]]},"page":"209-214","title":"Renal physiology of pregnancy","type":"article-journal","volume":"20"},"uris":["http://www.mendeley.com/documents/?uuid=9d899bd7-957a-4400-a1f0-117d48ee3cfe"]}],"mendeley":{"formattedCitation":"&lt;sup&gt;21,22&lt;/sup&gt;","plainTextFormattedCitation":"21,22","previouslyFormattedCitation":"&lt;sup&gt;20,21&lt;/sup&gt;"},"properties":{"noteIndex":0},"schema":"https://github.com/citation-style-language/schema/raw/master/csl-citation.json"}</w:instrText>
      </w:r>
      <w:r w:rsidR="00C37D19">
        <w:fldChar w:fldCharType="separate"/>
      </w:r>
      <w:r w:rsidR="002679A8" w:rsidRPr="002679A8">
        <w:rPr>
          <w:noProof/>
          <w:vertAlign w:val="superscript"/>
        </w:rPr>
        <w:t>21,22</w:t>
      </w:r>
      <w:r w:rsidR="00C37D19">
        <w:fldChar w:fldCharType="end"/>
      </w:r>
      <w:r>
        <w:t>, and hormone levels and receptor expression</w:t>
      </w:r>
      <w:r w:rsidR="00C37D19">
        <w:t xml:space="preserve"> </w:t>
      </w:r>
      <w:r w:rsidR="00C37D19">
        <w:fldChar w:fldCharType="begin" w:fldLock="1"/>
      </w:r>
      <w:r w:rsidR="002679A8">
        <w:instrText>ADDIN CSL_CITATION {"citationItems":[{"id":"ITEM-1","itemData":{"author":[{"dropping-particle":"","family":"Kovacs","given":"C. S.","non-dropping-particle":"","parse-names":false,"suffix":""},{"dropping-particle":"","family":"Deal","given":"C.","non-dropping-particle":"","parse-names":false,"suffix":""}],"id":"ITEM-1","issued":{"date-parts":[["2019"]]},"publisher":"Academic Press","title":"Maternal-Fetal and Neonatal Endocrinology: Physiology, Pathophysiology, and Clinical Management","type":"book"},"uris":["http://www.mendeley.com/documents/?uuid=d164a1e5-d20e-438a-90fe-63b878e092a1"]}],"mendeley":{"formattedCitation":"&lt;sup&gt;23&lt;/sup&gt;","plainTextFormattedCitation":"23","previouslyFormattedCitation":"&lt;sup&gt;22&lt;/sup&gt;"},"properties":{"noteIndex":0},"schema":"https://github.com/citation-style-language/schema/raw/master/csl-citation.json"}</w:instrText>
      </w:r>
      <w:r w:rsidR="00C37D19">
        <w:fldChar w:fldCharType="separate"/>
      </w:r>
      <w:r w:rsidR="002679A8" w:rsidRPr="002679A8">
        <w:rPr>
          <w:noProof/>
          <w:vertAlign w:val="superscript"/>
        </w:rPr>
        <w:t>23</w:t>
      </w:r>
      <w:r w:rsidR="00C37D19">
        <w:fldChar w:fldCharType="end"/>
      </w:r>
      <w:r>
        <w:t xml:space="preserve">. Evolutionary theory predicts that these changes should create functional or energetic constraints to somatic maintenance and defense, leading to accelerated biological age - a tradeoff referred to as ‘costs of reproduction’ </w:t>
      </w:r>
      <w:r w:rsidR="00C37D19">
        <w:fldChar w:fldCharType="begin" w:fldLock="1"/>
      </w:r>
      <w:r w:rsidR="002679A8">
        <w:instrText>ADDIN CSL_CITATION {"citationItems":[{"id":"ITEM-1","itemData":{"DOI":"10.1016/j.tree.2006.10.008","author":[{"dropping-particle":"","family":"Harshman","given":"Lawrence G","non-dropping-particle":"","parse-names":false,"suffix":""},{"dropping-particle":"","family":"Zera","given":"Anthony J","non-dropping-particle":"","parse-names":false,"suffix":""}],"container-title":"Trends in Ecology and Evolution","id":"ITEM-1","issue":"2","issued":{"date-parts":[["2006"]]},"page":"80-86","title":"The cost of reproduction: The devil in the details","type":"article-journal","volume":"22"},"uris":["http://www.mendeley.com/documents/?uuid=e2bb2e9f-eec7-4db5-8adb-36b40fba43d7"]},{"id":"ITEM-2","itemData":{"DOI":"10.1098/rstb.2019.0615","ISSN":"0962-8436","PMID":"32951546","abstract":"Evolutionary theories of ageing point to reproduction as a significant factor to consider when asking why ageing occurs and why there is inter-individual variation in its progression. Reproduction in human females is costly, in terms of energy, nutrients and metabolic adjustments. Thus, it is expected that women who experienced high reproductive effort resulting from multiple reproductive events will age faster. However, the evidence for long-term negative effects of reproduction is not conclusive. The lack of understanding of whether there are trade-offs between reproduction and ageing in women is partly due to methodological challenges. The costs of reproduction are often calculated based only on parity, while other elements contributing to these costs (e.g. breastfeeding, timing of reproduction) are neglected, which may significantly underestimate the total costs and obscure the all-important inter-individual variation in such costs. Costs must be evaluated in relation to individual characteristics, including developmental conditions, nutritional status and social support that a mother receives during reproduction. Furthermore, ageing and health must be assessed based on comprehensive markers rather than arbitrarily assembled variables. Finally, longitudinal rather than cross-sectional studies and new statistical approaches are needed to reveal how much of a decline in health and progressing ageing can actually be attributed to past reproductive processes.This article is part of the theme issue ‘Evolution of the primate ageing process'.","author":[{"dropping-particle":"","family":"Jasienska","given":"Grazyna","non-dropping-particle":"","parse-names":false,"suffix":""}],"container-title":"Philosophical Transactions of the Royal Society B: Biological Sciences","id":"ITEM-2","issue":"1811","issued":{"date-parts":[["2020"]]},"page":"20190615","title":"Costs of reproduction and ageing in the human female","type":"article-journal","volume":"375"},"uris":["http://www.mendeley.com/documents/?uuid=c2cd0888-8ddf-4ea9-9a4a-5ccda8ce9179"]}],"mendeley":{"formattedCitation":"&lt;sup&gt;24,25&lt;/sup&gt;","plainTextFormattedCitation":"24,25","previouslyFormattedCitation":"&lt;sup&gt;23,24&lt;/sup&gt;"},"properties":{"noteIndex":0},"schema":"https://github.com/citation-style-language/schema/raw/master/csl-citation.json"}</w:instrText>
      </w:r>
      <w:r w:rsidR="00C37D19">
        <w:fldChar w:fldCharType="separate"/>
      </w:r>
      <w:r w:rsidR="002679A8" w:rsidRPr="002679A8">
        <w:rPr>
          <w:noProof/>
          <w:vertAlign w:val="superscript"/>
        </w:rPr>
        <w:t>24,25</w:t>
      </w:r>
      <w:r w:rsidR="00C37D19">
        <w:fldChar w:fldCharType="end"/>
      </w:r>
      <w:r>
        <w:t xml:space="preserve">. </w:t>
      </w:r>
    </w:p>
    <w:p w14:paraId="6AE2600A" w14:textId="77777777" w:rsidR="000A073E" w:rsidRDefault="000A073E" w:rsidP="008406FB">
      <w:pPr>
        <w:shd w:val="clear" w:color="auto" w:fill="FFFFFF"/>
        <w:spacing w:line="480" w:lineRule="auto"/>
      </w:pPr>
    </w:p>
    <w:p w14:paraId="098B5B1E" w14:textId="4306FA84" w:rsidR="000A073E" w:rsidRDefault="008406FB" w:rsidP="008406FB">
      <w:pPr>
        <w:shd w:val="clear" w:color="auto" w:fill="FFFFFF"/>
        <w:spacing w:line="480" w:lineRule="auto"/>
      </w:pPr>
      <w:r>
        <w:t xml:space="preserve">Consistent with costs of reproduction in women, ever-parity has been linked to mortality from diabetes, cancer of the uterine cervix, gallbladder disease, kidney disease, hypertension, and all-cause mortality </w:t>
      </w:r>
      <w:r w:rsidR="000306B6">
        <w:lastRenderedPageBreak/>
        <w:fldChar w:fldCharType="begin" w:fldLock="1"/>
      </w:r>
      <w:r w:rsidR="002679A8">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10.1002/ajhb.20953","author":[{"dropping-particle":"","family":"Grundy","given":"Emily","non-dropping-particle":"","parse-names":false,"suffix":""}],"container-title":"American Journal of Human Biology","id":"ITEM-2","issued":{"date-parts":[["2009"]]},"page":"541-547","title":"Women’s Fertility and Mortality in Late Mid Life: A Comparison of Three Contemporary Populations","type":"article-journal","volume":"547"},"uris":["http://www.mendeley.com/documents/?uuid=e7a33319-0109-4760-a2de-89b48da767e3"]},{"id":"ITEM-3","itemData":{"author":[{"dropping-particle":"","family":"Lund","given":"E.","non-dropping-particle":"","parse-names":false,"suffix":""}],"container-title":"International Journal of Cancer","id":"ITEM-3","issue":"6","issued":{"date-parts":[["1990"]]},"page":"998-1000","title":"Number of children and death from hormone-dependent cancers","type":"article-journal","volume":"46"},"uris":["http://www.mendeley.com/documents/?uuid=4ec6b7e8-186b-4de6-b863-006941776420"]},{"id":"ITEM-4","itemData":{"DOI":"10.1080/00324720500436011","author":[{"dropping-particle":"","family":"Hurt","given":"L S","non-dropping-particle":"","parse-names":false,"suffix":""},{"dropping-particle":"","family":"Ronsmans","given":"C","non-dropping-particle":"","parse-names":false,"suffix":""},{"dropping-particle":"","family":"Thomas","given":"S L","non-dropping-particle":"","parse-names":false,"suffix":""},{"dropping-particle":"","family":"Hurt","given":"L S","non-dropping-particle":"","parse-names":false,"suffix":""},{"dropping-particle":"","family":"Ronsmans","given":"C","non-dropping-particle":"","parse-names":false,"suffix":""},{"dropping-particle":"","family":"Thomas","given":"S L","non-dropping-particle":"","parse-names":false,"suffix":""}],"container-title":"Population Studies","id":"ITEM-4","issue":"1","issued":{"date-parts":[["2006"]]},"page":"55-71","title":"The effect of number of births on women's mortality: Systematic review of the evidence for women who have completed their childbearing","type":"article-journal","volume":"60"},"uris":["http://www.mendeley.com/documents/?uuid=e782f01a-8441-4128-88f2-73325376c1e2"]}],"mendeley":{"formattedCitation":"&lt;sup&gt;26–29&lt;/sup&gt;","plainTextFormattedCitation":"26–29","previouslyFormattedCitation":"&lt;sup&gt;25–28&lt;/sup&gt;"},"properties":{"noteIndex":0},"schema":"https://github.com/citation-style-language/schema/raw/master/csl-citation.json"}</w:instrText>
      </w:r>
      <w:r w:rsidR="000306B6">
        <w:fldChar w:fldCharType="separate"/>
      </w:r>
      <w:r w:rsidR="002679A8" w:rsidRPr="002679A8">
        <w:rPr>
          <w:noProof/>
          <w:vertAlign w:val="superscript"/>
        </w:rPr>
        <w:t>26–29</w:t>
      </w:r>
      <w:r w:rsidR="000306B6">
        <w:fldChar w:fldCharType="end"/>
      </w:r>
      <w:r>
        <w:t xml:space="preserve">. Similarly, women who give birth to more children are at higher risk of developing obesity, diabetes, hypertension and cardiovascular disease </w:t>
      </w:r>
      <w:r w:rsidR="000306B6">
        <w:fldChar w:fldCharType="begin" w:fldLock="1"/>
      </w:r>
      <w:r w:rsidR="002679A8">
        <w:instrText>ADDIN CSL_CITATION {"citationItems":[{"id":"ITEM-1","itemData":{"DOI":"10.1093/ageing/afs016","author":[{"dropping-particle":"","family":"Simons","given":"Leon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Ageing","id":"ITEM-1","issue":"4","issued":{"date-parts":[["2012"]]},"page":"523-528","title":"Childbearing history and late-life mortality: The Dubbo study of Australian elderly","type":"article-journal","volume":"41"},"uris":["http://www.mendeley.com/documents/?uuid=d317bbc5-b967-4e30-bdf2-d111c11b0a24"]},{"id":"ITEM-2","itemData":{"DOI":"10.1161/01.CIR.0000053441.43495.1A","author":[{"dropping-particle":"","family":"Lawlor","given":"Debbie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Davey","non-dropping-particle":"","parse-names":false,"suffix":""}],"container-title":"Circulation","id":"ITEM-2","issued":{"date-parts":[["2003"]]},"page":"1260-1264","title":"Is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St","type":"article-journal","volume":"107"},"uris":["http://www.mendeley.com/documents/?uuid=8ba44421-2b95-4de2-af8a-bb890962d03a"]}],"mendeley":{"formattedCitation":"&lt;sup&gt;30,31&lt;/sup&gt;","manualFormatting":"(CVD; Lawlor et al., 2003; Simons et al., 2012)","plainTextFormattedCitation":"30,31","previouslyFormattedCitation":"&lt;sup&gt;29,30&lt;/sup&gt;"},"properties":{"noteIndex":0},"schema":"https://github.com/citation-style-language/schema/raw/master/csl-citation.json"}</w:instrText>
      </w:r>
      <w:r w:rsidR="000306B6">
        <w:fldChar w:fldCharType="separate"/>
      </w:r>
      <w:r w:rsidR="000306B6" w:rsidRPr="000306B6">
        <w:rPr>
          <w:noProof/>
        </w:rPr>
        <w:t>(</w:t>
      </w:r>
      <w:r w:rsidR="000306B6">
        <w:rPr>
          <w:noProof/>
        </w:rPr>
        <w:t xml:space="preserve">CVD; </w:t>
      </w:r>
      <w:r w:rsidR="000306B6" w:rsidRPr="000306B6">
        <w:rPr>
          <w:noProof/>
        </w:rPr>
        <w:t xml:space="preserve">Lawlor </w:t>
      </w:r>
      <w:r w:rsidR="000306B6" w:rsidRPr="000306B6">
        <w:rPr>
          <w:i/>
          <w:noProof/>
        </w:rPr>
        <w:t>et al.</w:t>
      </w:r>
      <w:r w:rsidR="000306B6" w:rsidRPr="000306B6">
        <w:rPr>
          <w:noProof/>
        </w:rPr>
        <w:t xml:space="preserve">, 2003; Simons </w:t>
      </w:r>
      <w:r w:rsidR="000306B6" w:rsidRPr="000306B6">
        <w:rPr>
          <w:i/>
          <w:noProof/>
        </w:rPr>
        <w:t>et al.</w:t>
      </w:r>
      <w:r w:rsidR="000306B6" w:rsidRPr="000306B6">
        <w:rPr>
          <w:noProof/>
        </w:rPr>
        <w:t>, 2012)</w:t>
      </w:r>
      <w:r w:rsidR="000306B6">
        <w:fldChar w:fldCharType="end"/>
      </w:r>
      <w:r>
        <w:t xml:space="preserve">, as well as age-corrected all-cause mortality </w:t>
      </w:r>
      <w:r w:rsidR="000306B6">
        <w:fldChar w:fldCharType="begin" w:fldLock="1"/>
      </w:r>
      <w:r w:rsidR="002679A8">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Epidemiology","id":"ITEM-3","issue":"1","issued":{"date-parts":[["2013"]]},"page":"13-18","publisher":"Elsevier Inc","title":"Association between number of children and mortality of mothers: Results of a 37-year follow-up study","type":"article-journal","volume":"23"},"uris":["http://www.mendeley.com/documents/?uuid=aa5ee45d-cfbd-43bf-b87b-ffdc6d6cf682"]}],"mendeley":{"formattedCitation":"&lt;sup&gt;28,32,33&lt;/sup&gt;","plainTextFormattedCitation":"28,32,33","previouslyFormattedCitation":"&lt;sup&gt;27,31,32&lt;/sup&gt;"},"properties":{"noteIndex":0},"schema":"https://github.com/citation-style-language/schema/raw/master/csl-citation.json"}</w:instrText>
      </w:r>
      <w:r w:rsidR="000306B6">
        <w:fldChar w:fldCharType="separate"/>
      </w:r>
      <w:r w:rsidR="002679A8" w:rsidRPr="002679A8">
        <w:rPr>
          <w:noProof/>
          <w:vertAlign w:val="superscript"/>
        </w:rPr>
        <w:t>28,32,33</w:t>
      </w:r>
      <w:r w:rsidR="000306B6">
        <w:fldChar w:fldCharType="end"/>
      </w:r>
      <w:r>
        <w:t>, mortality related to cardiovascular disease</w:t>
      </w:r>
      <w:r w:rsidR="000306B6">
        <w:t xml:space="preserve"> </w:t>
      </w:r>
      <w:r w:rsidR="000306B6">
        <w:fldChar w:fldCharType="begin" w:fldLock="1"/>
      </w:r>
      <w:r w:rsidR="002679A8">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33&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and mortality related to kidney disease </w:t>
      </w:r>
      <w:r w:rsidR="000306B6">
        <w:fldChar w:fldCharType="begin" w:fldLock="1"/>
      </w:r>
      <w:r w:rsidR="002679A8">
        <w:instrText>ADDIN CSL_CITATION {"citationItems":[{"id":"ITEM-1","itemData":{"DOI":"10.1158/1055-9965.EPI-13-0759-T","author":[{"dropping-particle":"","family":"Guan","given":"Hong-bo","non-dropping-particle":"","parse-names":false,"suffix":""},{"dropping-particle":"","family":"Wu","given":"Qi-jun","non-dropping-particle":"","parse-names":false,"suffix":""},{"dropping-particle":"","family":"Gong","given":"Ting-ting","non-dropping-particle":"","parse-names":false,"suffix":""}],"container-title":"Cancer Epidemiology, Biomarkers and Prevention","id":"ITEM-1","issue":"12","issued":{"date-parts":[["2013"]]},"page":"2345-2354","title":"Parity and Kidney Cancer Risk: Evidence from Epidemiologic Studies","type":"article-journal","volume":"22"},"uris":["http://www.mendeley.com/documents/?uuid=f0adc38f-1418-4cc2-87f1-1340efac3764"]}],"mendeley":{"formattedCitation":"&lt;sup&gt;35&lt;/sup&gt;","plainTextFormattedCitation":"35","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35</w:t>
      </w:r>
      <w:r w:rsidR="000306B6">
        <w:fldChar w:fldCharType="end"/>
      </w:r>
      <w:r>
        <w:t>. It is important to note that in the studies with the largest sample sizes (and presumably, the highest statistical power), parity exhibits a U-shaped association with all-cause mortality</w:t>
      </w:r>
      <w:r w:rsidR="000306B6">
        <w:t xml:space="preserve"> </w:t>
      </w:r>
      <w:r w:rsidR="000306B6">
        <w:fldChar w:fldCharType="begin" w:fldLock="1"/>
      </w:r>
      <w:r w:rsidR="002679A8">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lt;sup&gt;32,33&lt;/sup&gt;","plainTextFormattedCitation":"32,33","previouslyFormattedCitation":"&lt;sup&gt;31,32&lt;/sup&gt;"},"properties":{"noteIndex":0},"schema":"https://github.com/citation-style-language/schema/raw/master/csl-citation.json"}</w:instrText>
      </w:r>
      <w:r w:rsidR="000306B6">
        <w:fldChar w:fldCharType="separate"/>
      </w:r>
      <w:r w:rsidR="002679A8" w:rsidRPr="002679A8">
        <w:rPr>
          <w:noProof/>
          <w:vertAlign w:val="superscript"/>
        </w:rPr>
        <w:t>32,33</w:t>
      </w:r>
      <w:r w:rsidR="000306B6">
        <w:fldChar w:fldCharType="end"/>
      </w:r>
      <w:r>
        <w:t xml:space="preserve"> and </w:t>
      </w:r>
      <w:r w:rsidR="000306B6">
        <w:t xml:space="preserve">CVD </w:t>
      </w:r>
      <w:r w:rsidR="000306B6">
        <w:fldChar w:fldCharType="begin" w:fldLock="1"/>
      </w:r>
      <w:r w:rsidR="002679A8">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33&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with highest levels of all-cause mortality and cardiovascular disease observed at lower and higher levels of parity, as compared to what is observed at intermediate levels. The number of children or pregnancies has also been linked to multiple measures of cellular aging, including DNA damage and oxidative stress </w:t>
      </w:r>
      <w:r w:rsidR="000306B6">
        <w:fldChar w:fldCharType="begin" w:fldLock="1"/>
      </w:r>
      <w:r w:rsidR="002679A8">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36&lt;/sup&gt;","plainTextFormattedCitation":"36","previouslyFormattedCitation":"&lt;sup&gt;35&lt;/sup&gt;"},"properties":{"noteIndex":0},"schema":"https://github.com/citation-style-language/schema/raw/master/csl-citation.json"}</w:instrText>
      </w:r>
      <w:r w:rsidR="000306B6">
        <w:fldChar w:fldCharType="separate"/>
      </w:r>
      <w:r w:rsidR="002679A8" w:rsidRPr="002679A8">
        <w:rPr>
          <w:noProof/>
          <w:vertAlign w:val="superscript"/>
        </w:rPr>
        <w:t>36</w:t>
      </w:r>
      <w:r w:rsidR="000306B6">
        <w:fldChar w:fldCharType="end"/>
      </w:r>
      <w:r>
        <w:t>, telomere length</w:t>
      </w:r>
      <w:r w:rsidR="000306B6">
        <w:t xml:space="preserve"> </w:t>
      </w:r>
      <w:r w:rsidR="000306B6">
        <w:fldChar w:fldCharType="begin" w:fldLock="1"/>
      </w:r>
      <w:r w:rsidR="002679A8">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12,13&lt;/sup&gt;"},"properties":{"noteIndex":0},"schema":"https://github.com/citation-style-language/schema/raw/master/csl-citation.json"}</w:instrText>
      </w:r>
      <w:r w:rsidR="000306B6">
        <w:fldChar w:fldCharType="separate"/>
      </w:r>
      <w:r w:rsidR="002679A8" w:rsidRPr="002679A8">
        <w:rPr>
          <w:noProof/>
          <w:vertAlign w:val="superscript"/>
        </w:rPr>
        <w:t>13,14</w:t>
      </w:r>
      <w:r w:rsidR="000306B6">
        <w:fldChar w:fldCharType="end"/>
      </w:r>
      <w:r>
        <w:t xml:space="preserve">, and DNA methylation age </w:t>
      </w:r>
      <w:r w:rsidR="000306B6">
        <w:fldChar w:fldCharType="begin" w:fldLock="1"/>
      </w:r>
      <w:r w:rsidR="002679A8">
        <w:instrText>ADDIN CSL_CITATION {"citationItems":[{"id":"ITEM-1","itemData":{"DOI":"10.1093/humrep/dez149","author":[{"dropping-particle":"","family":"Kresovich","given":"Jacob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Reproduction","id":"ITEM-1","issue":"10","issued":{"date-parts":[["2019"]]},"page":"1965-1973","title":"Reproduction, DNA methylation and biological age","type":"article-journal","volume":"34"},"uris":["http://www.mendeley.com/documents/?uuid=69232213-f8e6-45f8-b70c-b711f3761dd8"]},{"id":"ITEM-2","itemData":{"DOI":"10.1038/s41598-018-29486-4","ISSN":"2045-2322","author":[{"dropping-particle":"","family":"Ryan","given":"Calen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14,37&lt;/sup&gt;","plainTextFormattedCitation":"14,37","previouslyFormattedCitation":"&lt;sup&gt;13,36&lt;/sup&gt;"},"properties":{"noteIndex":0},"schema":"https://github.com/citation-style-language/schema/raw/master/csl-citation.json"}</w:instrText>
      </w:r>
      <w:r w:rsidR="000306B6">
        <w:fldChar w:fldCharType="separate"/>
      </w:r>
      <w:r w:rsidR="002679A8" w:rsidRPr="002679A8">
        <w:rPr>
          <w:noProof/>
          <w:vertAlign w:val="superscript"/>
        </w:rPr>
        <w:t>14,37</w:t>
      </w:r>
      <w:r w:rsidR="000306B6">
        <w:fldChar w:fldCharType="end"/>
      </w:r>
      <w:r>
        <w:t xml:space="preserve">. While most of these studies examine associations within Western populations, some evidence supporting costs of reproduction is seen in non-Western populations as well </w:t>
      </w:r>
      <w:r w:rsidR="00B418E0">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ONE","id":"ITEM-2","issue":"1","issued":{"date-parts":[["2016"]]},"page":"1-14","title":"Evidence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14,36&lt;/sup&gt;","plainTextFormattedCitation":"14,36","previouslyFormattedCitation":"&lt;sup&gt;13,35&lt;/sup&gt;"},"properties":{"noteIndex":0},"schema":"https://github.com/citation-style-language/schema/raw/master/csl-citation.json"}</w:instrText>
      </w:r>
      <w:r w:rsidR="00B418E0">
        <w:fldChar w:fldCharType="separate"/>
      </w:r>
      <w:r w:rsidR="002679A8" w:rsidRPr="002679A8">
        <w:rPr>
          <w:noProof/>
          <w:vertAlign w:val="superscript"/>
        </w:rPr>
        <w:t>14,36</w:t>
      </w:r>
      <w:r w:rsidR="00B418E0">
        <w:fldChar w:fldCharType="end"/>
      </w:r>
      <w:r>
        <w:t xml:space="preserve">. </w:t>
      </w:r>
    </w:p>
    <w:p w14:paraId="42334E90" w14:textId="77777777" w:rsidR="000A073E" w:rsidRDefault="000A073E" w:rsidP="008406FB">
      <w:pPr>
        <w:shd w:val="clear" w:color="auto" w:fill="FFFFFF"/>
        <w:spacing w:line="480" w:lineRule="auto"/>
      </w:pPr>
    </w:p>
    <w:p w14:paraId="4559BAC9" w14:textId="522E76D0" w:rsidR="000A073E" w:rsidRDefault="008406FB" w:rsidP="008406FB">
      <w:pPr>
        <w:shd w:val="clear" w:color="auto" w:fill="FFFFFF"/>
        <w:spacing w:line="480" w:lineRule="auto"/>
      </w:pPr>
      <w:r>
        <w:t xml:space="preserve">Cellular measures of biological age such as telomere length and DNA methylation age may provide insights into the molecular processes linking reproduction to mortality and other health outcomes </w:t>
      </w:r>
      <w:r w:rsidR="00B418E0">
        <w:fldChar w:fldCharType="begin" w:fldLock="1"/>
      </w:r>
      <w:r w:rsidR="002679A8">
        <w:instrText>ADDIN CSL_CITATION {"citationItems":[{"id":"ITEM-1","itemData":{"ISBN":"0531-5565 (Print) 0531-5565 (Linking)","PMID":"1459213","author":[{"dropping-particle":"","family":"Harley","given":"C B","non-dropping-particle":"","parse-names":false,"suffix":""},{"dropping-particle":"","family":"Vaziri","given":"H","non-dropping-particle":"","parse-names":false,"suffix":""},{"dropping-particle":"","family":"Counter","given":"C M","non-dropping-particle":"","parse-names":false,"suffix":""},{"dropping-particle":"","family":"Allsopp","given":"R C","non-dropping-particle":"","parse-names":false,"suffix":""}],"container-title":"Exp Gerontol","id":"ITEM-1","issue":"4","issued":{"date-parts":[["1992"]]},"note":"Harley, C B\nVaziri, H\nCounter, C M\nAllsopp, R C\neng\nEngland\n1992/07/01 00:00\nExp Gerontol. 1992 Jul-Aug;27(4):375-82.","page":"375-382","title":"The telomere hypothesis of cellular aging","type":"article-journal","volume":"27"},"uris":["http://www.mendeley.com/documents/?uuid=cf966836-1df2-4644-8361-e66581df1930"]},{"id":"ITEM-2","itemData":{"DOI":"10.1038/s41576-018-0004-3","ISBN":"1471-0064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Genet","id":"ITEM-2","issue":"6","issued":{"date-parts":[["2018"]]},"note":"Horvath,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7,38&lt;/sup&gt;","plainTextFormattedCitation":"7,38","previouslyFormattedCitation":"&lt;sup&gt;7,37&lt;/sup&gt;"},"properties":{"noteIndex":0},"schema":"https://github.com/citation-style-language/schema/raw/master/csl-citation.json"}</w:instrText>
      </w:r>
      <w:r w:rsidR="00B418E0">
        <w:fldChar w:fldCharType="separate"/>
      </w:r>
      <w:r w:rsidR="002679A8" w:rsidRPr="002679A8">
        <w:rPr>
          <w:noProof/>
          <w:vertAlign w:val="superscript"/>
        </w:rPr>
        <w:t>7,38</w:t>
      </w:r>
      <w:r w:rsidR="00B418E0">
        <w:fldChar w:fldCharType="end"/>
      </w:r>
      <w:r>
        <w:t xml:space="preserve">, and may eventually serve as early indicators of the costs of reproduction in health and aging. However, such cellular measures often require molecular assays which can be expensive and technically challenging, rendering their implementation difficult in standard clinical contexts and large epidemiological studies. What is unknown is whether it is possible to capture costs of reproduction in women using more easily measured, </w:t>
      </w:r>
      <w:proofErr w:type="gramStart"/>
      <w:r>
        <w:t>widely-used</w:t>
      </w:r>
      <w:proofErr w:type="gramEnd"/>
      <w:r>
        <w:t xml:space="preserve"> clinical measures of biological age. </w:t>
      </w:r>
    </w:p>
    <w:p w14:paraId="1E5F8E02" w14:textId="77777777" w:rsidR="000A073E" w:rsidRDefault="000A073E" w:rsidP="008406FB">
      <w:pPr>
        <w:shd w:val="clear" w:color="auto" w:fill="FFFFFF"/>
        <w:spacing w:line="480" w:lineRule="auto"/>
      </w:pPr>
    </w:p>
    <w:p w14:paraId="52D7A629" w14:textId="32B75C68" w:rsidR="000A073E" w:rsidRDefault="007466FC" w:rsidP="008406FB">
      <w:pPr>
        <w:shd w:val="clear" w:color="auto" w:fill="FFFFFF"/>
        <w:spacing w:line="480" w:lineRule="auto"/>
      </w:pPr>
      <w:r w:rsidRPr="007466FC">
        <w:rPr>
          <w:highlight w:val="yellow"/>
        </w:rPr>
        <w:t>Four</w:t>
      </w:r>
      <w:r w:rsidR="008406FB">
        <w:t xml:space="preserve"> composites of system integrity have been used to operationalize biological age </w:t>
      </w:r>
      <w:r>
        <w:t xml:space="preserve">and </w:t>
      </w:r>
      <w:r w:rsidR="008F3B46">
        <w:t xml:space="preserve">cumulative system dysregulation </w:t>
      </w:r>
      <w:r w:rsidR="008406FB">
        <w:t>within the context of large-scale epidemiological studies in the United States: Homeostatic Dysregulation</w:t>
      </w:r>
      <w:r w:rsidR="009D7E28">
        <w:t xml:space="preserve"> (HD) </w:t>
      </w:r>
      <w:r w:rsidR="009D7E28">
        <w:fldChar w:fldCharType="begin" w:fldLock="1"/>
      </w:r>
      <w:r w:rsidR="002679A8">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Development","id":"ITEM-1","issue":"3-4","issued":{"date-parts":[["2013"]]},"note":"120dh\nTimes Cited:17\nCited References Count:32","page":"110-117","title":"A novel statistical approach shows evidence for multi-system physiological dysregulation during aging","type":"article-journal","volume":"134"},"uris":["http://www.mendeley.com/documents/?uuid=f2d4bab0-fb53-4540-b5c7-ed59292eb0e9"]}],"mendeley":{"formattedCitation":"&lt;sup&gt;39&lt;/sup&gt;","plainTextFormattedCitation":"39","previouslyFormattedCitation":"&lt;sup&gt;38&lt;/sup&gt;"},"properties":{"noteIndex":0},"schema":"https://github.com/citation-style-language/schema/raw/master/csl-citation.json"}</w:instrText>
      </w:r>
      <w:r w:rsidR="009D7E28">
        <w:fldChar w:fldCharType="separate"/>
      </w:r>
      <w:r w:rsidR="002679A8" w:rsidRPr="002679A8">
        <w:rPr>
          <w:noProof/>
          <w:vertAlign w:val="superscript"/>
        </w:rPr>
        <w:t>39</w:t>
      </w:r>
      <w:r w:rsidR="009D7E28">
        <w:fldChar w:fldCharType="end"/>
      </w:r>
      <w:r w:rsidR="008406FB">
        <w:t>, Levine Method Biological Age (LM</w:t>
      </w:r>
      <w:r w:rsidR="009D7E28">
        <w:t xml:space="preserve">) </w:t>
      </w:r>
      <w:r w:rsidR="009D7E28">
        <w:fldChar w:fldCharType="begin" w:fldLock="1"/>
      </w:r>
      <w:r w:rsidR="002679A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40,41&lt;/sup&gt;","plainTextFormattedCitation":"40,41","previouslyFormattedCitation":"&lt;sup&gt;39,40&lt;/sup&gt;"},"properties":{"noteIndex":0},"schema":"https://github.com/citation-style-language/schema/raw/master/csl-citation.json"}</w:instrText>
      </w:r>
      <w:r w:rsidR="009D7E28">
        <w:fldChar w:fldCharType="separate"/>
      </w:r>
      <w:r w:rsidR="002679A8" w:rsidRPr="002679A8">
        <w:rPr>
          <w:noProof/>
          <w:vertAlign w:val="superscript"/>
        </w:rPr>
        <w:t>40,41</w:t>
      </w:r>
      <w:r w:rsidR="009D7E28">
        <w:fldChar w:fldCharType="end"/>
      </w:r>
      <w:r w:rsidR="008406FB">
        <w:t>, the Klemera-Doubal Method Biological Age (KDM</w:t>
      </w:r>
      <w:r w:rsidR="009D7E28">
        <w:t xml:space="preserve">) </w:t>
      </w:r>
      <w:r w:rsidR="009D7E28">
        <w:fldChar w:fldCharType="begin" w:fldLock="1"/>
      </w:r>
      <w:r w:rsidR="002679A8">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40,42&lt;/sup&gt;","plainTextFormattedCitation":"40,42","previouslyFormattedCitation":"&lt;sup&gt;39,41&lt;/sup&gt;"},"properties":{"noteIndex":0},"schema":"https://github.com/citation-style-language/schema/raw/master/csl-citation.json"}</w:instrText>
      </w:r>
      <w:r w:rsidR="009D7E28">
        <w:fldChar w:fldCharType="separate"/>
      </w:r>
      <w:r w:rsidR="002679A8" w:rsidRPr="002679A8">
        <w:rPr>
          <w:noProof/>
          <w:vertAlign w:val="superscript"/>
        </w:rPr>
        <w:t>40,42</w:t>
      </w:r>
      <w:r w:rsidR="009D7E28">
        <w:fldChar w:fldCharType="end"/>
      </w:r>
      <w:r>
        <w:t xml:space="preserve">, and </w:t>
      </w:r>
      <w:r w:rsidRPr="007466FC">
        <w:rPr>
          <w:highlight w:val="yellow"/>
        </w:rPr>
        <w:t>allostatic load (</w:t>
      </w:r>
      <w:r w:rsidRPr="008F3B46">
        <w:rPr>
          <w:highlight w:val="yellow"/>
        </w:rPr>
        <w:t>AL)</w:t>
      </w:r>
      <w:r w:rsidR="006A2045" w:rsidRPr="008F3B46">
        <w:rPr>
          <w:highlight w:val="yellow"/>
        </w:rPr>
        <w:t xml:space="preserve"> </w:t>
      </w:r>
      <w:r w:rsidR="006A2045" w:rsidRPr="008F3B46">
        <w:rPr>
          <w:highlight w:val="yellow"/>
        </w:rPr>
        <w:fldChar w:fldCharType="begin" w:fldLock="1"/>
      </w:r>
      <w:r w:rsidR="002679A8">
        <w:rPr>
          <w:highlight w:val="yellow"/>
        </w:rPr>
        <w:instrText>ADDIN CSL_CITATION {"citationItems":[{"id":"ITEM-1","itemData":{"author":[{"dropping-particle":"","family":"McEwen","given":"Bruce S.","non-dropping-particle":"","parse-names":false,"suffix":""}],"container-title":"Annals of the New York Academy of Sciences","id":"ITEM-1","issue":"1","issued":{"date-parts":[["1998"]]},"page":"33-44","title":"Stress, adaptation and disease: Allostatis and allostatic load","type":"article-journal","volume":"840"},"uris":["http://www.mendeley.com/documents/?uuid=9c409cea-f0fd-4f5d-8eb2-556a4773fe1f"]}],"mendeley":{"formattedCitation":"&lt;sup&gt;43&lt;/sup&gt;","plainTextFormattedCitation":"43","previouslyFormattedCitation":"&lt;sup&gt;42&lt;/sup&gt;"},"properties":{"noteIndex":0},"schema":"https://github.com/citation-style-language/schema/raw/master/csl-citation.json"}</w:instrText>
      </w:r>
      <w:r w:rsidR="006A2045" w:rsidRPr="008F3B46">
        <w:rPr>
          <w:highlight w:val="yellow"/>
        </w:rPr>
        <w:fldChar w:fldCharType="separate"/>
      </w:r>
      <w:r w:rsidR="002679A8" w:rsidRPr="002679A8">
        <w:rPr>
          <w:noProof/>
          <w:highlight w:val="yellow"/>
          <w:vertAlign w:val="superscript"/>
        </w:rPr>
        <w:t>43</w:t>
      </w:r>
      <w:r w:rsidR="006A2045" w:rsidRPr="008F3B46">
        <w:rPr>
          <w:highlight w:val="yellow"/>
        </w:rPr>
        <w:fldChar w:fldCharType="end"/>
      </w:r>
      <w:r w:rsidR="008406FB">
        <w:t>. These measures quantify changes in physiological integrity by combining information from multiple clinical biomarkers that collectively assess the functioning of major organ systems throughout the body</w:t>
      </w:r>
      <w:r w:rsidR="004F4AC4">
        <w:t xml:space="preserve">. </w:t>
      </w:r>
      <w:r w:rsidR="004F4AC4" w:rsidRPr="004F4AC4">
        <w:rPr>
          <w:highlight w:val="yellow"/>
        </w:rPr>
        <w:t xml:space="preserve">Previous work using a nationally </w:t>
      </w:r>
      <w:r w:rsidR="004F4AC4" w:rsidRPr="004F4AC4">
        <w:rPr>
          <w:highlight w:val="yellow"/>
        </w:rPr>
        <w:lastRenderedPageBreak/>
        <w:t xml:space="preserve">representative sample of adults in the US from the National Health and Nutrition Examination Survey has found that </w:t>
      </w:r>
      <w:r w:rsidR="00005C73">
        <w:rPr>
          <w:highlight w:val="yellow"/>
        </w:rPr>
        <w:t>HD, LM, KDM</w:t>
      </w:r>
      <w:r w:rsidR="00E145D9">
        <w:rPr>
          <w:highlight w:val="yellow"/>
        </w:rPr>
        <w:t>, and AL</w:t>
      </w:r>
      <w:r w:rsidR="008406FB" w:rsidRPr="004F4AC4">
        <w:rPr>
          <w:highlight w:val="yellow"/>
        </w:rPr>
        <w:t xml:space="preserve"> exhibit robust associations with physical functioning, cognition, hearing </w:t>
      </w:r>
      <w:r w:rsidR="008406FB" w:rsidRPr="00005C73">
        <w:rPr>
          <w:highlight w:val="yellow"/>
        </w:rPr>
        <w:t xml:space="preserve">and vision, and with self-reports of health and functional disability </w:t>
      </w:r>
      <w:r w:rsidR="00B418E0" w:rsidRPr="00005C73">
        <w:rPr>
          <w:highlight w:val="yellow"/>
        </w:rPr>
        <w:fldChar w:fldCharType="begin" w:fldLock="1"/>
      </w:r>
      <w:r w:rsidR="002679A8">
        <w:rPr>
          <w:highlight w:val="yellow"/>
        </w:rPr>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1999-2002","type":"article-journal","volume":"106"},"uris":["http://www.mendeley.com/documents/?uuid=64073313-035b-4867-87a5-181663171f77"]},{"id":"ITEM-2","itemData":{"author":[{"dropping-particle":"","family":"Santos-Lozada","given":"A. R.","non-dropping-particle":"","parse-names":false,"suffix":""},{"dropping-particle":"","family":"Howard","given":"J. T.","non-dropping-particle":"","parse-names":false,"suffix":""}],"container-title":"Biodemography and Social Biology","id":"ITEM-2","issue":"1","issued":{"date-parts":[["2018"]]},"page":"1-14","title":"Using allostatic load to validate self-rated health for racial/ethnic groups in the United States","type":"article-journal","volume":"64"},"uris":["http://www.mendeley.com/documents/?uuid=5fce46ca-b328-4117-9c15-6db319fa9b07"]}],"mendeley":{"formattedCitation":"&lt;sup&gt;11,44&lt;/sup&gt;","plainTextFormattedCitation":"11,44","previouslyFormattedCitation":"&lt;sup&gt;10,43&lt;/sup&gt;"},"properties":{"noteIndex":0},"schema":"https://github.com/citation-style-language/schema/raw/master/csl-citation.json"}</w:instrText>
      </w:r>
      <w:r w:rsidR="00B418E0" w:rsidRPr="00005C73">
        <w:rPr>
          <w:highlight w:val="yellow"/>
        </w:rPr>
        <w:fldChar w:fldCharType="separate"/>
      </w:r>
      <w:r w:rsidR="002679A8" w:rsidRPr="002679A8">
        <w:rPr>
          <w:noProof/>
          <w:highlight w:val="yellow"/>
          <w:vertAlign w:val="superscript"/>
        </w:rPr>
        <w:t>11,44</w:t>
      </w:r>
      <w:r w:rsidR="00B418E0" w:rsidRPr="00005C73">
        <w:rPr>
          <w:highlight w:val="yellow"/>
        </w:rPr>
        <w:fldChar w:fldCharType="end"/>
      </w:r>
      <w:r w:rsidR="008406FB" w:rsidRPr="00005C73">
        <w:rPr>
          <w:highlight w:val="yellow"/>
        </w:rPr>
        <w:t>.</w:t>
      </w:r>
      <w:r w:rsidR="00005C73" w:rsidRPr="00005C73">
        <w:rPr>
          <w:highlight w:val="yellow"/>
        </w:rPr>
        <w:t xml:space="preserve"> Other population-based studies have found similar links between AL and both objective and subjective markers of physical functioning and general </w:t>
      </w:r>
      <w:commentRangeStart w:id="7"/>
      <w:r w:rsidR="00005C73" w:rsidRPr="00005C73">
        <w:rPr>
          <w:highlight w:val="yellow"/>
        </w:rPr>
        <w:t>health</w:t>
      </w:r>
      <w:commentRangeEnd w:id="7"/>
      <w:r w:rsidR="00A61575">
        <w:rPr>
          <w:rStyle w:val="CommentReference"/>
        </w:rPr>
        <w:commentReference w:id="7"/>
      </w:r>
      <w:r w:rsidR="00005C73" w:rsidRPr="00005C73">
        <w:rPr>
          <w:highlight w:val="yellow"/>
        </w:rPr>
        <w:t>.</w:t>
      </w:r>
      <w:r w:rsidR="00005C73">
        <w:t xml:space="preserve"> </w:t>
      </w:r>
      <w:r w:rsidR="008406FB">
        <w:t>Importantly, energetic trade-offs between somatic maintenance and reproduction have been suggested to operate at the system level via the activity of neuroendocrine and sex hormones</w:t>
      </w:r>
      <w:r w:rsidR="00B418E0">
        <w:t xml:space="preserve"> </w:t>
      </w:r>
      <w:r w:rsidR="00B418E0">
        <w:fldChar w:fldCharType="begin" w:fldLock="1"/>
      </w:r>
      <w:r w:rsidR="002679A8">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45&lt;/sup&gt;","plainTextFormattedCitation":"45","previouslyFormattedCitation":"&lt;sup&gt;44&lt;/sup&gt;"},"properties":{"noteIndex":0},"schema":"https://github.com/citation-style-language/schema/raw/master/csl-citation.json"}</w:instrText>
      </w:r>
      <w:r w:rsidR="00B418E0">
        <w:fldChar w:fldCharType="separate"/>
      </w:r>
      <w:r w:rsidR="002679A8" w:rsidRPr="002679A8">
        <w:rPr>
          <w:noProof/>
          <w:vertAlign w:val="superscript"/>
        </w:rPr>
        <w:t>45</w:t>
      </w:r>
      <w:r w:rsidR="00B418E0">
        <w:fldChar w:fldCharType="end"/>
      </w:r>
      <w:r w:rsidR="008406FB">
        <w:t xml:space="preserve">. Thus, in addition to providing more affordable and </w:t>
      </w:r>
      <w:proofErr w:type="gramStart"/>
      <w:r w:rsidR="008406FB">
        <w:t>widely-applicable</w:t>
      </w:r>
      <w:proofErr w:type="gramEnd"/>
      <w:r w:rsidR="008406FB">
        <w:t xml:space="preserve"> measures of biological age, composite indices </w:t>
      </w:r>
      <w:r w:rsidR="00005C73">
        <w:t xml:space="preserve">of system-level variables </w:t>
      </w:r>
      <w:r w:rsidR="008406FB">
        <w:t>may better approximate costs of reproduction</w:t>
      </w:r>
      <w:r w:rsidR="00005C73">
        <w:t xml:space="preserve"> as compared to cellular measures of biological age</w:t>
      </w:r>
      <w:r w:rsidR="008406FB">
        <w:t>.</w:t>
      </w:r>
    </w:p>
    <w:p w14:paraId="185C6DA7" w14:textId="77777777" w:rsidR="008406FB" w:rsidRDefault="008406FB" w:rsidP="008406FB">
      <w:pPr>
        <w:shd w:val="clear" w:color="auto" w:fill="FFFFFF"/>
        <w:spacing w:line="480" w:lineRule="auto"/>
      </w:pPr>
    </w:p>
    <w:p w14:paraId="360E5F04" w14:textId="7F5C01F1" w:rsidR="000A073E" w:rsidRDefault="008406FB" w:rsidP="008406FB">
      <w:pPr>
        <w:shd w:val="clear" w:color="auto" w:fill="FFFFFF"/>
        <w:spacing w:line="480" w:lineRule="auto"/>
      </w:pPr>
      <w:r>
        <w:t>The importance of assessing how parity affects clinical-based measures in addition to cellular-based measures of biological age is further highlighted when considering correlations</w:t>
      </w:r>
      <w:r w:rsidR="00005C73">
        <w:t xml:space="preserve"> (or lack thereof)</w:t>
      </w:r>
      <w:r>
        <w:t xml:space="preserve"> between these two classes of measures. As ‘aging’ may refer to a wide range of processes that may occur at different times or at different speeds, low correlations between different indices of biological age are unsurprising. For example, cellular measures of biological age that examine mitotic (e.g., telomere length) and non-mitotic (e.g., DNA methylation age) processes are not correlated </w:t>
      </w:r>
      <w:r w:rsidR="00B418E0">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13&lt;/sup&gt;"},"properties":{"noteIndex":0},"schema":"https://github.com/citation-style-language/schema/raw/master/csl-citation.json"}</w:instrText>
      </w:r>
      <w:r w:rsidR="00B418E0">
        <w:fldChar w:fldCharType="separate"/>
      </w:r>
      <w:r w:rsidR="002679A8" w:rsidRPr="002679A8">
        <w:rPr>
          <w:noProof/>
          <w:vertAlign w:val="superscript"/>
        </w:rPr>
        <w:t>14</w:t>
      </w:r>
      <w:r w:rsidR="00B418E0">
        <w:fldChar w:fldCharType="end"/>
      </w:r>
      <w:r w:rsidR="00B418E0">
        <w:t xml:space="preserve">. </w:t>
      </w:r>
      <w:r>
        <w:t>Similarly, HD and KDM show no association with telomere length and DNA methylation age</w:t>
      </w:r>
      <w:r w:rsidR="00B418E0">
        <w:t xml:space="preserve"> </w:t>
      </w:r>
      <w:r w:rsidR="00B418E0">
        <w:fldChar w:fldCharType="begin" w:fldLock="1"/>
      </w:r>
      <w:r w:rsidR="002679A8">
        <w:instrText>ADDIN CSL_CITATION {"citationItems":[{"id":"ITEM-1","itemData":{"DOI":"10.1093/aje/kwx346","ISBN":"1476-6256 (Electronic) 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Epidemiol","id":"ITEM-1","issue":"6","issued":{"date-parts":[["2017"]]},"note":"Belsky,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6f68870f-2aed-452a-b37e-0b64fad12678"]}],"mendeley":{"formattedCitation":"&lt;sup&gt;46&lt;/sup&gt;","plainTextFormattedCitation":"46","previouslyFormattedCitation":"&lt;sup&gt;45&lt;/sup&gt;"},"properties":{"noteIndex":0},"schema":"https://github.com/citation-style-language/schema/raw/master/csl-citation.json"}</w:instrText>
      </w:r>
      <w:r w:rsidR="00B418E0">
        <w:fldChar w:fldCharType="separate"/>
      </w:r>
      <w:r w:rsidR="002679A8" w:rsidRPr="002679A8">
        <w:rPr>
          <w:noProof/>
          <w:vertAlign w:val="superscript"/>
        </w:rPr>
        <w:t>46</w:t>
      </w:r>
      <w:r w:rsidR="00B418E0">
        <w:fldChar w:fldCharType="end"/>
      </w:r>
      <w:r w:rsidR="008F3B46">
        <w:t xml:space="preserve">, </w:t>
      </w:r>
      <w:r w:rsidR="008F3B46" w:rsidRPr="008F3B46">
        <w:rPr>
          <w:highlight w:val="yellow"/>
        </w:rPr>
        <w:t xml:space="preserve">and AL shows </w:t>
      </w:r>
      <w:r w:rsidR="00A61575">
        <w:rPr>
          <w:highlight w:val="yellow"/>
        </w:rPr>
        <w:t>little</w:t>
      </w:r>
      <w:r w:rsidR="008F3B46" w:rsidRPr="008F3B46">
        <w:rPr>
          <w:highlight w:val="yellow"/>
        </w:rPr>
        <w:t xml:space="preserve"> association with </w:t>
      </w:r>
      <w:r w:rsidR="00A61575">
        <w:rPr>
          <w:highlight w:val="yellow"/>
        </w:rPr>
        <w:t>cellular-based measures of aging</w:t>
      </w:r>
      <w:r w:rsidR="008F3B46" w:rsidRPr="008F3B46">
        <w:rPr>
          <w:highlight w:val="yellow"/>
        </w:rPr>
        <w:t xml:space="preserve"> </w:t>
      </w:r>
      <w:r w:rsidR="008F3B46" w:rsidRPr="008F3B46">
        <w:rPr>
          <w:highlight w:val="yellow"/>
        </w:rPr>
        <w:fldChar w:fldCharType="begin" w:fldLock="1"/>
      </w:r>
      <w:r w:rsidR="002679A8">
        <w:rPr>
          <w:highlight w:val="yellow"/>
        </w:rPr>
        <w:instrText>ADDIN CSL_CITATION {"citationItems":[{"id":"ITEM-1","itemData":{"DOI":"10.1101/2020.04.27.063164","abstract":"The aging process is characterized by the presence of high interindividual variation between individuals of the same chronical age prompting a search for biomarkers that capture this heterogeneity. The present study examines the associations of four epigenetic clocks - Horvath, Hannum, PhenoAge, GrimAge - with a wide range of clinical phenotypes, and with all-cause mortality at up to 10-year follow-up in a sample of 490 participants in the Irish Longitudinal Study on Ageing. Results indicate that the GrimAge clock represents a step-improvement in the predictive utility of the epigenetic clocks for identifying age-related decline in an array of clinical phenotypes.Competing Interest StatementThe authors have declared no competing interest.","author":[{"dropping-particle":"","family":"McCrory","given":"Cathal","non-dropping-particle":"","parse-names":false,"suffix":""},{"dropping-particle":"","family":"Fiorito","given":"Giovanni","non-dropping-particle":"","parse-names":false,"suffix":""},{"dropping-particle":"","family":"Hernandez","given":"Belinda","non-dropping-particle":"","parse-names":false,"suffix":""},{"dropping-particle":"","family":"Polidoro","given":"Silvia","non-dropping-particle":"","parse-names":false,"suffix":""},{"dropping-particle":"","family":"O’Halloran","given":"Aisling M","non-dropping-particle":"","parse-names":false,"suffix":""},{"dropping-particle":"","family":"Hever","given":"Ann","non-dropping-particle":"","parse-names":false,"suffix":""},{"dropping-particle":"","family":"Cheallaigh","given":"Cliona Ni","non-dropping-particle":"","parse-names":false,"suffix":""},{"dropping-particle":"","family":"Lu","given":"Ake T","non-dropping-particle":"","parse-names":false,"suffix":""},{"dropping-particle":"","family":"Horvath","given":"Steve","non-dropping-particle":"","parse-names":false,"suffix":""},{"dropping-particle":"","family":"Vineis","given":"Paolo","non-dropping-particle":"","parse-names":false,"suffix":""},{"dropping-particle":"","family":"Kenny","given":"Rose Anne","non-dropping-particle":"","parse-names":false,"suffix":""}],"container-title":"bioRxiv","id":"ITEM-1","issued":{"date-parts":[["2020","1","1"]]},"page":"2020.04.27.063164","title":"Association of 4 epigenetic clocks with measures of functional health, cognition, and all-cause mortality in The Irish Longitudinal Study on Ageing (TILDA)","type":"article-journal"},"uris":["http://www.mendeley.com/documents/?uuid=848bc3ca-f114-4efa-88fa-80906225cc10"]},{"id":"ITEM-2","itemData":{"DOI":"10.1111/ppe.12277","ISSN":"13653016","PMID":"26854139","abstract":"Background: Reproductive health disparities may be partly explained by the cumulative effects of chronic stress experienced by socially disadvantaged groups. Although, telomere length (TL) and allostatic load score have each been used as biological markers of stress, the relationship between these two measures is unknown. Methods: We investigated the association between leucocyte TL and allostatic load score in 1503 non-pregnant women (20–44 years) participating in the National Health and Nutrition Examination Survey, 1999–2002. We constructed six different allostatic load scores using either quartile- or clinical-based cut-points for 14 biomarkers based on previously published methods. We estimated associations between TL and allostatic load scores and component biomarkers using linear regression, also assessing interactions by race/ethnicity. Results: After adjustment for age, longer TL was associated with higher HDL cholesterol and lower C-reactive protein and creatinine clearance; TL was not associated with the other component biomarkers. Shorter TL was associated with higher allostatic load scores for the two clinical cut-point-based scores after adjustment for age, but not the four scores based on quartile cut-points. Significant interactions by race/ethnicity were observed for TL and HbA1c and triglycerides, but not for other component biomarkers or allostatic load scores. Conclusions: Although TL and allostatic load score are both considered measures of cumulative stress, most component biomarkers and scores using quartile-based cut-points were not associated with TL. In reproductive-aged women, allostatic load scores using clinical-based cut-points were more strongly associated with TL compared with quartile-based scores.","author":[{"dropping-particle":"","family":"Ahrens","given":"Katherine A.","non-dropping-particle":"","parse-names":false,"suffix":""},{"dropping-particle":"","family":"Rossen","given":"Lauren M.","non-dropping-particle":"","parse-names":false,"suffix":""},{"dropping-particle":"","family":"Simon","given":"Alan E.","non-dropping-particle":"","parse-names":false,"suffix":""}],"container-title":"Paediatric and Perinatal Epidemiology","id":"ITEM-2","issue":"4","issued":{"date-parts":[["2016"]]},"page":"325-335","title":"Relationship Between Mean Leucocyte Telomere Length and Measures of Allostatic Load in US Reproductive-Aged Women, NHANES 1999–2002","type":"article-journal","volume":"30"},"uris":["http://www.mendeley.com/documents/?uuid=41a7ed66-4941-4d57-8302-0970cc7033ef"]}],"mendeley":{"formattedCitation":"&lt;sup&gt;47,48&lt;/sup&gt;","plainTextFormattedCitation":"47,48","previouslyFormattedCitation":"&lt;sup&gt;46,47&lt;/sup&gt;"},"properties":{"noteIndex":0},"schema":"https://github.com/citation-style-language/schema/raw/master/csl-citation.json"}</w:instrText>
      </w:r>
      <w:r w:rsidR="008F3B46" w:rsidRPr="008F3B46">
        <w:rPr>
          <w:highlight w:val="yellow"/>
        </w:rPr>
        <w:fldChar w:fldCharType="separate"/>
      </w:r>
      <w:r w:rsidR="002679A8" w:rsidRPr="002679A8">
        <w:rPr>
          <w:noProof/>
          <w:highlight w:val="yellow"/>
          <w:vertAlign w:val="superscript"/>
        </w:rPr>
        <w:t>47,48</w:t>
      </w:r>
      <w:r w:rsidR="008F3B46" w:rsidRPr="008F3B46">
        <w:rPr>
          <w:highlight w:val="yellow"/>
        </w:rPr>
        <w:fldChar w:fldCharType="end"/>
      </w:r>
      <w:r>
        <w:t xml:space="preserve">. It is thus clear that different measures of biological age </w:t>
      </w:r>
      <w:r w:rsidR="00005C73">
        <w:t xml:space="preserve">and cumulative system dysregulation </w:t>
      </w:r>
      <w:r>
        <w:t>index fundamentally different components of the aging process</w:t>
      </w:r>
      <w:r w:rsidR="008D43A2">
        <w:t xml:space="preserve">. </w:t>
      </w:r>
      <w:r w:rsidR="008D43A2" w:rsidRPr="008D43A2">
        <w:rPr>
          <w:highlight w:val="yellow"/>
        </w:rPr>
        <w:t>As they each index different yet equally important aspects of aging</w:t>
      </w:r>
      <w:r w:rsidR="008D43A2">
        <w:t xml:space="preserve">, </w:t>
      </w:r>
      <w:r>
        <w:t xml:space="preserve">careful study of a range of such measures is required for a more complete understanding of costs of reproduction in women.       </w:t>
      </w:r>
    </w:p>
    <w:p w14:paraId="605FFA69" w14:textId="77777777" w:rsidR="000A073E" w:rsidRDefault="008406FB" w:rsidP="008406FB">
      <w:pPr>
        <w:shd w:val="clear" w:color="auto" w:fill="FFFFFF"/>
        <w:spacing w:line="480" w:lineRule="auto"/>
      </w:pPr>
      <w:r>
        <w:t xml:space="preserve"> </w:t>
      </w:r>
    </w:p>
    <w:p w14:paraId="5D1685CE" w14:textId="1CDB7595" w:rsidR="000A073E" w:rsidRDefault="008406FB" w:rsidP="008406FB">
      <w:pPr>
        <w:shd w:val="clear" w:color="auto" w:fill="FFFFFF"/>
        <w:spacing w:line="480" w:lineRule="auto"/>
      </w:pPr>
      <w:r>
        <w:t xml:space="preserve">Here, we present </w:t>
      </w:r>
      <w:proofErr w:type="gramStart"/>
      <w:r>
        <w:t>nationally-representative</w:t>
      </w:r>
      <w:proofErr w:type="gramEnd"/>
      <w:r>
        <w:t xml:space="preserve"> estimates of the effect of parity (operationalized as number of live births) on </w:t>
      </w:r>
      <w:r w:rsidR="007466FC">
        <w:t>four</w:t>
      </w:r>
      <w:r>
        <w:t xml:space="preserve"> composites of system integrity indexing biological age</w:t>
      </w:r>
      <w:r w:rsidR="00E145D9">
        <w:t xml:space="preserve"> and cumulative dysregulation</w:t>
      </w:r>
      <w:r>
        <w:t xml:space="preserve">. Using cross-sectional epidemiological data collected in the United States between 1999 </w:t>
      </w:r>
      <w:r>
        <w:lastRenderedPageBreak/>
        <w:t xml:space="preserve">and 2010, we test whether parity is associated with HD, KDM, LM, </w:t>
      </w:r>
      <w:r w:rsidR="007466FC" w:rsidRPr="007466FC">
        <w:rPr>
          <w:highlight w:val="yellow"/>
        </w:rPr>
        <w:t>and AL</w:t>
      </w:r>
      <w:r w:rsidR="007466FC">
        <w:t xml:space="preserve"> </w:t>
      </w:r>
      <w:r>
        <w:t xml:space="preserve">while controlling for a range of covariates (e.g., smoking, obesity) known to modulate biological age to better isolate the unique contribution of parity on biological age. Although each measure utilizes the same panel of biomarkers, differences in scale construction provide a varied, multifactorial approach to the study of costs of reproduction on biological aging. Based on findings from the most highly powered prior studies of all-cause mortality and parity, we hypothesized a U-shaped relationship between parity and biological aging; specifically, that accelerated biological aging would be most apparent in women with the lowest and the highest parity. </w:t>
      </w:r>
      <w:r w:rsidR="008D43A2" w:rsidRPr="008D43A2">
        <w:rPr>
          <w:highlight w:val="yellow"/>
        </w:rPr>
        <w:t>We also perform exploratory analyses to test whether relationships between parity and biological age are chronic</w:t>
      </w:r>
      <w:r w:rsidR="008D43A2">
        <w:rPr>
          <w:highlight w:val="yellow"/>
        </w:rPr>
        <w:t xml:space="preserve">, such that they persist regardless of time since last birth, </w:t>
      </w:r>
      <w:r w:rsidR="008D43A2" w:rsidRPr="008D43A2">
        <w:rPr>
          <w:highlight w:val="yellow"/>
        </w:rPr>
        <w:t>or acut</w:t>
      </w:r>
      <w:r w:rsidR="008D43A2">
        <w:rPr>
          <w:highlight w:val="yellow"/>
        </w:rPr>
        <w:t>e, such that the effect of parity on biological age decreases as a function of time since last birth</w:t>
      </w:r>
      <w:r w:rsidR="008D43A2" w:rsidRPr="008D43A2">
        <w:rPr>
          <w:highlight w:val="yellow"/>
        </w:rPr>
        <w:t>.</w:t>
      </w:r>
      <w:r w:rsidR="008D43A2">
        <w:t xml:space="preserve"> </w:t>
      </w:r>
      <w:r>
        <w:t xml:space="preserve">Our findings have significant theoretical implications for our understanding of the relationship between parity and health, and of putative tradeoffs between reproductive and somatic effort.    </w:t>
      </w:r>
    </w:p>
    <w:p w14:paraId="44180CBF" w14:textId="77777777" w:rsidR="000A073E" w:rsidRDefault="000A073E" w:rsidP="008406FB">
      <w:pPr>
        <w:shd w:val="clear" w:color="auto" w:fill="FFFFFF"/>
        <w:spacing w:line="480" w:lineRule="auto"/>
      </w:pPr>
    </w:p>
    <w:p w14:paraId="69ADDE37" w14:textId="77777777" w:rsidR="000A073E" w:rsidRDefault="008406FB" w:rsidP="008406FB">
      <w:pPr>
        <w:shd w:val="clear" w:color="auto" w:fill="FFFFFF"/>
        <w:spacing w:line="480" w:lineRule="auto"/>
        <w:rPr>
          <w:b/>
        </w:rPr>
      </w:pPr>
      <w:r>
        <w:rPr>
          <w:b/>
        </w:rPr>
        <w:t>2. Materials and Methods</w:t>
      </w:r>
    </w:p>
    <w:p w14:paraId="4E32D439" w14:textId="77777777" w:rsidR="000A073E" w:rsidRDefault="000A073E" w:rsidP="008406FB">
      <w:pPr>
        <w:shd w:val="clear" w:color="auto" w:fill="FFFFFF"/>
        <w:spacing w:line="480" w:lineRule="auto"/>
      </w:pPr>
    </w:p>
    <w:p w14:paraId="0F046C4C" w14:textId="77777777" w:rsidR="000A073E" w:rsidRDefault="008406FB" w:rsidP="008406FB">
      <w:pPr>
        <w:shd w:val="clear" w:color="auto" w:fill="FFFFFF"/>
        <w:spacing w:line="480" w:lineRule="auto"/>
        <w:rPr>
          <w:i/>
        </w:rPr>
      </w:pPr>
      <w:r>
        <w:rPr>
          <w:i/>
        </w:rPr>
        <w:t>Data source</w:t>
      </w:r>
    </w:p>
    <w:p w14:paraId="186A4075" w14:textId="222EBA3C" w:rsidR="000A073E" w:rsidRDefault="008406FB" w:rsidP="008406FB">
      <w:pPr>
        <w:shd w:val="clear" w:color="auto" w:fill="FFFFFF"/>
        <w:spacing w:line="480" w:lineRule="auto"/>
      </w:pPr>
      <w:r>
        <w:t xml:space="preserve">Data were collected as part of the Centers for Disease Control and Prevention’s National Health and Nutrition Examination Survey (NHANES). NHANES uses multistep cluster </w:t>
      </w:r>
      <w:proofErr w:type="gramStart"/>
      <w:r>
        <w:t>sampling, and</w:t>
      </w:r>
      <w:proofErr w:type="gramEnd"/>
      <w:r>
        <w:t xml:space="preserve"> assigns participants sample weights based on demographic variables such as self-identified race/ethnicity, age, and education; utilization of these sample weights in analyses enables estimation of population-level effects. Continuous sampling for NHANES began in 1999, and data is made publicly available in two-year waves. Details of recruitment procedures and study design are available from the Centers for Disease Control and Prevention</w:t>
      </w:r>
      <w:r w:rsidR="009D7E28">
        <w:t xml:space="preserve"> </w:t>
      </w:r>
      <w:r w:rsidR="009D7E28">
        <w:fldChar w:fldCharType="begin" w:fldLock="1"/>
      </w:r>
      <w:r w:rsidR="002679A8">
        <w:instrText>ADDIN CSL_CITATION {"citationItems":[{"id":"ITEM-1","itemData":{"author":[{"dropping-particle":"","family":"Centers for Disease Control and Prevention","given":"National Center for Health Statistics (NCHS).","non-dropping-particle":"","parse-names":false,"suffix":""}],"id":"ITEM-1","issued":{"date-parts":[["2018"]]},"publisher":"CDC","publisher-place":"Hyattsville, MD","title":"National Health and Nutrition Examination Survey Data.","type":"article"},"uris":["http://www.mendeley.com/documents/?uuid=abfc91ea-ab8c-434d-8041-e1197a4de5f8"]}],"mendeley":{"formattedCitation":"&lt;sup&gt;49&lt;/sup&gt;","plainTextFormattedCitation":"49","previouslyFormattedCitation":"&lt;sup&gt;48&lt;/sup&gt;"},"properties":{"noteIndex":0},"schema":"https://github.com/citation-style-language/schema/raw/master/csl-citation.json"}</w:instrText>
      </w:r>
      <w:r w:rsidR="009D7E28">
        <w:fldChar w:fldCharType="separate"/>
      </w:r>
      <w:r w:rsidR="002679A8" w:rsidRPr="002679A8">
        <w:rPr>
          <w:noProof/>
          <w:vertAlign w:val="superscript"/>
        </w:rPr>
        <w:t>49</w:t>
      </w:r>
      <w:r w:rsidR="009D7E28">
        <w:fldChar w:fldCharType="end"/>
      </w:r>
      <w:r>
        <w:t xml:space="preserve">. Women sampled between 1999 and 2010 are included in the present analyses, as not all the data necessary to construct the biological aging measures (i.e. C-reactive protein) were released for cycles following the 2009-2010 cycle at the time of writing this manuscript. Furthermore, women missing information on any covariate included in analyses were </w:t>
      </w:r>
      <w:r>
        <w:lastRenderedPageBreak/>
        <w:t xml:space="preserve">excluded from the sample. A flowchart detailing sample stratification can be found in </w:t>
      </w:r>
      <w:r>
        <w:rPr>
          <w:b/>
        </w:rPr>
        <w:t>Figure 1</w:t>
      </w:r>
      <w:r>
        <w:t xml:space="preserve">, and sample demographic information is presented in </w:t>
      </w:r>
      <w:r>
        <w:rPr>
          <w:b/>
        </w:rPr>
        <w:t xml:space="preserve">Table </w:t>
      </w:r>
      <w:r w:rsidR="00693C80">
        <w:rPr>
          <w:b/>
        </w:rPr>
        <w:t>1</w:t>
      </w:r>
      <w:r>
        <w:t>.</w:t>
      </w:r>
    </w:p>
    <w:p w14:paraId="75AB62E4" w14:textId="55C613E4" w:rsidR="00C37F4F" w:rsidRDefault="00C37F4F" w:rsidP="008406FB">
      <w:pPr>
        <w:shd w:val="clear" w:color="auto" w:fill="FFFFFF"/>
        <w:spacing w:line="480" w:lineRule="auto"/>
      </w:pPr>
    </w:p>
    <w:p w14:paraId="2AF5F050" w14:textId="07B33C91" w:rsidR="00C37F4F" w:rsidRDefault="00C37F4F" w:rsidP="008406FB">
      <w:pPr>
        <w:shd w:val="clear" w:color="auto" w:fill="FFFFFF"/>
        <w:spacing w:line="480" w:lineRule="auto"/>
      </w:pPr>
      <w:r w:rsidRPr="00A92B76">
        <w:rPr>
          <w:highlight w:val="yellow"/>
        </w:rPr>
        <w:t xml:space="preserve">To assess the representativeness of participants with complete biomarker information, we compared </w:t>
      </w:r>
      <w:r w:rsidRPr="00A92B76">
        <w:rPr>
          <w:color w:val="000000"/>
          <w:highlight w:val="yellow"/>
          <w:shd w:val="clear" w:color="auto" w:fill="FFFF00"/>
        </w:rPr>
        <w:t>the subset of non-pregnant women aged 18-84 with complete biomarker data (</w:t>
      </w:r>
      <w:r w:rsidRPr="00A92B76">
        <w:rPr>
          <w:i/>
          <w:iCs/>
          <w:color w:val="000000"/>
          <w:highlight w:val="yellow"/>
          <w:shd w:val="clear" w:color="auto" w:fill="FFFF00"/>
        </w:rPr>
        <w:t xml:space="preserve">n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5,870) to all non-pregnant women aged 18-84 in NHANES 1999-2010 (</w:t>
      </w:r>
      <w:r w:rsidRPr="00A92B76">
        <w:rPr>
          <w:i/>
          <w:iCs/>
          <w:color w:val="000000"/>
          <w:highlight w:val="yellow"/>
          <w:shd w:val="clear" w:color="auto" w:fill="FFFF00"/>
        </w:rPr>
        <w:t>n</w:t>
      </w:r>
      <w:r>
        <w:rPr>
          <w:color w:val="000000"/>
          <w:highlight w:val="yellow"/>
          <w:shd w:val="clear" w:color="auto" w:fill="FFFF00"/>
        </w:rPr>
        <w:t xml:space="preserve">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13,929). The two samples were</w:t>
      </w:r>
      <w:r>
        <w:rPr>
          <w:color w:val="000000"/>
          <w:shd w:val="clear" w:color="auto" w:fill="FFFF00"/>
        </w:rPr>
        <w:t xml:space="preserve"> similar in age, ethnicity, educational attainment, income, smoking status, menopausal status, and number of live births. However, the sample with complete biomarker data was significantly more likely to have ever been pregnant. Comparative demographics and associated tests of difference are reported in </w:t>
      </w:r>
      <w:r>
        <w:rPr>
          <w:b/>
          <w:bCs/>
          <w:color w:val="000000"/>
          <w:shd w:val="clear" w:color="auto" w:fill="FFFF00"/>
        </w:rPr>
        <w:t>ESM Table I</w:t>
      </w:r>
      <w:r>
        <w:rPr>
          <w:color w:val="000000"/>
          <w:shd w:val="clear" w:color="auto" w:fill="FFFF00"/>
        </w:rPr>
        <w:t>.</w:t>
      </w:r>
    </w:p>
    <w:p w14:paraId="3F379861" w14:textId="77777777" w:rsidR="000A073E" w:rsidRDefault="000A073E" w:rsidP="008406FB">
      <w:pPr>
        <w:shd w:val="clear" w:color="auto" w:fill="FFFFFF"/>
        <w:spacing w:line="480" w:lineRule="auto"/>
      </w:pPr>
    </w:p>
    <w:p w14:paraId="52DD8CD7" w14:textId="77777777" w:rsidR="000A073E" w:rsidRDefault="008406FB" w:rsidP="008406FB">
      <w:pPr>
        <w:shd w:val="clear" w:color="auto" w:fill="FFFFFF"/>
        <w:spacing w:line="480" w:lineRule="auto"/>
        <w:rPr>
          <w:i/>
        </w:rPr>
      </w:pPr>
      <w:r>
        <w:rPr>
          <w:i/>
        </w:rPr>
        <w:t>Ethical approval</w:t>
      </w:r>
    </w:p>
    <w:p w14:paraId="1870F883" w14:textId="77777777" w:rsidR="000A073E" w:rsidRDefault="008406FB" w:rsidP="008406FB">
      <w:pPr>
        <w:shd w:val="clear" w:color="auto" w:fill="FFFFFF"/>
        <w:spacing w:line="480" w:lineRule="auto"/>
      </w:pPr>
      <w:r>
        <w:t xml:space="preserve">All sampling procedures were approved through the National Center for Health Statistics Ethics Review Board, and all participants provide informed consent before sample collection and interviews. </w:t>
      </w:r>
    </w:p>
    <w:p w14:paraId="40FA7C5A" w14:textId="77777777" w:rsidR="000A073E" w:rsidRDefault="000A073E" w:rsidP="008406FB">
      <w:pPr>
        <w:shd w:val="clear" w:color="auto" w:fill="FFFFFF"/>
        <w:spacing w:line="480" w:lineRule="auto"/>
      </w:pPr>
    </w:p>
    <w:p w14:paraId="64815C77" w14:textId="77777777" w:rsidR="000A073E" w:rsidRDefault="008406FB" w:rsidP="008406FB">
      <w:pPr>
        <w:shd w:val="clear" w:color="auto" w:fill="FFFFFF"/>
        <w:spacing w:line="480" w:lineRule="auto"/>
        <w:rPr>
          <w:i/>
        </w:rPr>
      </w:pPr>
      <w:r>
        <w:rPr>
          <w:i/>
        </w:rPr>
        <w:t>Reproductive health and parity data</w:t>
      </w:r>
    </w:p>
    <w:p w14:paraId="51C51DEA" w14:textId="1FF29E24" w:rsidR="000A073E" w:rsidRDefault="008406FB" w:rsidP="008406FB">
      <w:pPr>
        <w:shd w:val="clear" w:color="auto" w:fill="FFFFFF"/>
        <w:spacing w:line="480" w:lineRule="auto"/>
      </w:pPr>
      <w:r>
        <w:t>Women completed a computer-assisted questionnaire on their reproductive health history. Women reported whether they were currently pregnant, if they have ever been pregnant, how many pregnancies resulted in a live birth (if applicable</w:t>
      </w:r>
      <w:r w:rsidR="002C57DC">
        <w:t xml:space="preserve">; </w:t>
      </w:r>
      <w:r w:rsidR="002C57DC" w:rsidRPr="002C57DC">
        <w:rPr>
          <w:highlight w:val="yellow"/>
        </w:rPr>
        <w:t>NHANES items RHD170 and RHQ171</w:t>
      </w:r>
      <w:r>
        <w:t xml:space="preserve">), whether they had regular periods over the last 12 months, and their reason for not having regular periods over the last 12 months (if applicable). As previous work has suggested that current pregnancy modulates certain measures of biological age </w:t>
      </w:r>
      <w:r w:rsidR="00B418E0">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13&lt;/sup&gt;"},"properties":{"noteIndex":0},"schema":"https://github.com/citation-style-language/schema/raw/master/csl-citation.json"}</w:instrText>
      </w:r>
      <w:r w:rsidR="00B418E0">
        <w:fldChar w:fldCharType="separate"/>
      </w:r>
      <w:r w:rsidR="002679A8" w:rsidRPr="002679A8">
        <w:rPr>
          <w:noProof/>
          <w:vertAlign w:val="superscript"/>
        </w:rPr>
        <w:t>14</w:t>
      </w:r>
      <w:r w:rsidR="00B418E0">
        <w:fldChar w:fldCharType="end"/>
      </w:r>
      <w:r>
        <w:t>, women who self-reported currently being pregnant were excluded from analyses</w:t>
      </w:r>
      <w:r w:rsidR="00343A24">
        <w:t xml:space="preserve"> </w:t>
      </w:r>
      <w:r w:rsidR="00343A24" w:rsidRPr="00343A24">
        <w:rPr>
          <w:highlight w:val="yellow"/>
        </w:rPr>
        <w:t>(</w:t>
      </w:r>
      <w:r w:rsidR="002C57DC">
        <w:rPr>
          <w:highlight w:val="yellow"/>
        </w:rPr>
        <w:t xml:space="preserve">NHANES item RIDEXPRG; </w:t>
      </w:r>
      <w:r w:rsidR="00343A24" w:rsidRPr="00343A24">
        <w:rPr>
          <w:highlight w:val="yellow"/>
        </w:rPr>
        <w:t xml:space="preserve">n = </w:t>
      </w:r>
      <w:r w:rsidR="00572D4B">
        <w:rPr>
          <w:highlight w:val="yellow"/>
        </w:rPr>
        <w:t>1,417</w:t>
      </w:r>
      <w:r w:rsidR="00343A24" w:rsidRPr="00343A24">
        <w:rPr>
          <w:highlight w:val="yellow"/>
        </w:rPr>
        <w:t xml:space="preserve"> out of </w:t>
      </w:r>
      <w:r w:rsidR="00572D4B">
        <w:rPr>
          <w:highlight w:val="yellow"/>
        </w:rPr>
        <w:t>all women between 18 and 84</w:t>
      </w:r>
      <w:r w:rsidR="00343A24" w:rsidRPr="00343A24">
        <w:rPr>
          <w:highlight w:val="yellow"/>
        </w:rPr>
        <w:t>)</w:t>
      </w:r>
      <w:r>
        <w:t xml:space="preserve">. Due to the small number of women with complete covariate information who reported 7 or more live births (n = </w:t>
      </w:r>
      <w:r w:rsidR="00572D4B">
        <w:t>137</w:t>
      </w:r>
      <w:r>
        <w:t xml:space="preserve">), these women were excluded from analyses. The frequency distribution for women included in our analyses is displayed in </w:t>
      </w:r>
      <w:r>
        <w:rPr>
          <w:b/>
        </w:rPr>
        <w:t>Figure 2</w:t>
      </w:r>
      <w:r>
        <w:t xml:space="preserve">. </w:t>
      </w:r>
      <w:r w:rsidR="00254B2C" w:rsidRPr="00254B2C">
        <w:rPr>
          <w:highlight w:val="yellow"/>
        </w:rPr>
        <w:t xml:space="preserve">We chose to use number of live births rather than number of </w:t>
      </w:r>
      <w:r w:rsidR="00254B2C" w:rsidRPr="00254B2C">
        <w:rPr>
          <w:highlight w:val="yellow"/>
        </w:rPr>
        <w:lastRenderedPageBreak/>
        <w:t>pregnancies</w:t>
      </w:r>
      <w:r w:rsidR="00254B2C">
        <w:rPr>
          <w:highlight w:val="yellow"/>
        </w:rPr>
        <w:t xml:space="preserve">. </w:t>
      </w:r>
      <w:r w:rsidR="00254B2C" w:rsidRPr="00254B2C">
        <w:rPr>
          <w:highlight w:val="yellow"/>
        </w:rPr>
        <w:t>NHANES does not collect fine-grained data about pregnancies that do not result in live births, rendering it impossible to estimate the length of each pregnancy</w:t>
      </w:r>
      <w:r w:rsidR="00254B2C">
        <w:rPr>
          <w:highlight w:val="yellow"/>
        </w:rPr>
        <w:t xml:space="preserve">, and concomitantly, the physiological cost of each </w:t>
      </w:r>
      <w:r w:rsidR="00254B2C" w:rsidRPr="00254B2C">
        <w:rPr>
          <w:highlight w:val="yellow"/>
        </w:rPr>
        <w:t xml:space="preserve">pregnancy. Further, approximately 30% of implantations end in natural miscarriage </w:t>
      </w:r>
      <w:r w:rsidR="00254B2C" w:rsidRPr="00254B2C">
        <w:rPr>
          <w:highlight w:val="yellow"/>
        </w:rPr>
        <w:fldChar w:fldCharType="begin" w:fldLock="1"/>
      </w:r>
      <w:r w:rsidR="002679A8">
        <w:rPr>
          <w:highlight w:val="yellow"/>
        </w:rPr>
        <w:instrText>ADDIN CSL_CITATION {"citationItems":[{"id":"ITEM-1","itemData":{"author":[{"dropping-particle":"","family":"Wilcox","given":"Allen J.","non-dropping-particle":"","parse-names":false,"suffix":""},{"dropping-particle":"","family":"Weinberg","given":"Clarice R.","non-dropping-particle":"","parse-names":false,"suffix":""},{"dropping-particle":"","family":"O'Connor","given":"John","non-dropping-particle":"","parse-names":false,"suffix":""},{"dropping-particle":"","family":"Baird","given":"Donna D.","non-dropping-particle":"","parse-names":false,"suffix":""},{"dropping-particle":"","family":"Schlatterer","given":"J.","non-dropping-particle":"","parse-names":false,"suffix":""},{"dropping-particle":"","family":"Canfield","given":"R. E.","non-dropping-particle":"","parse-names":false,"suffix":""},{"dropping-particle":"","family":"Armstrong","given":"E. G.","non-dropping-particle":"","parse-names":false,"suffix":""},{"dropping-particle":"","family":"Nisula","given":"B. C.","non-dropping-particle":"","parse-names":false,"suffix":""}],"container-title":"New England Journal of Medicine","id":"ITEM-1","issued":{"date-parts":[["1988"]]},"page":"189-194","title":"Incidence of Early Loss of Pregnancy","type":"article-journal","volume":"319"},"uris":["http://www.mendeley.com/documents/?uuid=7a3023c5-1f6e-4e60-9ab1-428a88903d51"]}],"mendeley":{"formattedCitation":"&lt;sup&gt;50&lt;/sup&gt;","plainTextFormattedCitation":"50","previouslyFormattedCitation":"&lt;sup&gt;49&lt;/sup&gt;"},"properties":{"noteIndex":0},"schema":"https://github.com/citation-style-language/schema/raw/master/csl-citation.json"}</w:instrText>
      </w:r>
      <w:r w:rsidR="00254B2C" w:rsidRPr="00254B2C">
        <w:rPr>
          <w:highlight w:val="yellow"/>
        </w:rPr>
        <w:fldChar w:fldCharType="separate"/>
      </w:r>
      <w:r w:rsidR="002679A8" w:rsidRPr="002679A8">
        <w:rPr>
          <w:noProof/>
          <w:highlight w:val="yellow"/>
          <w:vertAlign w:val="superscript"/>
        </w:rPr>
        <w:t>50</w:t>
      </w:r>
      <w:r w:rsidR="00254B2C" w:rsidRPr="00254B2C">
        <w:rPr>
          <w:highlight w:val="yellow"/>
        </w:rPr>
        <w:fldChar w:fldCharType="end"/>
      </w:r>
      <w:r w:rsidR="00254B2C" w:rsidRPr="00254B2C">
        <w:rPr>
          <w:highlight w:val="yellow"/>
        </w:rPr>
        <w:t>, making number of recognized pregnancies a more imprecise measure of physiological investment in reproduction as compared to number of live births.</w:t>
      </w:r>
      <w:r w:rsidR="00254B2C">
        <w:t xml:space="preserve"> </w:t>
      </w:r>
      <w:r>
        <w:t xml:space="preserve">Women who reported a prior live birth indicated their age at last live birth across all survey cycles. Because responses to this question were bottom-coded at 14 and top-coded at 45 for some cycles, we limited our analysis to women who reported an age of last live birth between 15 and 44. Starting in the 2007-2008 cycle, NHANES added a question on the number of months since last live birth for women who reported up to a two year difference between their current age and age of last birth. </w:t>
      </w:r>
    </w:p>
    <w:p w14:paraId="12198E4D" w14:textId="77777777" w:rsidR="000A073E" w:rsidRDefault="000A073E" w:rsidP="008406FB">
      <w:pPr>
        <w:shd w:val="clear" w:color="auto" w:fill="FFFFFF"/>
        <w:spacing w:line="480" w:lineRule="auto"/>
      </w:pPr>
    </w:p>
    <w:p w14:paraId="7974CFD9" w14:textId="0FAE46E8" w:rsidR="000A073E" w:rsidRDefault="008406FB" w:rsidP="008406FB">
      <w:pPr>
        <w:shd w:val="clear" w:color="auto" w:fill="FFFFFF"/>
        <w:spacing w:line="480" w:lineRule="auto"/>
      </w:pPr>
      <w:r>
        <w:t xml:space="preserve">Women were categorized as being pre-menopausal if they reported having regular periods over the last 12 months, if they reported not having regular periods because of a reason other than menopause, or if they were younger than 41. A lower limit of 41 was chosen because the average age of menopause in the US is 51, and perimenopause may last up to 10 years for some women </w:t>
      </w:r>
      <w:r w:rsidR="00B418E0">
        <w:fldChar w:fldCharType="begin" w:fldLock="1"/>
      </w:r>
      <w:r w:rsidR="002679A8">
        <w:instrText>ADDIN CSL_CITATION {"citationItems":[{"id":"ITEM-1","itemData":{"DOI":"10.1016/B978-1-4557-2758-2.00015-9","ISBN":"9781455727582","author":[{"dropping-particle":"","family":"Lobo","given":"Rogerio A.","non-dropping-particle":"","parse-names":false,"suffix":""}],"container-title":"Yen and Jaffe's Reproductive Endocrinology: Seventh Edition","edition":"Seventh Ed","id":"ITEM-1","issued":{"date-parts":[["2013"]]},"number-of-pages":"308-339","publisher":"Elsevier","title":"Menopause and Aging","type":"book"},"uris":["http://www.mendeley.com/documents/?uuid=6d5cfad4-9d4f-4a51-b203-ed4d97f6fb8c"]}],"mendeley":{"formattedCitation":"&lt;sup&gt;51&lt;/sup&gt;","plainTextFormattedCitation":"51","previouslyFormattedCitation":"&lt;sup&gt;50&lt;/sup&gt;"},"properties":{"noteIndex":0},"schema":"https://github.com/citation-style-language/schema/raw/master/csl-citation.json"}</w:instrText>
      </w:r>
      <w:r w:rsidR="00B418E0">
        <w:fldChar w:fldCharType="separate"/>
      </w:r>
      <w:r w:rsidR="002679A8" w:rsidRPr="002679A8">
        <w:rPr>
          <w:noProof/>
          <w:vertAlign w:val="superscript"/>
        </w:rPr>
        <w:t>51</w:t>
      </w:r>
      <w:r w:rsidR="00B418E0">
        <w:fldChar w:fldCharType="end"/>
      </w:r>
      <w:r>
        <w:t xml:space="preserve">. Women were categorized as being post-menopausal if they were older than 61, or if they reported not having regular periods over the last 12 months because of menopause. </w:t>
      </w:r>
    </w:p>
    <w:p w14:paraId="0826EADC" w14:textId="77777777" w:rsidR="000A073E" w:rsidRDefault="000A073E" w:rsidP="008406FB">
      <w:pPr>
        <w:shd w:val="clear" w:color="auto" w:fill="FFFFFF"/>
        <w:spacing w:line="480" w:lineRule="auto"/>
      </w:pPr>
    </w:p>
    <w:p w14:paraId="580CA6A7" w14:textId="77777777" w:rsidR="000A073E" w:rsidRDefault="008406FB" w:rsidP="008406FB">
      <w:pPr>
        <w:shd w:val="clear" w:color="auto" w:fill="FFFFFF"/>
        <w:spacing w:line="480" w:lineRule="auto"/>
        <w:rPr>
          <w:i/>
        </w:rPr>
      </w:pPr>
      <w:r>
        <w:rPr>
          <w:i/>
        </w:rPr>
        <w:t>Biological aging measures</w:t>
      </w:r>
    </w:p>
    <w:p w14:paraId="78623F5D" w14:textId="4DF7CD55" w:rsidR="000A073E" w:rsidRDefault="008406FB" w:rsidP="008406FB">
      <w:pPr>
        <w:shd w:val="clear" w:color="auto" w:fill="FFFFFF"/>
        <w:spacing w:line="480" w:lineRule="auto"/>
      </w:pPr>
      <w:r>
        <w:t xml:space="preserve">All composite measures of biological aging were constructed using the following 9 biomarkers: albumin, creatinine, glucose, log-transformed C-reactive protein (CRP), lymphocyte percent, mean cell volume, red blood cell distribution width, alkaline phosphatase, and white blood cell count. </w:t>
      </w:r>
      <w:r w:rsidR="007466FC">
        <w:t xml:space="preserve">Where appropriate, female participants from </w:t>
      </w:r>
      <w:r>
        <w:t xml:space="preserve">NHANES III, for which data collection ran between 1988 and 1994, were used as the reference sample for the construction of the biological aging measures employed here. Serum creatinine values from NHANES III and NHANES 1999-2004 continuous panels were adjusted according to published recommendations </w:t>
      </w:r>
      <w:r w:rsidR="00B418E0">
        <w:fldChar w:fldCharType="begin" w:fldLock="1"/>
      </w:r>
      <w:r w:rsidR="002679A8">
        <w:instrText>ADDIN CSL_CITATION {"citationItems":[{"id":"ITEM-1","itemData":{"author":[{"dropping-particle":"","family":"Selvin","given":"E.","non-dropping-particle":"","parse-names":false,"suffix":""},{"dropping-particle":"","family":"Manzi","given":"J.","non-dropping-particle":"","parse-names":false,"suffix":""},{"dropping-particle":"","family":"Stevens","given":"L.","non-dropping-particle":"","parse-names":false,"suffix":""},{"dropping-particle":"","family":"Lente","given":"F.","non-dropping-particle":"Van","parse-names":false,"suffix":""},{"dropping-particle":"","family":"Lacher","given":"D.","non-dropping-particle":"","parse-names":false,"suffix":""},{"dropping-particle":"","family":"Levey","given":"A.","non-dropping-particle":"","parse-names":false,"suffix":""},{"dropping-particle":"","family":"Coresh","given":"J.","non-dropping-particle":"","parse-names":false,"suffix":""}],"container-title":"American Journal of Kidney Diseases","id":"ITEM-1","issue":"6","issued":{"date-parts":[["2007"]]},"page":"918-926","title":"Calibration of serum creatinine in the National Health and Nutrition Examination Surveys (NHANES) 1988-1994, 1999-2004","type":"article-journal","volume":"50"},"uris":["http://www.mendeley.com/documents/?uuid=d3a1a957-5cde-4b7a-9670-fed722108836"]}],"mendeley":{"formattedCitation":"&lt;sup&gt;52&lt;/sup&gt;","plainTextFormattedCitation":"52","previouslyFormattedCitation":"&lt;sup&gt;51&lt;/sup&gt;"},"properties":{"noteIndex":0},"schema":"https://github.com/citation-style-language/schema/raw/master/csl-citation.json"}</w:instrText>
      </w:r>
      <w:r w:rsidR="00B418E0">
        <w:fldChar w:fldCharType="separate"/>
      </w:r>
      <w:r w:rsidR="002679A8" w:rsidRPr="002679A8">
        <w:rPr>
          <w:noProof/>
          <w:vertAlign w:val="superscript"/>
        </w:rPr>
        <w:t>52</w:t>
      </w:r>
      <w:r w:rsidR="00B418E0">
        <w:fldChar w:fldCharType="end"/>
      </w:r>
      <w:r>
        <w:t xml:space="preserve">.   </w:t>
      </w:r>
    </w:p>
    <w:p w14:paraId="6C25C5CC" w14:textId="77777777" w:rsidR="000A073E" w:rsidRDefault="008406FB" w:rsidP="008406FB">
      <w:pPr>
        <w:shd w:val="clear" w:color="auto" w:fill="FFFFFF"/>
        <w:spacing w:line="480" w:lineRule="auto"/>
      </w:pPr>
      <w:r>
        <w:lastRenderedPageBreak/>
        <w:t xml:space="preserve"> </w:t>
      </w:r>
    </w:p>
    <w:p w14:paraId="00221C6C" w14:textId="035B0B99" w:rsidR="000A073E" w:rsidRDefault="008406FB" w:rsidP="008406FB">
      <w:pPr>
        <w:shd w:val="clear" w:color="auto" w:fill="FFFFFF"/>
        <w:spacing w:line="480" w:lineRule="auto"/>
      </w:pPr>
      <w:r>
        <w:rPr>
          <w:u w:val="single"/>
        </w:rPr>
        <w:t>Homeostatic Dysregulation (HD)</w:t>
      </w:r>
      <w:r>
        <w:t xml:space="preserve"> is a measure of </w:t>
      </w:r>
      <w:proofErr w:type="spellStart"/>
      <w:r>
        <w:t>Mahalanobis</w:t>
      </w:r>
      <w:proofErr w:type="spellEnd"/>
      <w:r>
        <w:t xml:space="preserve"> distance</w:t>
      </w:r>
      <w:r w:rsidR="00B66627">
        <w:t xml:space="preserve"> </w:t>
      </w:r>
      <w:r w:rsidR="00B66627">
        <w:fldChar w:fldCharType="begin" w:fldLock="1"/>
      </w:r>
      <w:r w:rsidR="002679A8">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53&lt;/sup&gt;","plainTextFormattedCitation":"53","previouslyFormattedCitation":"&lt;sup&gt;52&lt;/sup&gt;"},"properties":{"noteIndex":0},"schema":"https://github.com/citation-style-language/schema/raw/master/csl-citation.json"}</w:instrText>
      </w:r>
      <w:r w:rsidR="00B66627">
        <w:fldChar w:fldCharType="separate"/>
      </w:r>
      <w:r w:rsidR="002679A8" w:rsidRPr="002679A8">
        <w:rPr>
          <w:noProof/>
          <w:vertAlign w:val="superscript"/>
        </w:rPr>
        <w:t>53</w:t>
      </w:r>
      <w:r w:rsidR="00B66627">
        <w:fldChar w:fldCharType="end"/>
      </w:r>
      <w:r w:rsidR="00B66627">
        <w:t>,</w:t>
      </w:r>
      <w:r>
        <w:t xml:space="preserve"> quantifying the deviation of a participant’s physiology from a young, healthy reference norm. Following previous work </w:t>
      </w:r>
      <w:r w:rsidR="00B418E0">
        <w:fldChar w:fldCharType="begin" w:fldLock="1"/>
      </w:r>
      <w:r w:rsidR="002679A8">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10&lt;/sup&gt;"},"properties":{"noteIndex":0},"schema":"https://github.com/citation-style-language/schema/raw/master/csl-citation.json"}</w:instrText>
      </w:r>
      <w:r w:rsidR="00B418E0">
        <w:fldChar w:fldCharType="separate"/>
      </w:r>
      <w:r w:rsidR="002679A8" w:rsidRPr="002679A8">
        <w:rPr>
          <w:noProof/>
          <w:vertAlign w:val="superscript"/>
        </w:rPr>
        <w:t>11</w:t>
      </w:r>
      <w:r w:rsidR="00B418E0">
        <w:fldChar w:fldCharType="end"/>
      </w:r>
      <w:r>
        <w:t>, we defined our reference population as non-pregnant women from NHANES III aged 20-30 who were not obese (BMI&lt;30) and for whom all biomarkers fell within the clinically normal range for their age and sex (N</w:t>
      </w:r>
      <w:r w:rsidR="006A2045">
        <w:t xml:space="preserve"> </w:t>
      </w:r>
      <w:r>
        <w:t>=</w:t>
      </w:r>
      <w:r w:rsidR="006A2045">
        <w:t xml:space="preserve"> </w:t>
      </w:r>
      <w:r>
        <w:t>48</w:t>
      </w:r>
      <w:r w:rsidR="007466FC">
        <w:t>1</w:t>
      </w:r>
      <w:r>
        <w:t xml:space="preserve">, see </w:t>
      </w:r>
      <w:r>
        <w:rPr>
          <w:b/>
        </w:rPr>
        <w:t xml:space="preserve">ESM Tables </w:t>
      </w:r>
      <w:r w:rsidR="00CD6C9B">
        <w:rPr>
          <w:b/>
        </w:rPr>
        <w:t>I</w:t>
      </w:r>
      <w:r w:rsidR="00C37F4F">
        <w:rPr>
          <w:b/>
        </w:rPr>
        <w:t>I</w:t>
      </w:r>
      <w:r w:rsidR="00CD6C9B">
        <w:rPr>
          <w:b/>
        </w:rPr>
        <w:t>-I</w:t>
      </w:r>
      <w:r w:rsidR="00C37F4F">
        <w:rPr>
          <w:b/>
        </w:rPr>
        <w:t>V</w:t>
      </w:r>
      <w:r>
        <w:t>)</w:t>
      </w:r>
      <w:r>
        <w:rPr>
          <w:b/>
        </w:rPr>
        <w:t xml:space="preserve">. </w:t>
      </w:r>
      <w:r>
        <w:t>Biomarker values from the reference population were standardized and used to compute a biomarker variance-covariance matrix (</w:t>
      </w:r>
      <w:r>
        <w:rPr>
          <w:b/>
        </w:rPr>
        <w:t xml:space="preserve">ESM Table </w:t>
      </w:r>
      <w:r w:rsidR="00CD6C9B">
        <w:rPr>
          <w:b/>
        </w:rPr>
        <w:t>I</w:t>
      </w:r>
      <w:r w:rsidR="00C37F4F">
        <w:rPr>
          <w:b/>
        </w:rPr>
        <w:t>V</w:t>
      </w:r>
      <w:r>
        <w:t xml:space="preserve">). Biomarker raw means, raw standard deviations, and the standardized-biomarker variance-covariance matrix are implemented within the </w:t>
      </w:r>
      <w:proofErr w:type="spellStart"/>
      <w:r>
        <w:t>Mahalanobis</w:t>
      </w:r>
      <w:proofErr w:type="spellEnd"/>
      <w:r>
        <w:t xml:space="preserve"> distance equation</w:t>
      </w:r>
      <w:r w:rsidR="00B66627">
        <w:t xml:space="preserve"> </w:t>
      </w:r>
      <w:r w:rsidR="00B66627">
        <w:fldChar w:fldCharType="begin" w:fldLock="1"/>
      </w:r>
      <w:r w:rsidR="002679A8">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53&lt;/sup&gt;","plainTextFormattedCitation":"53","previouslyFormattedCitation":"&lt;sup&gt;52&lt;/sup&gt;"},"properties":{"noteIndex":0},"schema":"https://github.com/citation-style-language/schema/raw/master/csl-citation.json"}</w:instrText>
      </w:r>
      <w:r w:rsidR="00B66627">
        <w:fldChar w:fldCharType="separate"/>
      </w:r>
      <w:r w:rsidR="002679A8" w:rsidRPr="002679A8">
        <w:rPr>
          <w:noProof/>
          <w:vertAlign w:val="superscript"/>
        </w:rPr>
        <w:t>53</w:t>
      </w:r>
      <w:r w:rsidR="00B66627">
        <w:fldChar w:fldCharType="end"/>
      </w:r>
      <w:r>
        <w:t xml:space="preserve"> to form the homeostatic dysregulation (HD) algorithm: </w:t>
      </w:r>
      <w:r>
        <w:rPr>
          <w:noProof/>
        </w:rPr>
        <w:drawing>
          <wp:inline distT="114300" distB="114300" distL="114300" distR="114300" wp14:anchorId="3058023A" wp14:editId="3B5A418A">
            <wp:extent cx="2400300" cy="333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400300" cy="333375"/>
                    </a:xfrm>
                    <a:prstGeom prst="rect">
                      <a:avLst/>
                    </a:prstGeom>
                    <a:ln/>
                  </pic:spPr>
                </pic:pic>
              </a:graphicData>
            </a:graphic>
          </wp:inline>
        </w:drawing>
      </w:r>
      <w:r>
        <w:t xml:space="preserve">. Here, </w:t>
      </w:r>
      <w:r>
        <w:rPr>
          <w:i/>
        </w:rPr>
        <w:t xml:space="preserve">v </w:t>
      </w:r>
      <w:r>
        <w:t xml:space="preserve">is a vector of biomarker values for a participant in the analysis sample; </w:t>
      </w:r>
      <w:r>
        <w:rPr>
          <w:i/>
        </w:rPr>
        <w:t>u</w:t>
      </w:r>
      <w:r>
        <w:t xml:space="preserve"> is a vector of biomarker means in the training sample, and </w:t>
      </w:r>
      <w:r>
        <w:rPr>
          <w:i/>
        </w:rPr>
        <w:t>S</w:t>
      </w:r>
      <w:r>
        <w:rPr>
          <w:vertAlign w:val="superscript"/>
        </w:rPr>
        <w:t xml:space="preserve"> </w:t>
      </w:r>
      <w:r>
        <w:t>is</w:t>
      </w:r>
      <w:r>
        <w:rPr>
          <w:sz w:val="13"/>
          <w:szCs w:val="13"/>
        </w:rPr>
        <w:t xml:space="preserve"> </w:t>
      </w:r>
      <w:r>
        <w:t xml:space="preserve">the standardized-biomarker variance-covariance matrix. As HD in the full sample was significantly skewed, </w:t>
      </w:r>
      <w:r w:rsidR="007466FC">
        <w:t xml:space="preserve">natural </w:t>
      </w:r>
      <w:r>
        <w:t>log-transformed HD was used as the outcome variable in all analyses.</w:t>
      </w:r>
    </w:p>
    <w:p w14:paraId="37A911B5" w14:textId="77777777" w:rsidR="000A073E" w:rsidRDefault="008406FB" w:rsidP="008406FB">
      <w:pPr>
        <w:shd w:val="clear" w:color="auto" w:fill="FFFFFF"/>
        <w:spacing w:line="480" w:lineRule="auto"/>
      </w:pPr>
      <w:r>
        <w:t xml:space="preserve"> </w:t>
      </w:r>
    </w:p>
    <w:p w14:paraId="6C19289D" w14:textId="7F88AF02" w:rsidR="000A073E" w:rsidRDefault="008406FB" w:rsidP="008406FB">
      <w:pPr>
        <w:shd w:val="clear" w:color="auto" w:fill="FFFFFF"/>
        <w:spacing w:line="480" w:lineRule="auto"/>
      </w:pPr>
      <w:r>
        <w:rPr>
          <w:u w:val="single"/>
        </w:rPr>
        <w:t>Klemera-Doubal Method (KDM) Biological Age</w:t>
      </w:r>
      <w:r>
        <w:t xml:space="preserve"> is computed using the Klemera-Doubal equation </w:t>
      </w:r>
      <w:r w:rsidR="00B418E0">
        <w:fldChar w:fldCharType="begin" w:fldLock="1"/>
      </w:r>
      <w:r w:rsidR="002679A8">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mendeley":{"formattedCitation":"&lt;sup&gt;42&lt;/sup&gt;","plainTextFormattedCitation":"42","previouslyFormattedCitation":"&lt;sup&gt;41&lt;/sup&gt;"},"properties":{"noteIndex":0},"schema":"https://github.com/citation-style-language/schema/raw/master/csl-citation.json"}</w:instrText>
      </w:r>
      <w:r w:rsidR="00B418E0">
        <w:fldChar w:fldCharType="separate"/>
      </w:r>
      <w:r w:rsidR="002679A8" w:rsidRPr="002679A8">
        <w:rPr>
          <w:noProof/>
          <w:vertAlign w:val="superscript"/>
        </w:rPr>
        <w:t>42</w:t>
      </w:r>
      <w:r w:rsidR="00B418E0">
        <w:fldChar w:fldCharType="end"/>
      </w:r>
      <w:r w:rsidR="00B418E0">
        <w:t xml:space="preserve">, </w:t>
      </w:r>
      <w:r>
        <w:t xml:space="preserve">which extracts information from individual regressions of chronological age onto </w:t>
      </w:r>
      <w:r>
        <w:rPr>
          <w:i/>
        </w:rPr>
        <w:t xml:space="preserve">m </w:t>
      </w:r>
      <w:r>
        <w:t>biomarkers:</w:t>
      </w:r>
      <w:r w:rsidR="002D3166">
        <w:t xml:space="preserve"> </w:t>
      </w:r>
      <m:oMath>
        <m:r>
          <w:rPr>
            <w:rFonts w:ascii="Cambria Math" w:eastAsia="Calibri" w:hAnsi="Cambria Math" w:cs="Times New Roman"/>
            <w:sz w:val="24"/>
            <w:szCs w:val="24"/>
          </w:rPr>
          <m:t>KDM</m:t>
        </m:r>
        <m:r>
          <w:rPr>
            <w:rFonts w:ascii="Cambria Math" w:eastAsia="Calibri" w:hAnsi="Cambria Math" w:cs="Times New Roman"/>
          </w:rPr>
          <m:t>=</m:t>
        </m:r>
        <m:f>
          <m:fPr>
            <m:ctrlPr>
              <w:rPr>
                <w:rFonts w:ascii="Cambria Math" w:eastAsia="Calibri" w:hAnsi="Cambria Math" w:cs="Times New Roman"/>
                <w:i/>
                <w:sz w:val="24"/>
                <w:szCs w:val="24"/>
              </w:rPr>
            </m:ctrlPr>
          </m:fPr>
          <m:num>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sz w:val="24"/>
                            <w:szCs w:val="24"/>
                          </w:rPr>
                        </m:ctrlPr>
                      </m:sSubPr>
                      <m:e>
                        <m:r>
                          <w:rPr>
                            <w:rFonts w:ascii="Cambria Math" w:eastAsia="Calibri" w:hAnsi="Cambria Math" w:cs="Times New Roman"/>
                          </w:rPr>
                          <m:t>q</m:t>
                        </m:r>
                      </m:e>
                      <m:sub>
                        <m:r>
                          <w:rPr>
                            <w:rFonts w:ascii="Cambria Math" w:eastAsia="Calibri" w:hAnsi="Cambria Math" w:cs="Times New Roman"/>
                          </w:rPr>
                          <m:t>j</m:t>
                        </m:r>
                      </m:sub>
                    </m:sSub>
                  </m:e>
                </m:d>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j</m:t>
                        </m:r>
                      </m:sub>
                      <m:sup>
                        <m:r>
                          <w:rPr>
                            <w:rFonts w:ascii="Cambria Math" w:eastAsia="Calibri" w:hAnsi="Cambria Math" w:cs="Times New Roman"/>
                          </w:rPr>
                          <m:t>2</m:t>
                        </m:r>
                      </m:sup>
                    </m:sSubSup>
                  </m:den>
                </m:f>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CA</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num>
          <m:den>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
                              <m:sSubPr>
                                <m:ctrlPr>
                                  <w:rPr>
                                    <w:rFonts w:ascii="Cambria Math" w:eastAsia="Calibri" w:hAnsi="Cambria Math" w:cs="Times New Roman"/>
                                    <w:i/>
                                    <w:sz w:val="24"/>
                                    <w:szCs w:val="24"/>
                                  </w:rPr>
                                </m:ctrlPr>
                              </m:sSubPr>
                              <m:e>
                                <m:r>
                                  <w:rPr>
                                    <w:rFonts w:ascii="Cambria Math" w:eastAsia="Calibri" w:hAnsi="Cambria Math" w:cs="Times New Roman"/>
                                  </w:rPr>
                                  <m:t>s</m:t>
                                </m:r>
                              </m:e>
                              <m:sub>
                                <m:r>
                                  <w:rPr>
                                    <w:rFonts w:ascii="Cambria Math" w:eastAsia="Calibri" w:hAnsi="Cambria Math" w:cs="Times New Roman"/>
                                  </w:rPr>
                                  <m:t>j</m:t>
                                </m:r>
                              </m:sub>
                            </m:sSub>
                          </m:den>
                        </m:f>
                      </m:e>
                    </m:d>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1</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den>
        </m:f>
      </m:oMath>
      <w:r w:rsidR="002D3166">
        <w:rPr>
          <w:rFonts w:ascii="Times New Roman" w:eastAsia="Calibri" w:hAnsi="Times New Roman" w:cs="Times New Roman"/>
        </w:rPr>
        <w:t>.</w:t>
      </w:r>
      <w:r>
        <w:t xml:space="preserve"> Here, </w:t>
      </w:r>
      <w:proofErr w:type="spellStart"/>
      <w:r>
        <w:rPr>
          <w:i/>
        </w:rPr>
        <w:t>x</w:t>
      </w:r>
      <w:r>
        <w:rPr>
          <w:i/>
          <w:vertAlign w:val="subscript"/>
        </w:rPr>
        <w:t>j</w:t>
      </w:r>
      <w:proofErr w:type="spellEnd"/>
      <w:r>
        <w:t xml:space="preserve"> is the value of biomarker </w:t>
      </w:r>
      <w:r>
        <w:rPr>
          <w:i/>
        </w:rPr>
        <w:t>j</w:t>
      </w:r>
      <w:r>
        <w:t xml:space="preserve"> measured for an individual in the analytical sample and </w:t>
      </w:r>
      <w:r>
        <w:rPr>
          <w:i/>
        </w:rPr>
        <w:t xml:space="preserve">CA </w:t>
      </w:r>
      <w:r>
        <w:t xml:space="preserve">is their chronological age. For each biomarker </w:t>
      </w:r>
      <w:r>
        <w:rPr>
          <w:i/>
        </w:rPr>
        <w:t>j</w:t>
      </w:r>
      <w:r>
        <w:t xml:space="preserve">, the parameters </w:t>
      </w:r>
      <w:r>
        <w:rPr>
          <w:i/>
        </w:rPr>
        <w:t xml:space="preserve">q </w:t>
      </w:r>
      <w:r>
        <w:t xml:space="preserve">(intercept), </w:t>
      </w:r>
      <w:r>
        <w:rPr>
          <w:i/>
        </w:rPr>
        <w:t xml:space="preserve">k </w:t>
      </w:r>
      <w:r>
        <w:t xml:space="preserve">(slope), and </w:t>
      </w:r>
      <w:r>
        <w:rPr>
          <w:i/>
        </w:rPr>
        <w:t xml:space="preserve">s </w:t>
      </w:r>
      <w:r>
        <w:t xml:space="preserve">(root mean squared error) are estimated from a regression of chronological age onto the biomarker in the reference population. </w:t>
      </w:r>
      <w:proofErr w:type="spellStart"/>
      <w:r>
        <w:rPr>
          <w:i/>
        </w:rPr>
        <w:t>sBA</w:t>
      </w:r>
      <w:proofErr w:type="spellEnd"/>
      <w:r>
        <w:t xml:space="preserve"> is a scaling factor equal to the square root of the variance in chronological age explained by the biomarker panel in the reference population</w:t>
      </w:r>
      <w:r w:rsidR="00B66627">
        <w:t xml:space="preserve"> </w:t>
      </w:r>
      <w:r w:rsidR="00B66627">
        <w:fldChar w:fldCharType="begin" w:fldLock="1"/>
      </w:r>
      <w:r w:rsidR="002679A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40&lt;/sup&gt;","plainTextFormattedCitation":"40","previouslyFormattedCitation":"&lt;sup&gt;39&lt;/sup&gt;"},"properties":{"noteIndex":0},"schema":"https://github.com/citation-style-language/schema/raw/master/csl-citation.json"}</w:instrText>
      </w:r>
      <w:r w:rsidR="00B66627">
        <w:fldChar w:fldCharType="separate"/>
      </w:r>
      <w:r w:rsidR="002679A8" w:rsidRPr="002679A8">
        <w:rPr>
          <w:noProof/>
          <w:vertAlign w:val="superscript"/>
        </w:rPr>
        <w:t>40</w:t>
      </w:r>
      <w:r w:rsidR="00B66627">
        <w:fldChar w:fldCharType="end"/>
      </w:r>
      <w:r>
        <w:t xml:space="preserve"> (Eq. 5). Following previous work </w:t>
      </w:r>
      <w:r w:rsidR="00B418E0">
        <w:fldChar w:fldCharType="begin" w:fldLock="1"/>
      </w:r>
      <w:r w:rsidR="002679A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40&lt;/sup&gt;","plainTextFormattedCitation":"40","previouslyFormattedCitation":"&lt;sup&gt;39&lt;/sup&gt;"},"properties":{"noteIndex":0},"schema":"https://github.com/citation-style-language/schema/raw/master/csl-citation.json"}</w:instrText>
      </w:r>
      <w:r w:rsidR="00B418E0">
        <w:fldChar w:fldCharType="separate"/>
      </w:r>
      <w:r w:rsidR="002679A8" w:rsidRPr="002679A8">
        <w:rPr>
          <w:noProof/>
          <w:vertAlign w:val="superscript"/>
        </w:rPr>
        <w:t>40</w:t>
      </w:r>
      <w:r w:rsidR="00B418E0">
        <w:fldChar w:fldCharType="end"/>
      </w:r>
      <w:r>
        <w:t xml:space="preserve">, we formed our reference population from non-pregnant women in NHANES III aged </w:t>
      </w:r>
      <w:r>
        <w:lastRenderedPageBreak/>
        <w:t>30-75 (N</w:t>
      </w:r>
      <w:r w:rsidR="00B66627">
        <w:t xml:space="preserve"> </w:t>
      </w:r>
      <w:r>
        <w:t>= 5,</w:t>
      </w:r>
      <w:r w:rsidR="007466FC">
        <w:t>453</w:t>
      </w:r>
      <w:r>
        <w:t xml:space="preserve">, see </w:t>
      </w:r>
      <w:r>
        <w:rPr>
          <w:b/>
        </w:rPr>
        <w:t xml:space="preserve">ESM Tables </w:t>
      </w:r>
      <w:r w:rsidR="00CD6C9B">
        <w:rPr>
          <w:b/>
        </w:rPr>
        <w:t>V</w:t>
      </w:r>
      <w:r>
        <w:rPr>
          <w:b/>
        </w:rPr>
        <w:t xml:space="preserve"> and </w:t>
      </w:r>
      <w:r w:rsidR="00CD6C9B">
        <w:rPr>
          <w:b/>
        </w:rPr>
        <w:t>V</w:t>
      </w:r>
      <w:r w:rsidR="00C37F4F">
        <w:rPr>
          <w:b/>
        </w:rPr>
        <w:t>I</w:t>
      </w:r>
      <w:r>
        <w:t>). An individual's KDM Biological Age corresponds to the average chronological age at which their physiology would be observed in</w:t>
      </w:r>
    </w:p>
    <w:p w14:paraId="1C3811CA" w14:textId="77777777" w:rsidR="000A073E" w:rsidRDefault="008406FB" w:rsidP="008406FB">
      <w:pPr>
        <w:shd w:val="clear" w:color="auto" w:fill="FFFFFF"/>
        <w:spacing w:line="480" w:lineRule="auto"/>
      </w:pPr>
      <w:r>
        <w:t xml:space="preserve">the reference population. </w:t>
      </w:r>
    </w:p>
    <w:p w14:paraId="2E0F2483" w14:textId="77777777" w:rsidR="000A073E" w:rsidRDefault="008406FB" w:rsidP="008406FB">
      <w:pPr>
        <w:shd w:val="clear" w:color="auto" w:fill="FFFFFF"/>
        <w:spacing w:line="480" w:lineRule="auto"/>
      </w:pPr>
      <w:r>
        <w:t xml:space="preserve"> </w:t>
      </w:r>
    </w:p>
    <w:p w14:paraId="15F87CED" w14:textId="1A6D6D00" w:rsidR="000A073E" w:rsidRDefault="008406FB" w:rsidP="008406FB">
      <w:pPr>
        <w:shd w:val="clear" w:color="auto" w:fill="FFFFFF"/>
        <w:spacing w:line="480" w:lineRule="auto"/>
      </w:pPr>
      <w:r>
        <w:rPr>
          <w:u w:val="single"/>
        </w:rPr>
        <w:t>Levine Method (LM) Biological Age</w:t>
      </w:r>
      <w:r>
        <w:t xml:space="preserve"> is computed from a multivariate analysis of mortality hazards using NHANES III dat</w:t>
      </w:r>
      <w:r w:rsidR="00B418E0">
        <w:t xml:space="preserve">a </w:t>
      </w:r>
      <w:r w:rsidR="00B418E0">
        <w:fldChar w:fldCharType="begin" w:fldLock="1"/>
      </w:r>
      <w:r w:rsidR="002679A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40,41&lt;/sup&gt;","plainTextFormattedCitation":"40,41","previouslyFormattedCitation":"&lt;sup&gt;39,40&lt;/sup&gt;"},"properties":{"noteIndex":0},"schema":"https://github.com/citation-style-language/schema/raw/master/csl-citation.json"}</w:instrText>
      </w:r>
      <w:r w:rsidR="00B418E0">
        <w:fldChar w:fldCharType="separate"/>
      </w:r>
      <w:r w:rsidR="002679A8" w:rsidRPr="002679A8">
        <w:rPr>
          <w:noProof/>
          <w:vertAlign w:val="superscript"/>
        </w:rPr>
        <w:t>40,41</w:t>
      </w:r>
      <w:r w:rsidR="00B418E0">
        <w:fldChar w:fldCharType="end"/>
      </w:r>
      <w:r>
        <w:t xml:space="preserve">. Herein, a multivariate </w:t>
      </w:r>
      <w:proofErr w:type="spellStart"/>
      <w:r>
        <w:t>Gompertz</w:t>
      </w:r>
      <w:proofErr w:type="spellEnd"/>
      <w:r>
        <w:t xml:space="preserve"> model of mortality hazard is fit to the selected biomarkers and chronological age to form a predicted hazard of mortality called a “mortality score”. This mortality score is converted to a biological age value using a second univariate </w:t>
      </w:r>
      <w:proofErr w:type="spellStart"/>
      <w:r>
        <w:t>Gompertz</w:t>
      </w:r>
      <w:proofErr w:type="spellEnd"/>
      <w:r>
        <w:t xml:space="preserve"> regression of the mortality hazard onto chronological age. In this manner, the LM biological age is interpretable as the chronological age at which an individual’s physiology-based risk for mortality would be approximately normal in the reference population. We applied published parameters from Liu and colleagues’ original work</w:t>
      </w:r>
      <w:r w:rsidR="00B66627">
        <w:t xml:space="preserve"> </w:t>
      </w:r>
      <w:r w:rsidR="00B66627">
        <w:fldChar w:fldCharType="begin" w:fldLock="1"/>
      </w:r>
      <w:r w:rsidR="002679A8">
        <w:instrText>ADDIN CSL_CITATION {"citationItems":[{"id":"ITEM-1","itemData":{"DOI":"10.1371/journal.pmed.1002718","ISBN":"1549-1676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Med","id":"ITEM-1","issue":"12","issued":{"date-parts":[["2018"]]},"note":"Liu,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41&lt;/sup&gt;","plainTextFormattedCitation":"41","previouslyFormattedCitation":"&lt;sup&gt;40&lt;/sup&gt;"},"properties":{"noteIndex":0},"schema":"https://github.com/citation-style-language/schema/raw/master/csl-citation.json"}</w:instrText>
      </w:r>
      <w:r w:rsidR="00B66627">
        <w:fldChar w:fldCharType="separate"/>
      </w:r>
      <w:r w:rsidR="002679A8" w:rsidRPr="002679A8">
        <w:rPr>
          <w:noProof/>
          <w:vertAlign w:val="superscript"/>
        </w:rPr>
        <w:t>41</w:t>
      </w:r>
      <w:r w:rsidR="00B66627">
        <w:fldChar w:fldCharType="end"/>
      </w:r>
      <w:r>
        <w:t xml:space="preserve"> to compute LM biological age for participants in our sample.  </w:t>
      </w:r>
    </w:p>
    <w:p w14:paraId="1BC0BBF8" w14:textId="786FA082" w:rsidR="007466FC" w:rsidRDefault="007466FC" w:rsidP="008406FB">
      <w:pPr>
        <w:shd w:val="clear" w:color="auto" w:fill="FFFFFF"/>
        <w:spacing w:line="480" w:lineRule="auto"/>
      </w:pPr>
    </w:p>
    <w:p w14:paraId="6D6D962E" w14:textId="2F68766D" w:rsidR="007466FC" w:rsidRDefault="007466FC" w:rsidP="008406FB">
      <w:pPr>
        <w:shd w:val="clear" w:color="auto" w:fill="FFFFFF"/>
        <w:spacing w:line="480" w:lineRule="auto"/>
      </w:pPr>
      <w:r w:rsidRPr="007466FC">
        <w:rPr>
          <w:color w:val="000000"/>
          <w:highlight w:val="yellow"/>
          <w:u w:val="single"/>
        </w:rPr>
        <w:t>Allostatic Load (AL)</w:t>
      </w:r>
      <w:r w:rsidRPr="007466FC">
        <w:rPr>
          <w:color w:val="000000"/>
          <w:highlight w:val="yellow"/>
        </w:rPr>
        <w:t xml:space="preserve"> is computed as the proportion of biomarker values for which a participant is at risk. In accordance with recommendations from a review of AL implementation in NHANES </w:t>
      </w:r>
      <w:r w:rsidRPr="007466FC">
        <w:rPr>
          <w:color w:val="000000"/>
          <w:highlight w:val="yellow"/>
        </w:rPr>
        <w:fldChar w:fldCharType="begin" w:fldLock="1"/>
      </w:r>
      <w:r w:rsidR="002679A8">
        <w:rPr>
          <w:color w:val="000000"/>
          <w:highlight w:val="yellow"/>
        </w:rPr>
        <w:instrText>ADDIN CSL_CITATION {"citationItems":[{"id":"ITEM-1","itemData":{"DOI":"10.1007/s40615-016-0246-8","ISSN":"21968837","PMID":"27352114","abstract":"After decades of resistance, there is now a genuine consensus that disease cannot be prevented or even successfully treated unless the role of stress is addressed alongside traditionally recognized factors such as genes and the environment. Measurement of allostatic load, which is quantified by the allostatic load score (ALS), is one of the most frequently used methods to assess the physiologic response to stress. Even though there is universal agreement that in the calculation of ALS, biomarkers from three categories should be included (cardiovascular, metabolic and immune), enormous variation exists in how ALS is calculated. Specifically, there is no consensus on which biomarkers to include or the method which should be used to determine whether the value of a biomarker represents high risk. In this perspective, we outline the approach taken in 21 different NHANES studies.","author":[{"dropping-particle":"","family":"Duong","given":"Michelle T.","non-dropping-particle":"","parse-names":false,"suffix":""},{"dropping-particle":"","family":"Bingham","given":"Brianna A.","non-dropping-particle":"","parse-names":false,"suffix":""},{"dropping-particle":"","family":"Aldana","given":"Paola C.","non-dropping-particle":"","parse-names":false,"suffix":""},{"dropping-particle":"","family":"Chung","given":"Stephanie T.","non-dropping-particle":"","parse-names":false,"suffix":""},{"dropping-particle":"","family":"Sumner","given":"Anne E.","non-dropping-particle":"","parse-names":false,"suffix":""}],"container-title":"Journal of Racial and Ethnic Health Disparities","id":"ITEM-1","issue":"3","issued":{"date-parts":[["2017"]]},"page":"455-461","publisher":"Journal of Racial and Ethnic Health Disparities","title":"Variation in the calculation of allostatic load score: 21 examples from NHANES","type":"article-journal","volume":"4"},"uris":["http://www.mendeley.com/documents/?uuid=ecd3d044-20c1-4c0a-b680-72f949c314c7"]}],"mendeley":{"formattedCitation":"&lt;sup&gt;54&lt;/sup&gt;","plainTextFormattedCitation":"54","previouslyFormattedCitation":"&lt;sup&gt;53&lt;/sup&gt;"},"properties":{"noteIndex":0},"schema":"https://github.com/citation-style-language/schema/raw/master/csl-citation.json"}</w:instrText>
      </w:r>
      <w:r w:rsidRPr="007466FC">
        <w:rPr>
          <w:color w:val="000000"/>
          <w:highlight w:val="yellow"/>
        </w:rPr>
        <w:fldChar w:fldCharType="separate"/>
      </w:r>
      <w:r w:rsidR="002679A8" w:rsidRPr="002679A8">
        <w:rPr>
          <w:noProof/>
          <w:color w:val="000000"/>
          <w:highlight w:val="yellow"/>
          <w:vertAlign w:val="superscript"/>
        </w:rPr>
        <w:t>54</w:t>
      </w:r>
      <w:r w:rsidRPr="007466FC">
        <w:rPr>
          <w:color w:val="000000"/>
          <w:highlight w:val="yellow"/>
        </w:rPr>
        <w:fldChar w:fldCharType="end"/>
      </w:r>
      <w:r w:rsidRPr="007466FC">
        <w:rPr>
          <w:color w:val="000000"/>
          <w:highlight w:val="yellow"/>
        </w:rPr>
        <w:t xml:space="preserve">, we defined risk as residing within the highest quartile of a given biomarker’s distribution within the sample of nonpregnant women aged 18-84 with complete biological age biomarker data, excepting albumin for which risk was defined as residing in the lowest quartile (N = 5,870; </w:t>
      </w:r>
      <w:r w:rsidRPr="007466FC">
        <w:rPr>
          <w:b/>
          <w:bCs/>
          <w:color w:val="000000"/>
          <w:highlight w:val="yellow"/>
        </w:rPr>
        <w:t>ESM Table V</w:t>
      </w:r>
      <w:r w:rsidR="00C37F4F">
        <w:rPr>
          <w:b/>
          <w:bCs/>
          <w:color w:val="000000"/>
          <w:highlight w:val="yellow"/>
        </w:rPr>
        <w:t>I</w:t>
      </w:r>
      <w:r w:rsidRPr="007466FC">
        <w:rPr>
          <w:b/>
          <w:bCs/>
          <w:color w:val="000000"/>
          <w:highlight w:val="yellow"/>
        </w:rPr>
        <w:t>I</w:t>
      </w:r>
      <w:r w:rsidRPr="007466FC">
        <w:rPr>
          <w:color w:val="000000"/>
          <w:highlight w:val="yellow"/>
        </w:rPr>
        <w:t>). In this manner, the number of biomarkers for which a participant is at risk is divided by the total number of biomarkers in the panel to calculate a final allostatic load score with values ranging from 0-1.</w:t>
      </w:r>
    </w:p>
    <w:p w14:paraId="78DD4093" w14:textId="77777777" w:rsidR="000A073E" w:rsidRDefault="008406FB" w:rsidP="008406FB">
      <w:pPr>
        <w:shd w:val="clear" w:color="auto" w:fill="FFFFFF"/>
        <w:spacing w:line="480" w:lineRule="auto"/>
      </w:pPr>
      <w:r>
        <w:t xml:space="preserve"> </w:t>
      </w:r>
    </w:p>
    <w:p w14:paraId="251E96D1" w14:textId="6D8057C0" w:rsidR="000A073E" w:rsidRDefault="002C57DC" w:rsidP="008406FB">
      <w:pPr>
        <w:shd w:val="clear" w:color="auto" w:fill="FFFFFF"/>
        <w:spacing w:line="480" w:lineRule="auto"/>
        <w:rPr>
          <w:b/>
          <w:bCs/>
          <w:color w:val="000000"/>
        </w:rPr>
      </w:pPr>
      <w:r w:rsidRPr="002C57DC">
        <w:rPr>
          <w:color w:val="000000"/>
          <w:highlight w:val="yellow"/>
        </w:rPr>
        <w:t xml:space="preserve">All four biological aging measures were computed using the same panel of 9 biomarkers. These biomarkers were selected based upon their inclusion in the LM biological age algorithm, which utilized machine-learning analysis to select the most parsimonious panel of biomarkers for mortality prediction. The use of common biomarkers ensures the different measures are indexing the same physiological processes. Differences in the analytical approach and statistical operations leading to the final </w:t>
      </w:r>
      <w:r w:rsidRPr="002C57DC">
        <w:rPr>
          <w:color w:val="000000"/>
          <w:highlight w:val="yellow"/>
        </w:rPr>
        <w:lastRenderedPageBreak/>
        <w:t>composite measure reflects different approaches toward the conceptualization of biological age. For HD, biological age is conceptualized as deviation from an ideal physiological state attained in one’s 20s. For KDM, biological age is conceptualized as the average change in physiology that occurs with increasing chronological age. Building upon this, LM captures the increased risk in mortality that accompanies physiological changes occurring with age. Finally, AL conceptualizes aging as the accumulation of changes that become impactful only once they reach a critical threshold. Biomarker and biological age summary statistics for the final analytical sample (</w:t>
      </w:r>
      <w:r w:rsidRPr="002C57DC">
        <w:rPr>
          <w:i/>
          <w:iCs/>
          <w:color w:val="000000"/>
          <w:highlight w:val="yellow"/>
        </w:rPr>
        <w:t>n</w:t>
      </w:r>
      <w:r w:rsidRPr="002C57DC">
        <w:rPr>
          <w:color w:val="000000"/>
          <w:highlight w:val="yellow"/>
        </w:rPr>
        <w:t xml:space="preserve"> = 4,418) are provided in </w:t>
      </w:r>
      <w:r w:rsidRPr="002C57DC">
        <w:rPr>
          <w:b/>
          <w:bCs/>
          <w:color w:val="000000"/>
          <w:highlight w:val="yellow"/>
        </w:rPr>
        <w:t>ESM Table VI</w:t>
      </w:r>
      <w:r w:rsidR="00C37F4F">
        <w:rPr>
          <w:b/>
          <w:bCs/>
          <w:color w:val="000000"/>
          <w:highlight w:val="yellow"/>
        </w:rPr>
        <w:t>I</w:t>
      </w:r>
      <w:r w:rsidRPr="002C57DC">
        <w:rPr>
          <w:b/>
          <w:bCs/>
          <w:color w:val="000000"/>
          <w:highlight w:val="yellow"/>
        </w:rPr>
        <w:t>I.</w:t>
      </w:r>
    </w:p>
    <w:p w14:paraId="2BFA5D82" w14:textId="77777777" w:rsidR="002C57DC" w:rsidRDefault="002C57DC" w:rsidP="008406FB">
      <w:pPr>
        <w:shd w:val="clear" w:color="auto" w:fill="FFFFFF"/>
        <w:spacing w:line="480" w:lineRule="auto"/>
      </w:pPr>
    </w:p>
    <w:p w14:paraId="14F6E446" w14:textId="04E290AA" w:rsidR="000A073E" w:rsidRDefault="008406FB" w:rsidP="008406FB">
      <w:pPr>
        <w:shd w:val="clear" w:color="auto" w:fill="FFFFFF"/>
        <w:spacing w:line="480" w:lineRule="auto"/>
      </w:pPr>
      <w:r>
        <w:t xml:space="preserve">Univariate distributions, bivariate distributions, and Pearson correlations coefficients for age, LM, log-transformed HD, and KDM are displayed in </w:t>
      </w:r>
      <w:r>
        <w:rPr>
          <w:b/>
        </w:rPr>
        <w:t>Figure 3</w:t>
      </w:r>
      <w:r>
        <w:t xml:space="preserve">. Expectedly, all </w:t>
      </w:r>
      <w:r w:rsidR="007466FC">
        <w:t>four</w:t>
      </w:r>
      <w:r>
        <w:t xml:space="preserve"> measures of biological age were significantly correlated with chronological age, and all </w:t>
      </w:r>
      <w:r w:rsidR="007466FC">
        <w:t>four</w:t>
      </w:r>
      <w:r>
        <w:t xml:space="preserve"> measures of biological age were significantly correlated with each other.  </w:t>
      </w:r>
    </w:p>
    <w:p w14:paraId="02D478AB" w14:textId="77777777" w:rsidR="00C37F4F" w:rsidRDefault="00C37F4F" w:rsidP="008406FB">
      <w:pPr>
        <w:shd w:val="clear" w:color="auto" w:fill="FFFFFF"/>
        <w:spacing w:line="480" w:lineRule="auto"/>
      </w:pPr>
    </w:p>
    <w:p w14:paraId="5EA00248" w14:textId="77777777" w:rsidR="000A073E" w:rsidRDefault="008406FB" w:rsidP="008406FB">
      <w:pPr>
        <w:shd w:val="clear" w:color="auto" w:fill="FFFFFF"/>
        <w:spacing w:line="480" w:lineRule="auto"/>
        <w:rPr>
          <w:i/>
        </w:rPr>
      </w:pPr>
      <w:r>
        <w:rPr>
          <w:i/>
        </w:rPr>
        <w:t>Covariates</w:t>
      </w:r>
    </w:p>
    <w:p w14:paraId="3B846E7B" w14:textId="07F052C4" w:rsidR="000A073E" w:rsidRDefault="008406FB" w:rsidP="008406FB">
      <w:pPr>
        <w:shd w:val="clear" w:color="auto" w:fill="FFFFFF"/>
        <w:spacing w:line="480" w:lineRule="auto"/>
      </w:pPr>
      <w:r>
        <w:t xml:space="preserve">Self-reported race/ethnicity </w:t>
      </w:r>
      <w:r w:rsidR="00B418E0">
        <w:fldChar w:fldCharType="begin" w:fldLock="1"/>
      </w:r>
      <w:r w:rsidR="002679A8">
        <w:instrText>ADDIN CSL_CITATION {"citationItems":[{"id":"ITEM-1","itemData":{"DOI":"10.1038/jid.2014.371","ISBN":"6176321972","ISSN":"15378276","PMID":"1000000221","author":[{"dropping-particle":"","family":"Levine","given":"M. E.","non-dropping-particle":"","parse-names":false,"suffix":""},{"dropping-particle":"","family":"Crimmins","given":"E. M.","non-dropping-particle":"","parse-names":false,"suffix":""}],"container-title":"Social Science and Medicine","id":"ITEM-1","issued":{"date-parts":[["2014"]]},"page":"27-32","title":"Evidence of accelerated aging among African Americans and its implications for mortality","type":"article-journal","volume":"118"},"uris":["http://www.mendeley.com/documents/?uuid=b564906a-bc3c-459d-9765-ffa5cd7f1dbc"]}],"mendeley":{"formattedCitation":"&lt;sup&gt;55&lt;/sup&gt;","plainTextFormattedCitation":"55","previouslyFormattedCitation":"&lt;sup&gt;54&lt;/sup&gt;"},"properties":{"noteIndex":0},"schema":"https://github.com/citation-style-language/schema/raw/master/csl-citation.json"}</w:instrText>
      </w:r>
      <w:r w:rsidR="00B418E0">
        <w:fldChar w:fldCharType="separate"/>
      </w:r>
      <w:r w:rsidR="002679A8" w:rsidRPr="002679A8">
        <w:rPr>
          <w:noProof/>
          <w:vertAlign w:val="superscript"/>
        </w:rPr>
        <w:t>55</w:t>
      </w:r>
      <w:r w:rsidR="00B418E0">
        <w:fldChar w:fldCharType="end"/>
      </w:r>
      <w:r>
        <w:t>, socioeconomic status (SES</w:t>
      </w:r>
      <w:r w:rsidR="009D7E28">
        <w:t xml:space="preserve">) </w:t>
      </w:r>
      <w:r w:rsidR="009D7E28">
        <w:fldChar w:fldCharType="begin" w:fldLock="1"/>
      </w:r>
      <w:r w:rsidR="002679A8">
        <w:instrText>ADDIN CSL_CITATION {"citationItems":[{"id":"ITEM-1","itemData":{"DOI":"10.1016/j.bbi.2011.04.010","ISSN":"08891591","abstract":"Low socioeconomic status (SES) may be associated with accelerated biological aging, but findings relating SES with telomere length have been inconsistent. We tested the hypotheses that shorter telomere length and telomerase activity would be related more robustly to education, an early life indicator of socioeconomic position, than to current indicators of socioeconomic circumstances. Healthy men and women aged 53-76. years from the Whitehall II epidemiological cohort provided blood samples from which telomere length was assessed in 448 and telomerase activity in 416. Educational attainment was classified into four levels, while household income and grade of employment were measured as indicators of current socioeconomic circumstances. Age, gender, blood pressure, glycated hemoglobin, high density lipoprotein cholesterol, smoking, body mass index and physical activity were included as covariates. We found that lower educational attainment was associated with shorter telomere length after controlling statistically for biological and behavioral covariates. Neither household income nor employment grade was related to telomere length. The association between telomere length and education remained significant after adjusting for current socioeconomic circumstances. In men, highest levels of telomerase activity were found in the lowest education group. We conclude that low SES defined in terms of education but not current socioeconomic circumstances is associated with shortened telomeres. Low educational attainment may be an indicator of long-term SES trajectories, and be associated with accumulated allostatic load resulting in telomere shortening. Education may also promote problem-solving skills leading to reduced biological stress responsivity, with favorable consequences for biological aging. © 2011 Elsevier Inc.","author":[{"dropping-particle":"","family":"Steptoe","given":"Andrew","non-dropping-particle":"","parse-names":false,"suffix":""},{"dropping-particle":"","family":"Hamer","given":"Mark","non-dropping-particle":"","parse-names":false,"suffix":""},{"dropping-particle":"","family":"Butcher","given":"Lee","non-dropping-particle":"","parse-names":false,"suffix":""},{"dropping-particle":"","family":"Lin","given":"Jue","non-dropping-particle":"","parse-names":false,"suffix":""},{"dropping-particle":"","family":"Brydon","given":"Lena","non-dropping-particle":"","parse-names":false,"suffix":""},{"dropping-particle":"","family":"Kivimäki","given":"Mika","non-dropping-particle":"","parse-names":false,"suffix":""},{"dropping-particle":"","family":"Marmot","given":"Michael","non-dropping-particle":"","parse-names":false,"suffix":""},{"dropping-particle":"","family":"Blackburn","given":"Elizabeth","non-dropping-particle":"","parse-names":false,"suffix":""},{"dropping-particle":"","family":"Erusalimsky","given":"Jorge D.","non-dropping-particle":"","parse-names":false,"suffix":""}],"container-title":"Brain, Behavior, and Immunity","id":"ITEM-1","issue":"7","issued":{"date-parts":[["2011"]]},"page":"1292-1298","publisher":"Elsevier Inc.","title":"Educational attainment but not measures of current socioeconomic circumstances are associated with leukocyte telomere length in healthy older men and women","type":"article-journal","volume":"25"},"uris":["http://www.mendeley.com/documents/?uuid=15f2d810-026b-4acd-bb23-5c350313384e"]},{"id":"ITEM-2","itemData":{"DOI":"10.1093/epirev/mxs001","ISSN":"0193936X","abstract":"It has been hypothesized that one way in which lower socioeconomic status (SES) affects health is by increasing the rate of biological aging. A widely used marker of biological aging is telomere length. Telomeres are structures at the ends of chromosomes that erode with increasing cell proliferation and genetic damage. We aimed to identify, through systematic review and meta-analysis, whether lower SES (greater deprivation) is associated with shorter telomeres. Thirty-one articles, including 29 study populations, were identified. We conducted 3 meta-analyses to compare the telomere lengths of persons of high and low SES with regard to contemporaneous SES (12 study populations from 10 individual articles), education (15 study populations from 14 articles), and childhood SES (2 study populations from 2 articles). For education, there was a significant difference in telomere length between persons of high and low SES in a random-effects model (standardized mean difference (SMD) = 0.060, 95% confidence interval (CI): 0.002, 0.118; P = 0.042), although a range of sensitivity analyses weakened this association. There was no evidence for an association between telomere length and contemporaneous SES (SMD = 0.104, 95% CI: -0.027, 0.236; P = 0.119) or childhood SES (SMD = -0.037, 95% CI: -0.143, 0.069; P = 0.491). These results suggest weak evidence for an association between SES (as measured by education) and biological aging (as measured by telomere length), although there was a lack of consistent findings across the SES measures investigated here. © 2013 The Author. Published by Oxford University Press on behalf of the Johns Hopkins Bloomberg School of Public Health. All rights reserved.","author":[{"dropping-particle":"","family":"Robertson","given":"Tony","non-dropping-particle":"","parse-names":false,"suffix":""},{"dropping-particle":"","family":"Batty","given":"G. David","non-dropping-particle":"","parse-names":false,"suffix":""},{"dropping-particle":"","family":"Der","given":"Geoff","non-dropping-particle":"","parse-names":false,"suffix":""},{"dropping-particle":"","family":"Fenton","given":"Candida","non-dropping-particle":"","parse-names":false,"suffix":""},{"dropping-particle":"","family":"Shiels","given":"Paul G.","non-dropping-particle":"","parse-names":false,"suffix":""},{"dropping-particle":"","family":"Benzeval","given":"Michaela","non-dropping-particle":"","parse-names":false,"suffix":""}],"container-title":"Epidemiologic Reviews","id":"ITEM-2","issue":"1","issued":{"date-parts":[["2013"]]},"page":"98-111","title":"Is socioeconomic status associated with biological aging as measured by telomere length?","type":"article-journal","volume":"35"},"uris":["http://www.mendeley.com/documents/?uuid=2bb25166-322e-4857-ab1c-5acd646dd5df"]}],"mendeley":{"formattedCitation":"&lt;sup&gt;56,57&lt;/sup&gt;","plainTextFormattedCitation":"56,57","previouslyFormattedCitation":"&lt;sup&gt;55,56&lt;/sup&gt;"},"properties":{"noteIndex":0},"schema":"https://github.com/citation-style-language/schema/raw/master/csl-citation.json"}</w:instrText>
      </w:r>
      <w:r w:rsidR="009D7E28">
        <w:fldChar w:fldCharType="separate"/>
      </w:r>
      <w:r w:rsidR="002679A8" w:rsidRPr="002679A8">
        <w:rPr>
          <w:noProof/>
          <w:vertAlign w:val="superscript"/>
        </w:rPr>
        <w:t>56,57</w:t>
      </w:r>
      <w:r w:rsidR="009D7E28">
        <w:fldChar w:fldCharType="end"/>
      </w:r>
      <w:r>
        <w:t xml:space="preserve">, and smoking </w:t>
      </w:r>
      <w:r w:rsidR="00B418E0">
        <w:fldChar w:fldCharType="begin" w:fldLock="1"/>
      </w:r>
      <w:r w:rsidR="002679A8">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9&lt;/sup&gt;"},"properties":{"noteIndex":0},"schema":"https://github.com/citation-style-language/schema/raw/master/csl-citation.json"}</w:instrText>
      </w:r>
      <w:r w:rsidR="00B418E0">
        <w:fldChar w:fldCharType="separate"/>
      </w:r>
      <w:r w:rsidR="002679A8" w:rsidRPr="002679A8">
        <w:rPr>
          <w:noProof/>
          <w:vertAlign w:val="superscript"/>
        </w:rPr>
        <w:t>10</w:t>
      </w:r>
      <w:r w:rsidR="00B418E0">
        <w:fldChar w:fldCharType="end"/>
      </w:r>
      <w:r>
        <w:t xml:space="preserve"> moderate the relationship between chronological age and biological aging. Self-reported race/ethnicity was categorized as non-Hispanic (NH) white, NH black, Hispanic, and ‘other’</w:t>
      </w:r>
      <w:r w:rsidR="00093C28">
        <w:t xml:space="preserve"> (</w:t>
      </w:r>
      <w:r w:rsidR="00093C28" w:rsidRPr="00093C28">
        <w:rPr>
          <w:highlight w:val="yellow"/>
        </w:rPr>
        <w:t>NHANES item RIDRETH1</w:t>
      </w:r>
      <w:r w:rsidR="00093C28">
        <w:t>).</w:t>
      </w:r>
      <w:r>
        <w:t xml:space="preserve"> SES was indexed by educational attainment </w:t>
      </w:r>
      <w:r w:rsidR="00093C28">
        <w:t>(</w:t>
      </w:r>
      <w:r w:rsidR="00093C28" w:rsidRPr="00093C28">
        <w:rPr>
          <w:highlight w:val="yellow"/>
        </w:rPr>
        <w:t>NHANES item DMDEDUC2</w:t>
      </w:r>
      <w:r w:rsidR="00093C28">
        <w:t xml:space="preserve">) </w:t>
      </w:r>
      <w:r>
        <w:t>and federal income-to-poverty ratio (FIPR</w:t>
      </w:r>
      <w:r w:rsidR="00093C28">
        <w:t xml:space="preserve">; </w:t>
      </w:r>
      <w:r w:rsidR="00093C28" w:rsidRPr="00093C28">
        <w:rPr>
          <w:highlight w:val="yellow"/>
        </w:rPr>
        <w:t xml:space="preserve">NHANES item </w:t>
      </w:r>
      <w:r w:rsidR="00093C28" w:rsidRPr="009A6DA9">
        <w:rPr>
          <w:highlight w:val="yellow"/>
        </w:rPr>
        <w:t>INDFMPIR</w:t>
      </w:r>
      <w:r w:rsidR="009A6DA9" w:rsidRPr="009A6DA9">
        <w:rPr>
          <w:highlight w:val="yellow"/>
        </w:rPr>
        <w:t xml:space="preserve"> as calculated per Department of Health and Human Services guidelines</w:t>
      </w:r>
      <w:r>
        <w:t>). Height and weight were measured by an NHANES examiner, and BMI was calculated as weight (kg) divided by height (meters squared</w:t>
      </w:r>
      <w:r w:rsidR="00093C28">
        <w:t xml:space="preserve">; </w:t>
      </w:r>
      <w:r w:rsidR="00093C28" w:rsidRPr="00093C28">
        <w:rPr>
          <w:highlight w:val="yellow"/>
        </w:rPr>
        <w:t>NHANES item BMXBMI</w:t>
      </w:r>
      <w:r>
        <w:t xml:space="preserve">). As prior work has shown that BMI exhibits a U-shaped curve with negative health outcomes </w:t>
      </w:r>
      <w:r w:rsidR="00B418E0">
        <w:fldChar w:fldCharType="begin" w:fldLock="1"/>
      </w:r>
      <w:r w:rsidR="002679A8">
        <w:instrText>ADDIN CSL_CITATION {"citationItems":[{"id":"ITEM-1","itemData":{"author":[{"dropping-particle":"","family":"Lewis","given":"C. E.","non-dropping-particle":"","parse-names":false,"suffix":""},{"dropping-particle":"","family":"McTigue","given":"K. M.","non-dropping-particle":"","parse-names":false,"suffix":""},{"dropping-particle":"","family":"Burke","given":"L. E.","non-dropping-particle":"","parse-names":false,"suffix":""},{"dropping-particle":"","family":"Poirier","given":"P.","non-dropping-particle":"","parse-names":false,"suffix":""},{"dropping-particle":"","family":"Eckel","given":"R. H.","non-dropping-particle":"","parse-names":false,"suffix":""},{"dropping-particle":"V.","family":"Howard","given":"B.","non-dropping-particle":"","parse-names":false,"suffix":""},{"dropping-particle":"","family":"Allison","given":"D. B.","non-dropping-particle":"","parse-names":false,"suffix":""},{"dropping-particle":"","family":"Kumanyika","given":"S.","non-dropping-particle":"","parse-names":false,"suffix":""},{"dropping-particle":"","family":"Pi-Sunyer","given":"F. X.","non-dropping-particle":"","parse-names":false,"suffix":""}],"container-title":"Circulation","id":"ITEM-1","issue":"25","issued":{"date-parts":[["2009"]]},"page":"3263-3271","title":"Mortality, health outcomes, and body mass index in the overweight range","type":"article-journal","volume":"119"},"uris":["http://www.mendeley.com/documents/?uuid=004f5b1c-849f-48dc-af86-5f0fb26dbb0b"]}],"mendeley":{"formattedCitation":"&lt;sup&gt;58&lt;/sup&gt;","plainTextFormattedCitation":"58","previouslyFormattedCitation":"&lt;sup&gt;57&lt;/sup&gt;"},"properties":{"noteIndex":0},"schema":"https://github.com/citation-style-language/schema/raw/master/csl-citation.json"}</w:instrText>
      </w:r>
      <w:r w:rsidR="00B418E0">
        <w:fldChar w:fldCharType="separate"/>
      </w:r>
      <w:r w:rsidR="002679A8" w:rsidRPr="002679A8">
        <w:rPr>
          <w:noProof/>
          <w:vertAlign w:val="superscript"/>
        </w:rPr>
        <w:t>58</w:t>
      </w:r>
      <w:r w:rsidR="00B418E0">
        <w:fldChar w:fldCharType="end"/>
      </w:r>
      <w:r>
        <w:t xml:space="preserve">, our models included both linear and quadratic terms for BMI. </w:t>
      </w:r>
      <w:proofErr w:type="gramStart"/>
      <w:r>
        <w:t>On the basis of</w:t>
      </w:r>
      <w:proofErr w:type="gramEnd"/>
      <w:r>
        <w:t xml:space="preserve"> responses to a computer-assisted questionnaire on smoking habits, women were classified as never, past, or current smokers. To better </w:t>
      </w:r>
      <w:r>
        <w:lastRenderedPageBreak/>
        <w:t xml:space="preserve">isolate the effect of parity and biological age, our primary models controlled for the </w:t>
      </w:r>
      <w:proofErr w:type="gramStart"/>
      <w:r>
        <w:t>aforementioned covariates</w:t>
      </w:r>
      <w:proofErr w:type="gramEnd"/>
      <w:r>
        <w:t>.</w:t>
      </w:r>
    </w:p>
    <w:p w14:paraId="628F34DB" w14:textId="77777777" w:rsidR="000A073E" w:rsidRDefault="000A073E" w:rsidP="008406FB">
      <w:pPr>
        <w:shd w:val="clear" w:color="auto" w:fill="FFFFFF"/>
        <w:spacing w:line="480" w:lineRule="auto"/>
      </w:pPr>
    </w:p>
    <w:p w14:paraId="2AEB9D09" w14:textId="77777777" w:rsidR="000A073E" w:rsidRDefault="008406FB" w:rsidP="008406FB">
      <w:pPr>
        <w:shd w:val="clear" w:color="auto" w:fill="FFFFFF"/>
        <w:spacing w:line="480" w:lineRule="auto"/>
        <w:rPr>
          <w:i/>
        </w:rPr>
      </w:pPr>
      <w:r>
        <w:rPr>
          <w:i/>
        </w:rPr>
        <w:t>Statistical analyses</w:t>
      </w:r>
    </w:p>
    <w:p w14:paraId="2BF43631" w14:textId="3E2E56F3" w:rsidR="000A073E" w:rsidRDefault="008406FB" w:rsidP="008406FB">
      <w:pPr>
        <w:shd w:val="clear" w:color="auto" w:fill="FFFFFF"/>
        <w:spacing w:line="480" w:lineRule="auto"/>
      </w:pPr>
      <w:r>
        <w:t xml:space="preserve">All analyses were performed in R using the </w:t>
      </w:r>
      <w:r>
        <w:rPr>
          <w:i/>
        </w:rPr>
        <w:t>survey</w:t>
      </w:r>
      <w:r>
        <w:t xml:space="preserve"> package, which supports functionality for analyzing data from complex survey designs. To facilitate accessibility of our methods, we also performed all analyses in Stata version 16.1. R scripts, Stata scripts, and data files have been uploaded </w:t>
      </w:r>
      <w:r w:rsidR="009D2296">
        <w:t xml:space="preserve">online and can be found at </w:t>
      </w:r>
      <w:hyperlink r:id="rId12" w:history="1">
        <w:r w:rsidR="009D2296">
          <w:rPr>
            <w:rStyle w:val="Hyperlink"/>
          </w:rPr>
          <w:t>https://osf.io/b2jft/</w:t>
        </w:r>
      </w:hyperlink>
      <w:r>
        <w:t>.</w:t>
      </w:r>
    </w:p>
    <w:p w14:paraId="52CFBA0F" w14:textId="77777777" w:rsidR="000A073E" w:rsidRDefault="000A073E" w:rsidP="008406FB">
      <w:pPr>
        <w:shd w:val="clear" w:color="auto" w:fill="FFFFFF"/>
        <w:spacing w:line="480" w:lineRule="auto"/>
      </w:pPr>
    </w:p>
    <w:p w14:paraId="6AEF635F" w14:textId="59519D49" w:rsidR="001D4FCD" w:rsidRPr="001D4FCD" w:rsidRDefault="008406FB" w:rsidP="008406FB">
      <w:pPr>
        <w:shd w:val="clear" w:color="auto" w:fill="FFFFFF"/>
        <w:spacing w:line="480" w:lineRule="auto"/>
        <w:rPr>
          <w:highlight w:val="yellow"/>
        </w:rPr>
      </w:pPr>
      <w:r>
        <w:t>We followed all NHCS guidelines for the analysis of NHANES data</w:t>
      </w:r>
      <w:r w:rsidR="00B418E0">
        <w:t xml:space="preserve"> </w:t>
      </w:r>
      <w:r w:rsidR="00B418E0">
        <w:fldChar w:fldCharType="begin" w:fldLock="1"/>
      </w:r>
      <w:r w:rsidR="002679A8">
        <w:instrText>ADDIN CSL_CITATION {"citationItems":[{"id":"ITEM-1","itemData":{"URL":"https://wwwn.cdc.gov/nchs/nhanes/AnalyticGuidelines.aspx","accessed":{"date-parts":[["2020","2","4"]]},"author":[{"dropping-particle":"","family":"National Center for Health Statistics","given":"","non-dropping-particle":"","parse-names":false,"suffix":""}],"id":"ITEM-1","issued":{"date-parts":[["2018"]]},"title":"NHANES survey methods and analytic guidelines","type":"webpage"},"uris":["http://www.mendeley.com/documents/?uuid=9d9b0f45-17ff-4ad1-90bc-fc51ba92f922"]}],"mendeley":{"formattedCitation":"&lt;sup&gt;59&lt;/sup&gt;","plainTextFormattedCitation":"59","previouslyFormattedCitation":"&lt;sup&gt;58&lt;/sup&gt;"},"properties":{"noteIndex":0},"schema":"https://github.com/citation-style-language/schema/raw/master/csl-citation.json"}</w:instrText>
      </w:r>
      <w:r w:rsidR="00B418E0">
        <w:fldChar w:fldCharType="separate"/>
      </w:r>
      <w:r w:rsidR="002679A8" w:rsidRPr="002679A8">
        <w:rPr>
          <w:noProof/>
          <w:vertAlign w:val="superscript"/>
        </w:rPr>
        <w:t>59</w:t>
      </w:r>
      <w:r w:rsidR="00B418E0">
        <w:fldChar w:fldCharType="end"/>
      </w:r>
      <w:r>
        <w:t xml:space="preserve">. As the survey weights relevant to the smallest sample subpopulation for which all data are available should be used, we used mobile examination center (MEC) weights to adjust for complex survey design, oversampling, non-coverage, day of the week, and survey nonresponse to compute nationally representative estimates </w:t>
      </w:r>
      <w:r w:rsidR="00B418E0">
        <w:fldChar w:fldCharType="begin" w:fldLock="1"/>
      </w:r>
      <w:r w:rsidR="002679A8">
        <w:instrText>ADDIN CSL_CITATION {"citationItems":[{"id":"ITEM-1","itemData":{"author":[{"dropping-particle":"","family":"Korn","given":"E. L.","non-dropping-particle":"","parse-names":false,"suffix":""},{"dropping-particle":"","family":"Graubard","given":"B. I.","non-dropping-particle":"","parse-names":false,"suffix":""}],"id":"ITEM-1","issued":{"date-parts":[["1999"]]},"publisher":"John Wiley &amp; Sons","title":"Analysis of health surveys","type":"book"},"uris":["http://www.mendeley.com/documents/?uuid=6096a5ff-680d-4b29-9986-8bcde78c5b03"]},{"id":"ITEM-2","itemData":{"DOI":"10.1002/ajhb.23232","ISSN":"15206300","abstract":"Despite a growing number of publicly available datasets, the use of these datasets for secondary analyses in human biology is less common compared with other fields. Secondary analysis of existing data offers an opportunity for human biologists to ask unique questions through an evolutionary and biocultural lens, allowing for an analysis of cultural and structural nuances that affect health. Leveraging publicly available datasets for human biology research is a way for students and established researchers to complement their data collection, use existing data for master's and doctoral theses, pilot test questions, and use existing data to answer interesting new questions or explore questions at the population level. Here we describe where publicly available data are stored, highlighting some data repositories and how to access them. We then discuss how to decide which dataset is right, depending on the research question. Next, we describe steps to construct datasets, analytical considerations and methodological challenges, best practices, and limitations depending on the structure of the study. We close by highlighting a number of publicly available datasets that have been used by human biologists and other datasets that may be of interest to the community, including research that has been conducted on some example datasets.","author":[{"dropping-particle":"","family":"Rosinger","given":"Asher Y.","non-dropping-particle":"","parse-names":false,"suffix":""},{"dropping-particle":"","family":"Ice","given":"Gillian","non-dropping-particle":"","parse-names":false,"suffix":""}],"container-title":"American Journal of Human Biology","id":"ITEM-2","issue":"3","issued":{"date-parts":[["2019"]]},"page":"1-19","title":"Secondary data analysis to answer questions in human biology","type":"article-journal","volume":"31"},"uris":["http://www.mendeley.com/documents/?uuid=13f61eae-e2fa-4ee7-be93-c21b6154e2d1"]}],"mendeley":{"formattedCitation":"&lt;sup&gt;60,61&lt;/sup&gt;","plainTextFormattedCitation":"60,61","previouslyFormattedCitation":"&lt;sup&gt;59,60&lt;/sup&gt;"},"properties":{"noteIndex":0},"schema":"https://github.com/citation-style-language/schema/raw/master/csl-citation.json"}</w:instrText>
      </w:r>
      <w:r w:rsidR="00B418E0">
        <w:fldChar w:fldCharType="separate"/>
      </w:r>
      <w:r w:rsidR="002679A8" w:rsidRPr="002679A8">
        <w:rPr>
          <w:noProof/>
          <w:vertAlign w:val="superscript"/>
        </w:rPr>
        <w:t>60,61</w:t>
      </w:r>
      <w:r w:rsidR="00B418E0">
        <w:fldChar w:fldCharType="end"/>
      </w:r>
      <w:r>
        <w:t xml:space="preserve">. </w:t>
      </w:r>
      <w:r w:rsidR="00093C28" w:rsidRPr="001D4FCD">
        <w:rPr>
          <w:highlight w:val="yellow"/>
        </w:rPr>
        <w:t>Per NHANES analytical guidelines for combining data across cycles, 12-year MEC weights were calculated using the NHANES-provided variables WTMEC4YR and WTMEC2YR as follows:</w:t>
      </w:r>
      <w:r w:rsidR="00093C28" w:rsidRPr="001D4FCD">
        <w:rPr>
          <w:highlight w:val="yellow"/>
        </w:rPr>
        <w:br/>
      </w:r>
      <m:oMathPara>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2</m:t>
              </m:r>
            </m:num>
            <m:den>
              <m:r>
                <w:rPr>
                  <w:rFonts w:ascii="Cambria Math" w:hAnsi="Cambria Math"/>
                  <w:highlight w:val="yellow"/>
                </w:rPr>
                <m:t>3</m:t>
              </m:r>
            </m:den>
          </m:f>
          <m:r>
            <w:rPr>
              <w:rFonts w:ascii="Cambria Math" w:hAnsi="Cambria Math"/>
              <w:highlight w:val="yellow"/>
            </w:rPr>
            <m:t>*WTMEC4YR for the 1999-2000 and 2001-2002 cycles</m:t>
          </m:r>
        </m:oMath>
      </m:oMathPara>
    </w:p>
    <w:p w14:paraId="513CAE67" w14:textId="2A2D36A2" w:rsidR="00093C28" w:rsidRDefault="001D4FCD" w:rsidP="008406FB">
      <w:pPr>
        <w:shd w:val="clear" w:color="auto" w:fill="FFFFFF"/>
        <w:spacing w:line="480" w:lineRule="auto"/>
      </w:pPr>
      <m:oMathPara>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6</m:t>
              </m:r>
            </m:den>
          </m:f>
          <m:r>
            <w:rPr>
              <w:rFonts w:ascii="Cambria Math" w:hAnsi="Cambria Math"/>
              <w:highlight w:val="yellow"/>
            </w:rPr>
            <m:t>*WTMEC2YR for all subsequent cycles.</m:t>
          </m:r>
          <m:r>
            <w:rPr>
              <w:rFonts w:ascii="Cambria Math" w:hAnsi="Cambria Math"/>
            </w:rPr>
            <m:t xml:space="preserve"> </m:t>
          </m:r>
        </m:oMath>
      </m:oMathPara>
    </w:p>
    <w:p w14:paraId="55ED7858" w14:textId="77777777" w:rsidR="00093C28" w:rsidRDefault="00093C28" w:rsidP="008406FB">
      <w:pPr>
        <w:shd w:val="clear" w:color="auto" w:fill="FFFFFF"/>
        <w:spacing w:line="480" w:lineRule="auto"/>
      </w:pPr>
    </w:p>
    <w:p w14:paraId="0621BD80" w14:textId="6477B262" w:rsidR="000A073E" w:rsidRDefault="002C57DC" w:rsidP="008406FB">
      <w:pPr>
        <w:shd w:val="clear" w:color="auto" w:fill="FFFFFF"/>
        <w:spacing w:line="480" w:lineRule="auto"/>
      </w:pPr>
      <w:r w:rsidRPr="006E24C6">
        <w:rPr>
          <w:highlight w:val="yellow"/>
        </w:rPr>
        <w:t xml:space="preserve">Because we estimated four regressions </w:t>
      </w:r>
      <w:r w:rsidR="00595A1F">
        <w:rPr>
          <w:highlight w:val="yellow"/>
        </w:rPr>
        <w:t>(one per outcome measure) for each set of analyses</w:t>
      </w:r>
      <w:r w:rsidR="006E24C6" w:rsidRPr="006E24C6">
        <w:rPr>
          <w:highlight w:val="yellow"/>
        </w:rPr>
        <w:t>, s</w:t>
      </w:r>
      <w:r w:rsidR="008406FB" w:rsidRPr="006E24C6">
        <w:rPr>
          <w:highlight w:val="yellow"/>
        </w:rPr>
        <w:t xml:space="preserve">tatistical significance was set to </w:t>
      </w:r>
      <w:r w:rsidR="008406FB" w:rsidRPr="006E24C6">
        <w:rPr>
          <w:i/>
          <w:highlight w:val="yellow"/>
        </w:rPr>
        <w:t>p</w:t>
      </w:r>
      <w:r w:rsidR="008406FB" w:rsidRPr="006E24C6">
        <w:rPr>
          <w:highlight w:val="yellow"/>
        </w:rPr>
        <w:t xml:space="preserve"> &lt; 0.0</w:t>
      </w:r>
      <w:r w:rsidR="006E24C6" w:rsidRPr="006E24C6">
        <w:rPr>
          <w:highlight w:val="yellow"/>
        </w:rPr>
        <w:t>125 (0.05/4)</w:t>
      </w:r>
      <w:r w:rsidR="006E24C6">
        <w:rPr>
          <w:highlight w:val="yellow"/>
        </w:rPr>
        <w:t xml:space="preserve"> </w:t>
      </w:r>
      <w:r w:rsidR="006E24C6">
        <w:rPr>
          <w:highlight w:val="yellow"/>
        </w:rPr>
        <w:fldChar w:fldCharType="begin" w:fldLock="1"/>
      </w:r>
      <w:r w:rsidR="002679A8">
        <w:rPr>
          <w:highlight w:val="yellow"/>
        </w:rPr>
        <w:instrText>ADDIN CSL_CITATION {"citationItems":[{"id":"ITEM-1","itemData":{"DOI":"10.4135/9781412952644","ISBN":"9781412916110","abstract":"The more tests we perform on a set of data, the more likely we are to reject the null hypothesis when it is true (i.e., a “Type I” error). This is a consequence of the logic of hypothesis testing: We reject the null hypothesis if we witness a rare event. But the larger the number of tests, the easier it is to find rare events and therefore the easier it is to make the mistake of thinking that there is an effect when there is none. This problem is called the inflation of the alpha level. In order to be protected fromit, one strategy is to correct the alpha level when performing multiple tests. Making the alpha level more stringent (i.e., smaller) will create less errors, but itmay alsomake it harder to detect real effects.","author":[{"dropping-particle":"","family":"Abdi","given":"H.","non-dropping-particle":"","parse-names":false,"suffix":""}],"container-title":"Encyclopedia of Measurement and Statistics","editor":[{"dropping-particle":"","family":"Salkind","given":"N.","non-dropping-particle":"","parse-names":false,"suffix":""}],"id":"ITEM-1","issued":{"date-parts":[["2007"]]},"page":"1-9","publisher":"Sage","publisher-place":"Thousand Oaks, CA","title":"The Bonferonni and Šidák Corrections for Multiple Comparisons","type":"chapter"},"uris":["http://www.mendeley.com/documents/?uuid=e9f516ab-4657-4a57-b089-ed630e1b3b3c"]}],"mendeley":{"formattedCitation":"&lt;sup&gt;62&lt;/sup&gt;","plainTextFormattedCitation":"62","previouslyFormattedCitation":"&lt;sup&gt;61&lt;/sup&gt;"},"properties":{"noteIndex":0},"schema":"https://github.com/citation-style-language/schema/raw/master/csl-citation.json"}</w:instrText>
      </w:r>
      <w:r w:rsidR="006E24C6">
        <w:rPr>
          <w:highlight w:val="yellow"/>
        </w:rPr>
        <w:fldChar w:fldCharType="separate"/>
      </w:r>
      <w:r w:rsidR="002679A8" w:rsidRPr="002679A8">
        <w:rPr>
          <w:noProof/>
          <w:highlight w:val="yellow"/>
          <w:vertAlign w:val="superscript"/>
        </w:rPr>
        <w:t>62</w:t>
      </w:r>
      <w:r w:rsidR="006E24C6">
        <w:rPr>
          <w:highlight w:val="yellow"/>
        </w:rPr>
        <w:fldChar w:fldCharType="end"/>
      </w:r>
      <w:r w:rsidR="008406FB" w:rsidRPr="006E24C6">
        <w:rPr>
          <w:highlight w:val="yellow"/>
        </w:rPr>
        <w:t>.</w:t>
      </w:r>
      <w:r w:rsidR="008406FB">
        <w:t xml:space="preserve"> </w:t>
      </w:r>
    </w:p>
    <w:p w14:paraId="576F8821" w14:textId="77777777" w:rsidR="000A073E" w:rsidRDefault="000A073E" w:rsidP="008406FB">
      <w:pPr>
        <w:shd w:val="clear" w:color="auto" w:fill="FFFFFF"/>
        <w:spacing w:line="480" w:lineRule="auto"/>
      </w:pPr>
    </w:p>
    <w:p w14:paraId="2FA59276" w14:textId="63104C71" w:rsidR="002C57DC" w:rsidRDefault="008406FB" w:rsidP="008406FB">
      <w:pPr>
        <w:shd w:val="clear" w:color="auto" w:fill="FFFFFF"/>
        <w:spacing w:line="480" w:lineRule="auto"/>
      </w:pPr>
      <w:r>
        <w:t xml:space="preserve">We estimated multiple linear regression models to examine the association of number of live births on biological age when controlling for </w:t>
      </w:r>
      <w:r w:rsidR="003A2854">
        <w:t xml:space="preserve">chronological age, </w:t>
      </w:r>
      <w:r>
        <w:t xml:space="preserve">self-reported race/ethnicity, educational attainment, FIPR, BMI, and smoking. </w:t>
      </w:r>
      <w:r w:rsidR="00A61575" w:rsidRPr="002C57DC">
        <w:rPr>
          <w:color w:val="000000"/>
          <w:highlight w:val="yellow"/>
        </w:rPr>
        <w:t>T</w:t>
      </w:r>
      <w:r w:rsidR="00A61575">
        <w:rPr>
          <w:color w:val="000000"/>
          <w:shd w:val="clear" w:color="auto" w:fill="FFFF00"/>
        </w:rPr>
        <w:t xml:space="preserve">o focus on biological aging, we conducted analyses using versions of each biological age measure after adjustment for chronological age, computed as the </w:t>
      </w:r>
      <w:r w:rsidR="00A61575">
        <w:rPr>
          <w:color w:val="000000"/>
          <w:shd w:val="clear" w:color="auto" w:fill="FFFF00"/>
        </w:rPr>
        <w:lastRenderedPageBreak/>
        <w:t>residuals of each measure regressed onto chronological age. Following adjustment</w:t>
      </w:r>
      <w:ins w:id="8" w:author="Hastings, Waylon James" w:date="2020-10-05T11:51:00Z">
        <w:r w:rsidR="00D71BB2">
          <w:rPr>
            <w:color w:val="000000"/>
            <w:shd w:val="clear" w:color="auto" w:fill="FFFF00"/>
          </w:rPr>
          <w:t>,</w:t>
        </w:r>
      </w:ins>
      <w:r w:rsidR="00A61575">
        <w:rPr>
          <w:color w:val="000000"/>
          <w:shd w:val="clear" w:color="auto" w:fill="FFFF00"/>
        </w:rPr>
        <w:t xml:space="preserve"> biological aging measures were no longer correlated with chronological age (</w:t>
      </w:r>
      <w:r w:rsidR="00A61575">
        <w:rPr>
          <w:b/>
          <w:bCs/>
          <w:color w:val="000000"/>
          <w:shd w:val="clear" w:color="auto" w:fill="FFFF00"/>
        </w:rPr>
        <w:t xml:space="preserve">ESM Table </w:t>
      </w:r>
      <w:r w:rsidR="00C37F4F">
        <w:rPr>
          <w:b/>
          <w:bCs/>
          <w:color w:val="000000"/>
          <w:shd w:val="clear" w:color="auto" w:fill="FFFF00"/>
        </w:rPr>
        <w:t>IX</w:t>
      </w:r>
      <w:r w:rsidR="00A61575">
        <w:rPr>
          <w:color w:val="000000"/>
          <w:shd w:val="clear" w:color="auto" w:fill="FFFF00"/>
        </w:rPr>
        <w:t xml:space="preserve">). </w:t>
      </w:r>
      <w:r>
        <w:t>Separate models were estimated for LM, log-transformed HD, KDM</w:t>
      </w:r>
      <w:r w:rsidR="00A61575">
        <w:t xml:space="preserve">, and </w:t>
      </w:r>
      <w:r w:rsidR="00A61575" w:rsidRPr="00A61575">
        <w:rPr>
          <w:highlight w:val="yellow"/>
        </w:rPr>
        <w:t>AL</w:t>
      </w:r>
      <w:r w:rsidRPr="00A61575">
        <w:rPr>
          <w:highlight w:val="yellow"/>
        </w:rPr>
        <w:t>.</w:t>
      </w:r>
      <w:r>
        <w:t xml:space="preserve"> </w:t>
      </w:r>
    </w:p>
    <w:p w14:paraId="7224F27F" w14:textId="77777777" w:rsidR="002C57DC" w:rsidRDefault="002C57DC" w:rsidP="008406FB">
      <w:pPr>
        <w:shd w:val="clear" w:color="auto" w:fill="FFFFFF"/>
        <w:spacing w:line="480" w:lineRule="auto"/>
      </w:pPr>
    </w:p>
    <w:p w14:paraId="0A158552" w14:textId="5324FADF" w:rsidR="000A073E" w:rsidRDefault="008406FB" w:rsidP="008406FB">
      <w:pPr>
        <w:shd w:val="clear" w:color="auto" w:fill="FFFFFF"/>
        <w:spacing w:line="480" w:lineRule="auto"/>
      </w:pPr>
      <w:r>
        <w:t xml:space="preserve">We estimated both linear and quadratic terms for number of live births, as it has been previously suggested that the number of live births may exert quadratic, rather than linear, effects on morbidity and mortality </w:t>
      </w:r>
      <w:r w:rsidR="00B418E0">
        <w:fldChar w:fldCharType="begin" w:fldLock="1"/>
      </w:r>
      <w:r w:rsidR="002679A8">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id":"ITEM-3","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Reports","id":"ITEM-3","issued":{"date-parts":[["2015"]]},"page":"1-9","publisher":"Nature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32–34&lt;/sup&gt;","plainTextFormattedCitation":"32–34","previouslyFormattedCitation":"&lt;sup&gt;31–33&lt;/sup&gt;"},"properties":{"noteIndex":0},"schema":"https://github.com/citation-style-language/schema/raw/master/csl-citation.json"}</w:instrText>
      </w:r>
      <w:r w:rsidR="00B418E0">
        <w:fldChar w:fldCharType="separate"/>
      </w:r>
      <w:r w:rsidR="002679A8" w:rsidRPr="002679A8">
        <w:rPr>
          <w:noProof/>
          <w:vertAlign w:val="superscript"/>
        </w:rPr>
        <w:t>32–34</w:t>
      </w:r>
      <w:r w:rsidR="00B418E0">
        <w:fldChar w:fldCharType="end"/>
      </w:r>
      <w:r>
        <w:t xml:space="preserve">. As higher values correspond to more advanced biological age across all biological aging measures, a positive linear effect suggests a higher number of live births is associated with a higher biological age. A positive quadratic effect would suggest a convex (or U-shaped) shape to the fitted curve, while a negative quadratic effect would suggest a concave shape to the fitted curve. As prior work suggests that costs of reproduction should be the most apparent after menopause </w:t>
      </w:r>
      <w:r w:rsidR="00BD06AD">
        <w:fldChar w:fldCharType="begin" w:fldLock="1"/>
      </w:r>
      <w:r w:rsidR="002679A8">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mendeley":{"formattedCitation":"&lt;sup&gt;63&lt;/sup&gt;","plainTextFormattedCitation":"63","previouslyFormattedCitation":"&lt;sup&gt;62&lt;/sup&gt;"},"properties":{"noteIndex":0},"schema":"https://github.com/citation-style-language/schema/raw/master/csl-citation.json"}</w:instrText>
      </w:r>
      <w:r w:rsidR="00BD06AD">
        <w:fldChar w:fldCharType="separate"/>
      </w:r>
      <w:r w:rsidR="002679A8" w:rsidRPr="002679A8">
        <w:rPr>
          <w:noProof/>
          <w:vertAlign w:val="superscript"/>
        </w:rPr>
        <w:t>63</w:t>
      </w:r>
      <w:r w:rsidR="00BD06AD">
        <w:fldChar w:fldCharType="end"/>
      </w:r>
      <w:r>
        <w:t xml:space="preserve">, </w:t>
      </w:r>
      <w:r w:rsidR="009C2E93">
        <w:t xml:space="preserve">models were estimated independently in premenopausal and postmenopausal women. </w:t>
      </w:r>
      <w:r w:rsidR="00017A0F">
        <w:t>E</w:t>
      </w:r>
      <w:r w:rsidR="008024FF">
        <w:t>quation</w:t>
      </w:r>
      <w:r w:rsidR="00017A0F">
        <w:t>s</w:t>
      </w:r>
      <w:r w:rsidR="008024FF">
        <w:t xml:space="preserve"> for each regression </w:t>
      </w:r>
      <w:r w:rsidR="00017A0F">
        <w:t xml:space="preserve">are provided in </w:t>
      </w:r>
      <w:r w:rsidR="00017A0F" w:rsidRPr="00017A0F">
        <w:rPr>
          <w:b/>
          <w:bCs/>
        </w:rPr>
        <w:t>ESM Text 1</w:t>
      </w:r>
      <w:r w:rsidR="00017A0F">
        <w:t>.</w:t>
      </w:r>
      <w:r w:rsidR="009E19FC">
        <w:t xml:space="preserve"> </w:t>
      </w:r>
    </w:p>
    <w:p w14:paraId="614D281C" w14:textId="77777777" w:rsidR="00017A0F" w:rsidRDefault="00017A0F" w:rsidP="008406FB">
      <w:pPr>
        <w:shd w:val="clear" w:color="auto" w:fill="FFFFFF"/>
        <w:spacing w:line="480" w:lineRule="auto"/>
      </w:pPr>
    </w:p>
    <w:p w14:paraId="76A85ADA" w14:textId="1C5BD07A" w:rsidR="000A073E" w:rsidRDefault="008406FB" w:rsidP="008406FB">
      <w:pPr>
        <w:shd w:val="clear" w:color="auto" w:fill="FFFFFF"/>
        <w:spacing w:line="480" w:lineRule="auto"/>
      </w:pPr>
      <w:commentRangeStart w:id="9"/>
      <w:r>
        <w:t xml:space="preserve">Figure </w:t>
      </w:r>
      <w:del w:id="10" w:author="Hastings, Waylon James" w:date="2020-10-08T11:26:00Z">
        <w:r w:rsidDel="00A949FD">
          <w:delText>3</w:delText>
        </w:r>
      </w:del>
      <w:ins w:id="11" w:author="Hastings, Waylon James" w:date="2020-10-08T11:26:00Z">
        <w:r w:rsidR="00A949FD">
          <w:t>4</w:t>
        </w:r>
      </w:ins>
      <w:r>
        <w:t xml:space="preserve"> was generated using Stata through post-estimation marginal standardization postestimation commands in Stata for regressions adjusting for the distribution of other covariates </w:t>
      </w:r>
      <w:commentRangeEnd w:id="9"/>
      <w:r w:rsidR="00236A18">
        <w:rPr>
          <w:rStyle w:val="CommentReference"/>
        </w:rPr>
        <w:commentReference w:id="9"/>
      </w:r>
      <w:r w:rsidR="00BD06AD">
        <w:fldChar w:fldCharType="begin" w:fldLock="1"/>
      </w:r>
      <w:r w:rsidR="002679A8">
        <w:instrText>ADDIN CSL_CITATION {"citationItems":[{"id":"ITEM-1","itemData":{"author":[{"dropping-particle":"","family":"Graubard","given":"B. I.","non-dropping-particle":"","parse-names":false,"suffix":""},{"dropping-particle":"","family":"Korn","given":"E. L.","non-dropping-particle":"","parse-names":false,"suffix":""}],"container-title":"Biometrics","id":"ITEM-1","issue":"2","issued":{"date-parts":[["1999"]]},"page":"652-659","title":"Predictive margins with survey data","type":"article-journal","volume":"55"},"uris":["http://www.mendeley.com/documents/?uuid=a2daddb3-76c3-445b-8f81-bc3cf1adffd4"]}],"mendeley":{"formattedCitation":"&lt;sup&gt;64&lt;/sup&gt;","plainTextFormattedCitation":"64","previouslyFormattedCitation":"&lt;sup&gt;63&lt;/sup&gt;"},"properties":{"noteIndex":0},"schema":"https://github.com/citation-style-language/schema/raw/master/csl-citation.json"}</w:instrText>
      </w:r>
      <w:r w:rsidR="00BD06AD">
        <w:fldChar w:fldCharType="separate"/>
      </w:r>
      <w:r w:rsidR="002679A8" w:rsidRPr="002679A8">
        <w:rPr>
          <w:noProof/>
          <w:vertAlign w:val="superscript"/>
        </w:rPr>
        <w:t>64</w:t>
      </w:r>
      <w:r w:rsidR="00BD06AD">
        <w:fldChar w:fldCharType="end"/>
      </w:r>
      <w:r>
        <w:t xml:space="preserve">. The y-axes in these figures represent the extent to which chronological age deviates from biological age. </w:t>
      </w:r>
      <w:r w:rsidR="002C57DC" w:rsidRPr="002C57DC">
        <w:rPr>
          <w:highlight w:val="yellow"/>
        </w:rPr>
        <w:t xml:space="preserve">For each measure, this presents the difference between </w:t>
      </w:r>
      <w:r w:rsidR="009C2E93">
        <w:rPr>
          <w:highlight w:val="yellow"/>
        </w:rPr>
        <w:t>observed biological age</w:t>
      </w:r>
      <w:r w:rsidR="009C2E93" w:rsidRPr="002C57DC">
        <w:rPr>
          <w:highlight w:val="yellow"/>
        </w:rPr>
        <w:t xml:space="preserve"> </w:t>
      </w:r>
      <w:r w:rsidR="002C57DC" w:rsidRPr="002C57DC">
        <w:rPr>
          <w:highlight w:val="yellow"/>
        </w:rPr>
        <w:t xml:space="preserve">and </w:t>
      </w:r>
      <w:r w:rsidR="00A949FD">
        <w:rPr>
          <w:highlight w:val="yellow"/>
        </w:rPr>
        <w:t>biological</w:t>
      </w:r>
      <w:r w:rsidR="002C57DC" w:rsidRPr="002C57DC">
        <w:rPr>
          <w:highlight w:val="yellow"/>
        </w:rPr>
        <w:t xml:space="preserve"> age predicted by </w:t>
      </w:r>
      <w:r w:rsidR="00A949FD">
        <w:rPr>
          <w:highlight w:val="yellow"/>
        </w:rPr>
        <w:t>chronological</w:t>
      </w:r>
      <w:r w:rsidR="00A949FD" w:rsidRPr="002C57DC">
        <w:rPr>
          <w:highlight w:val="yellow"/>
        </w:rPr>
        <w:t xml:space="preserve"> </w:t>
      </w:r>
      <w:r w:rsidR="002C57DC" w:rsidRPr="002C57DC">
        <w:rPr>
          <w:highlight w:val="yellow"/>
        </w:rPr>
        <w:t xml:space="preserve">age (i.e., the residual of </w:t>
      </w:r>
      <w:r w:rsidR="00A949FD">
        <w:rPr>
          <w:highlight w:val="yellow"/>
        </w:rPr>
        <w:t>each biological aging measure</w:t>
      </w:r>
      <w:r w:rsidR="002C57DC" w:rsidRPr="002C57DC">
        <w:rPr>
          <w:highlight w:val="yellow"/>
        </w:rPr>
        <w:t xml:space="preserve"> regressed onto the </w:t>
      </w:r>
      <w:r w:rsidR="00A949FD">
        <w:rPr>
          <w:highlight w:val="yellow"/>
        </w:rPr>
        <w:t>chronological age</w:t>
      </w:r>
      <w:r w:rsidR="002C57DC" w:rsidRPr="002C57DC">
        <w:rPr>
          <w:highlight w:val="yellow"/>
        </w:rPr>
        <w:t>)</w:t>
      </w:r>
      <w:r w:rsidR="002C57DC">
        <w:t xml:space="preserve">. </w:t>
      </w:r>
      <w:r>
        <w:t xml:space="preserve">In all </w:t>
      </w:r>
      <w:r w:rsidR="007466FC">
        <w:t>four</w:t>
      </w:r>
      <w:r>
        <w:t xml:space="preserve"> cases, positive values indicate aging </w:t>
      </w:r>
      <w:r w:rsidR="00A949FD">
        <w:t xml:space="preserve">acceleration </w:t>
      </w:r>
      <w:r>
        <w:t>(</w:t>
      </w:r>
      <w:r w:rsidR="00A949FD">
        <w:t xml:space="preserve">biological </w:t>
      </w:r>
      <w:r>
        <w:t xml:space="preserve">age &gt; </w:t>
      </w:r>
      <w:r w:rsidR="00A949FD">
        <w:t xml:space="preserve">chronological </w:t>
      </w:r>
      <w:r>
        <w:t xml:space="preserve">age) while negative values indicate age </w:t>
      </w:r>
      <w:r w:rsidR="00A949FD">
        <w:t xml:space="preserve">deceleration </w:t>
      </w:r>
      <w:r>
        <w:t>(</w:t>
      </w:r>
      <w:r w:rsidR="00A949FD">
        <w:t xml:space="preserve">biological </w:t>
      </w:r>
      <w:r>
        <w:t xml:space="preserve">age &lt; </w:t>
      </w:r>
      <w:r w:rsidR="00A949FD">
        <w:t xml:space="preserve">chronological </w:t>
      </w:r>
      <w:r>
        <w:t xml:space="preserve">age).  </w:t>
      </w:r>
    </w:p>
    <w:p w14:paraId="33B242A6" w14:textId="77777777" w:rsidR="000A073E" w:rsidRDefault="000A073E" w:rsidP="008406FB">
      <w:pPr>
        <w:shd w:val="clear" w:color="auto" w:fill="FFFFFF"/>
        <w:spacing w:line="480" w:lineRule="auto"/>
      </w:pPr>
    </w:p>
    <w:p w14:paraId="58B3B20B" w14:textId="77777777" w:rsidR="000A073E" w:rsidRDefault="008406FB" w:rsidP="008406FB">
      <w:pPr>
        <w:shd w:val="clear" w:color="auto" w:fill="FFFFFF"/>
        <w:spacing w:line="480" w:lineRule="auto"/>
        <w:rPr>
          <w:i/>
        </w:rPr>
      </w:pPr>
      <w:r>
        <w:rPr>
          <w:i/>
        </w:rPr>
        <w:t>Sensitivity analyses</w:t>
      </w:r>
    </w:p>
    <w:p w14:paraId="00C244BD" w14:textId="77777777" w:rsidR="000A073E" w:rsidRDefault="008406FB" w:rsidP="008406FB">
      <w:pPr>
        <w:shd w:val="clear" w:color="auto" w:fill="FFFFFF"/>
        <w:spacing w:line="480" w:lineRule="auto"/>
      </w:pPr>
      <w:r>
        <w:t xml:space="preserve">We conducted a series of follow-up regressions to probe the robustness of our primary analyses. First, we repeated the multiple linear regressions exactly as described above, including only chronological age as a covariate. This was done to ensure the relationship between variables included in our primary </w:t>
      </w:r>
      <w:r>
        <w:lastRenderedPageBreak/>
        <w:t>analyses and biological age were so strong as to masking putative relationships between parity and biological age. For example, in our sample BMI was significantly, positively correlated with LM and KDM (</w:t>
      </w:r>
      <w:r>
        <w:rPr>
          <w:i/>
        </w:rPr>
        <w:t>r</w:t>
      </w:r>
      <w:r>
        <w:t xml:space="preserve"> = 0.29 and 0.28, respectively; </w:t>
      </w:r>
      <w:r>
        <w:rPr>
          <w:i/>
        </w:rPr>
        <w:t>p</w:t>
      </w:r>
      <w:r>
        <w:t xml:space="preserve"> &lt; 0.001).</w:t>
      </w:r>
    </w:p>
    <w:p w14:paraId="37D3B9FD" w14:textId="77777777" w:rsidR="000A073E" w:rsidRDefault="000A073E" w:rsidP="008406FB">
      <w:pPr>
        <w:shd w:val="clear" w:color="auto" w:fill="FFFFFF"/>
        <w:spacing w:line="480" w:lineRule="auto"/>
      </w:pPr>
    </w:p>
    <w:p w14:paraId="5092E2A5" w14:textId="17AF7C29" w:rsidR="000A073E" w:rsidRDefault="008406FB" w:rsidP="008406FB">
      <w:pPr>
        <w:shd w:val="clear" w:color="auto" w:fill="FFFFFF"/>
        <w:spacing w:line="480" w:lineRule="auto"/>
      </w:pPr>
      <w:r>
        <w:t xml:space="preserve">We then estimated a second </w:t>
      </w:r>
      <w:r w:rsidR="0054697D">
        <w:t xml:space="preserve">and third </w:t>
      </w:r>
      <w:r>
        <w:t xml:space="preserve">set of sensitivity analyses, with time since last birth used to create additional model terms. We chose these as sensitivity analyses rather than primary analyses for two reasons. First, models including time since last birth by default eliminate all nulliparous women, rendering us unable to calculate estimates for the effect of parity for nulliparous women. Second, data on time since last birth were missing for a significant portion of our sample. In these models, we assessed the extent to which effects of parity may be chronic and accumulate over time, or acute and only present in the postnatal period. To assess potential chronic effects, years since last birth was calculated for women across all survey cycles as age of last live birth subtracted from current chronological age. To assess potential acute effects data on months since last birth was available for women sampled in the 2007-2008 and 2009-2010 cycles. We estimated one set of regressions exactly as described above for our primary </w:t>
      </w:r>
      <w:proofErr w:type="gramStart"/>
      <w:r>
        <w:t>analyses, and</w:t>
      </w:r>
      <w:proofErr w:type="gramEnd"/>
      <w:r>
        <w:t xml:space="preserve"> added terms for the main effect of years since last birth and interactions between years since last birth and parity</w:t>
      </w:r>
      <w:r w:rsidR="0054697D">
        <w:t xml:space="preserve"> (</w:t>
      </w:r>
      <w:r w:rsidR="00236A18">
        <w:t>s</w:t>
      </w:r>
      <w:r w:rsidR="0054697D">
        <w:t>ensitivity analysis 2)</w:t>
      </w:r>
      <w:r>
        <w:t>. We then estimated a</w:t>
      </w:r>
      <w:r w:rsidR="0054697D">
        <w:t xml:space="preserve">dditional </w:t>
      </w:r>
      <w:r>
        <w:t>set of regressions exactly as described above for our primary analyses and added terms for the main effect of months since last birth and interactions between months since last birth and parity</w:t>
      </w:r>
      <w:r w:rsidR="0054697D">
        <w:t xml:space="preserve"> (</w:t>
      </w:r>
      <w:r w:rsidR="00236A18">
        <w:t>s</w:t>
      </w:r>
      <w:r w:rsidR="0054697D">
        <w:t>ensitivity analysis 3)</w:t>
      </w:r>
      <w:r>
        <w:t>; however,</w:t>
      </w:r>
      <w:r w:rsidR="0054697D">
        <w:t xml:space="preserve"> this analysis was conducted in premenopausal women only</w:t>
      </w:r>
      <w:r>
        <w:t xml:space="preserve"> since data on months since last birth were not available for any postmenopausal women,. </w:t>
      </w:r>
    </w:p>
    <w:p w14:paraId="2E0DC10A" w14:textId="77777777" w:rsidR="000A073E" w:rsidRDefault="000A073E" w:rsidP="008406FB">
      <w:pPr>
        <w:shd w:val="clear" w:color="auto" w:fill="FFFFFF"/>
        <w:spacing w:line="480" w:lineRule="auto"/>
      </w:pPr>
    </w:p>
    <w:p w14:paraId="60B36217" w14:textId="77777777" w:rsidR="000A073E" w:rsidRDefault="008406FB" w:rsidP="008406FB">
      <w:pPr>
        <w:shd w:val="clear" w:color="auto" w:fill="FFFFFF"/>
        <w:spacing w:line="480" w:lineRule="auto"/>
        <w:rPr>
          <w:b/>
        </w:rPr>
      </w:pPr>
      <w:r>
        <w:rPr>
          <w:b/>
        </w:rPr>
        <w:t>3. Results</w:t>
      </w:r>
    </w:p>
    <w:p w14:paraId="5CC6F4CE" w14:textId="77777777" w:rsidR="000A073E" w:rsidRDefault="000A073E" w:rsidP="008406FB">
      <w:pPr>
        <w:shd w:val="clear" w:color="auto" w:fill="FFFFFF"/>
        <w:spacing w:line="480" w:lineRule="auto"/>
      </w:pPr>
    </w:p>
    <w:p w14:paraId="567DC6C0" w14:textId="48C583CF" w:rsidR="003811F0" w:rsidRDefault="003811F0" w:rsidP="008406FB">
      <w:pPr>
        <w:shd w:val="clear" w:color="auto" w:fill="FFFFFF"/>
        <w:spacing w:line="480" w:lineRule="auto"/>
        <w:rPr>
          <w:i/>
          <w:iCs/>
        </w:rPr>
      </w:pPr>
      <w:r>
        <w:rPr>
          <w:i/>
          <w:iCs/>
        </w:rPr>
        <w:t xml:space="preserve">Premenopausal women </w:t>
      </w:r>
    </w:p>
    <w:p w14:paraId="3F3A0098" w14:textId="5C11C46A" w:rsidR="000A073E" w:rsidRDefault="009E19FC" w:rsidP="008406FB">
      <w:pPr>
        <w:shd w:val="clear" w:color="auto" w:fill="FFFFFF"/>
        <w:spacing w:line="480" w:lineRule="auto"/>
      </w:pPr>
      <w:r>
        <w:t>The linear effect of number of live births</w:t>
      </w:r>
      <w:r w:rsidR="009C2E93">
        <w:t xml:space="preserve"> and </w:t>
      </w:r>
      <w:r>
        <w:t>quadratic effect of live births</w:t>
      </w:r>
      <w:r w:rsidR="009C2E93">
        <w:t xml:space="preserve"> </w:t>
      </w:r>
      <w:r>
        <w:t xml:space="preserve">not significant in any primary model </w:t>
      </w:r>
      <w:r w:rsidR="009C2E93">
        <w:t xml:space="preserve">in premenopausal women </w:t>
      </w:r>
      <w:r>
        <w:t xml:space="preserve">(see </w:t>
      </w:r>
      <w:r w:rsidRPr="009E19FC">
        <w:rPr>
          <w:b/>
          <w:bCs/>
        </w:rPr>
        <w:t>Table 2</w:t>
      </w:r>
      <w:r w:rsidR="002C760A">
        <w:rPr>
          <w:b/>
          <w:bCs/>
        </w:rPr>
        <w:t xml:space="preserve">; Figure </w:t>
      </w:r>
      <w:r w:rsidR="005E5BDB">
        <w:rPr>
          <w:b/>
          <w:bCs/>
        </w:rPr>
        <w:t>4</w:t>
      </w:r>
      <w:r>
        <w:t xml:space="preserve">). </w:t>
      </w:r>
      <w:r w:rsidR="004E19F4">
        <w:t>S</w:t>
      </w:r>
      <w:r w:rsidR="008406FB">
        <w:t xml:space="preserve">ample sizes for our sensitivity analyses </w:t>
      </w:r>
      <w:r w:rsidR="008406FB">
        <w:lastRenderedPageBreak/>
        <w:t>controlling for chronological age only were slightly larger (</w:t>
      </w:r>
      <w:r w:rsidR="008406FB">
        <w:rPr>
          <w:i/>
        </w:rPr>
        <w:t>n</w:t>
      </w:r>
      <w:r w:rsidR="008406FB">
        <w:t xml:space="preserve"> = </w:t>
      </w:r>
      <w:r w:rsidR="004E19F4">
        <w:t>2,686</w:t>
      </w:r>
      <w:r w:rsidR="008406FB">
        <w:t xml:space="preserve">), as less participants were excluded due to missing covariate information. </w:t>
      </w:r>
      <w:r w:rsidR="002C760A">
        <w:t>Similar to our primary analyses, the main effects of live births (both linear and quadratic terms) were not significant across all measures of biological age (</w:t>
      </w:r>
      <w:r w:rsidR="002C760A" w:rsidRPr="002C760A">
        <w:rPr>
          <w:b/>
          <w:bCs/>
        </w:rPr>
        <w:t>Table 2</w:t>
      </w:r>
      <w:r w:rsidR="002C760A">
        <w:t xml:space="preserve">). </w:t>
      </w:r>
      <w:r w:rsidR="008406FB">
        <w:t xml:space="preserve">Of the </w:t>
      </w:r>
      <w:r w:rsidR="004E19F4">
        <w:t xml:space="preserve">2,166 premenopausal </w:t>
      </w:r>
      <w:r w:rsidR="008406FB">
        <w:t xml:space="preserve">women in our primary analyses, data on years since last live birth were available for </w:t>
      </w:r>
      <w:r w:rsidR="004E19F4">
        <w:t>1,617</w:t>
      </w:r>
      <w:r w:rsidR="008406FB">
        <w:t xml:space="preserve">. The average years since last live birth was </w:t>
      </w:r>
      <w:r w:rsidR="004E19F4">
        <w:t>8.87</w:t>
      </w:r>
      <w:r w:rsidR="008406FB">
        <w:t xml:space="preserve"> (SE = 0.</w:t>
      </w:r>
      <w:r w:rsidR="004E19F4">
        <w:t>19</w:t>
      </w:r>
      <w:r w:rsidR="008406FB">
        <w:t xml:space="preserve">). </w:t>
      </w:r>
      <w:r w:rsidR="0069035A" w:rsidRPr="0069035A">
        <w:rPr>
          <w:highlight w:val="yellow"/>
        </w:rPr>
        <w:t>After correcting for multiple comparisons</w:t>
      </w:r>
      <w:r w:rsidR="0069035A">
        <w:t>, t</w:t>
      </w:r>
      <w:r w:rsidR="008406FB">
        <w:t xml:space="preserve">he main effect of years since last live birth was not significant in any model, nor were any of the interaction terms between years </w:t>
      </w:r>
      <w:r w:rsidR="0069035A">
        <w:t>since</w:t>
      </w:r>
      <w:r w:rsidR="008406FB">
        <w:t xml:space="preserve"> last live birth and parity (</w:t>
      </w:r>
      <w:r w:rsidR="0069035A">
        <w:rPr>
          <w:b/>
        </w:rPr>
        <w:t>Table 2</w:t>
      </w:r>
      <w:r w:rsidR="008406FB">
        <w:t>).</w:t>
      </w:r>
    </w:p>
    <w:p w14:paraId="4FD0157A" w14:textId="77777777" w:rsidR="0054697D" w:rsidRDefault="0054697D" w:rsidP="008406FB">
      <w:pPr>
        <w:shd w:val="clear" w:color="auto" w:fill="FFFFFF"/>
        <w:spacing w:line="480" w:lineRule="auto"/>
      </w:pPr>
    </w:p>
    <w:p w14:paraId="2B5F00B5" w14:textId="4D9CBF81" w:rsidR="0069035A" w:rsidRDefault="008406FB" w:rsidP="0069035A">
      <w:pPr>
        <w:shd w:val="clear" w:color="auto" w:fill="FFFFFF"/>
        <w:spacing w:line="480" w:lineRule="auto"/>
      </w:pPr>
      <w:r>
        <w:t>Our sample size for analyses including months since last live birth (</w:t>
      </w:r>
      <w:r>
        <w:rPr>
          <w:i/>
        </w:rPr>
        <w:t>n</w:t>
      </w:r>
      <w:r>
        <w:t xml:space="preserve"> = 107) was significantly limited by the fact that this subsample excluded all postmenopausal women, and excluded women sampled prior to this question being added in the 2007-2008 cycle. Because of this limited sample size, these results should be interpreted as exploratory only. On average, women with valid responses to this question gave birth 10.</w:t>
      </w:r>
      <w:r w:rsidR="006A2045">
        <w:t>7</w:t>
      </w:r>
      <w:r>
        <w:t xml:space="preserve"> months ago (SE = 0.</w:t>
      </w:r>
      <w:r w:rsidR="006A2045">
        <w:t>63</w:t>
      </w:r>
      <w:r>
        <w:t xml:space="preserve">). </w:t>
      </w:r>
      <w:r w:rsidR="0069035A" w:rsidRPr="0069035A">
        <w:rPr>
          <w:highlight w:val="yellow"/>
        </w:rPr>
        <w:t>After correcting for multiple comparisons</w:t>
      </w:r>
      <w:r w:rsidR="0069035A">
        <w:t>, the main effects of months since last live birth and parity was not significant in any model, nor were any of the interaction terms between months since last live birth and parity (</w:t>
      </w:r>
      <w:r w:rsidR="0069035A">
        <w:rPr>
          <w:b/>
        </w:rPr>
        <w:t>Table 2</w:t>
      </w:r>
      <w:r w:rsidR="0069035A">
        <w:t>).</w:t>
      </w:r>
    </w:p>
    <w:p w14:paraId="2E7C6EF4" w14:textId="76AAD7DF" w:rsidR="0069035A" w:rsidRDefault="0069035A" w:rsidP="008406FB">
      <w:pPr>
        <w:shd w:val="clear" w:color="auto" w:fill="FFFFFF"/>
        <w:spacing w:line="480" w:lineRule="auto"/>
      </w:pPr>
    </w:p>
    <w:p w14:paraId="516D5A8B" w14:textId="16119B9D" w:rsidR="0069035A" w:rsidRDefault="00D534A0" w:rsidP="008406FB">
      <w:pPr>
        <w:shd w:val="clear" w:color="auto" w:fill="FFFFFF"/>
        <w:spacing w:line="480" w:lineRule="auto"/>
        <w:rPr>
          <w:i/>
          <w:iCs/>
        </w:rPr>
      </w:pPr>
      <w:r>
        <w:rPr>
          <w:i/>
          <w:iCs/>
        </w:rPr>
        <w:t>Postmenopausal women</w:t>
      </w:r>
    </w:p>
    <w:p w14:paraId="6335C6E7" w14:textId="6ACF7632" w:rsidR="0054697D" w:rsidRDefault="009C2E93" w:rsidP="0054697D">
      <w:pPr>
        <w:shd w:val="clear" w:color="auto" w:fill="FFFFFF"/>
        <w:spacing w:line="480" w:lineRule="auto"/>
      </w:pPr>
      <w:r>
        <w:t xml:space="preserve">Primary models in postmenopausal women revealed a significant linear effect of live births on biological aging indexed by </w:t>
      </w:r>
      <w:r w:rsidR="00D534A0">
        <w:t>LM, HD, and AL</w:t>
      </w:r>
      <w:r w:rsidR="00236A18">
        <w:t xml:space="preserve">; the linear effect of live births on KDM was not significant after correction for multiple comparisons </w:t>
      </w:r>
      <w:r w:rsidR="0054697D">
        <w:t>(</w:t>
      </w:r>
      <w:r w:rsidR="0054697D" w:rsidRPr="00236A18">
        <w:rPr>
          <w:b/>
          <w:bCs/>
        </w:rPr>
        <w:t>Table 3</w:t>
      </w:r>
      <w:r w:rsidR="0054697D">
        <w:t xml:space="preserve">). </w:t>
      </w:r>
      <w:r>
        <w:t xml:space="preserve">After correcting for multiple comparisons, the quadratic effect of parity </w:t>
      </w:r>
      <w:r w:rsidR="00236A18">
        <w:t xml:space="preserve">on </w:t>
      </w:r>
      <w:r>
        <w:t>biological aging was significant for HD only. Sample sizes for our sensitivity analyses controlling for chronological age only were slightly larger (</w:t>
      </w:r>
      <w:r>
        <w:rPr>
          <w:i/>
        </w:rPr>
        <w:t>n</w:t>
      </w:r>
      <w:r>
        <w:t xml:space="preserve"> = 2,498)</w:t>
      </w:r>
      <w:del w:id="12" w:author="Talia Shirazi" w:date="2020-10-08T19:53:00Z">
        <w:r w:rsidR="00236A18" w:rsidDel="00236A18">
          <w:delText>.</w:delText>
        </w:r>
      </w:del>
      <w:r>
        <w:t>.</w:t>
      </w:r>
      <w:r w:rsidR="0054697D">
        <w:t xml:space="preserve"> Similar trends were observed in the first set of sensitivity analyses, wherein the linear effect of live births was significantly associated with LM, HD, and AL</w:t>
      </w:r>
      <w:r w:rsidR="00236A18">
        <w:t>.</w:t>
      </w:r>
      <w:r w:rsidR="0054697D">
        <w:t xml:space="preserve"> Moreover, the quadratic effect was significant for all four measures, giving rise to the anticipated U-shape for the overall relationship between parity ad biological aging (</w:t>
      </w:r>
      <w:r w:rsidR="0054697D" w:rsidRPr="0054697D">
        <w:t>shown in grey on</w:t>
      </w:r>
      <w:r w:rsidR="0054697D" w:rsidRPr="00236A18">
        <w:rPr>
          <w:b/>
          <w:bCs/>
        </w:rPr>
        <w:t xml:space="preserve"> Figure 4</w:t>
      </w:r>
      <w:r w:rsidR="0054697D">
        <w:t xml:space="preserve">). Of the 2,252 postmenopausal women in our primary analyses, data on years since last birth </w:t>
      </w:r>
      <w:r w:rsidR="0054697D">
        <w:lastRenderedPageBreak/>
        <w:t xml:space="preserve">were available for 1,970. The average years since last birth was 36.09 (SE = 0.25). </w:t>
      </w:r>
      <w:r w:rsidR="0054697D" w:rsidRPr="0069035A">
        <w:rPr>
          <w:highlight w:val="yellow"/>
        </w:rPr>
        <w:t>After correcting for multiple comparisons</w:t>
      </w:r>
      <w:r w:rsidR="0054697D">
        <w:t>, the main effect of years since last live birth was not significant in any model, nor were any of the interaction terms between years since last live birth and parity (</w:t>
      </w:r>
      <w:r w:rsidR="0054697D">
        <w:rPr>
          <w:b/>
        </w:rPr>
        <w:t>Table 3</w:t>
      </w:r>
      <w:r w:rsidR="0054697D">
        <w:t>).</w:t>
      </w:r>
    </w:p>
    <w:p w14:paraId="68B68F29" w14:textId="77777777" w:rsidR="0054697D" w:rsidRPr="00D534A0" w:rsidRDefault="0054697D" w:rsidP="008406FB">
      <w:pPr>
        <w:shd w:val="clear" w:color="auto" w:fill="FFFFFF"/>
        <w:spacing w:line="480" w:lineRule="auto"/>
      </w:pPr>
    </w:p>
    <w:p w14:paraId="2CB2B0EC" w14:textId="77777777" w:rsidR="000A073E" w:rsidRDefault="008406FB" w:rsidP="008406FB">
      <w:pPr>
        <w:shd w:val="clear" w:color="auto" w:fill="FFFFFF"/>
        <w:spacing w:line="480" w:lineRule="auto"/>
      </w:pPr>
      <w:r>
        <w:rPr>
          <w:b/>
        </w:rPr>
        <w:t>4. Discussion</w:t>
      </w:r>
    </w:p>
    <w:p w14:paraId="5E3A05DB" w14:textId="77777777" w:rsidR="000A073E" w:rsidRDefault="000A073E" w:rsidP="008406FB">
      <w:pPr>
        <w:shd w:val="clear" w:color="auto" w:fill="FFFFFF"/>
        <w:spacing w:line="480" w:lineRule="auto"/>
      </w:pPr>
    </w:p>
    <w:p w14:paraId="72FF7E45" w14:textId="782295B8" w:rsidR="000A073E" w:rsidRDefault="008406FB" w:rsidP="00875CA4">
      <w:pPr>
        <w:shd w:val="clear" w:color="auto" w:fill="FFFFFF"/>
        <w:spacing w:line="480" w:lineRule="auto"/>
      </w:pPr>
      <w:r>
        <w:t xml:space="preserve">Our primary aim was to examine putative physiological costs of reproduction, as indexed by </w:t>
      </w:r>
      <w:r w:rsidR="007466FC">
        <w:t>four</w:t>
      </w:r>
      <w:r>
        <w:t xml:space="preserve"> validated measures of biological age </w:t>
      </w:r>
      <w:r w:rsidR="007466FC">
        <w:t xml:space="preserve">and system integrity </w:t>
      </w:r>
      <w:r>
        <w:t xml:space="preserve">among a </w:t>
      </w:r>
      <w:proofErr w:type="gramStart"/>
      <w:r>
        <w:t>nationally-representative</w:t>
      </w:r>
      <w:proofErr w:type="gramEnd"/>
      <w:r>
        <w:t xml:space="preserve"> sample of US women of reproductive and post-reproductive age. Based on </w:t>
      </w:r>
      <w:r w:rsidR="00875CA4">
        <w:t xml:space="preserve">results of </w:t>
      </w:r>
      <w:r>
        <w:t xml:space="preserve">prior work, we hypothesized a U-shaped relationship between parity and biological age. When controlling for lifestyle, health-related, and demographic factors, </w:t>
      </w:r>
      <w:r w:rsidR="001B00C3">
        <w:t xml:space="preserve">the main effect of </w:t>
      </w:r>
      <w:r>
        <w:t>parity (defined as number of live births) was not significantly associated biological ag</w:t>
      </w:r>
      <w:r w:rsidR="005133A4">
        <w:t xml:space="preserve">ing </w:t>
      </w:r>
      <w:r w:rsidR="00875CA4">
        <w:t xml:space="preserve">among premenopausal women. </w:t>
      </w:r>
      <w:r w:rsidR="00AE321D">
        <w:t xml:space="preserve">By contrast, analyses in </w:t>
      </w:r>
      <w:r w:rsidR="0060008C">
        <w:t>postmenopausal women</w:t>
      </w:r>
      <w:r w:rsidR="00AE321D">
        <w:t xml:space="preserve"> revealed the hypothesized U-shape between parity and biological age, with biological age acceleration reaching a minimum at 2-3 live births and more pronounced aging at either extreme. Notably, this pattern was observed for all four measures, although effects did not remain significant for KDM after controlling for multiple comparisons. </w:t>
      </w:r>
      <w:r>
        <w:t>To our knowledge, our study represents the first application of biological age composites indexing system integrity (LM, HD, KDM</w:t>
      </w:r>
      <w:r w:rsidR="007466FC">
        <w:t xml:space="preserve">, </w:t>
      </w:r>
      <w:r w:rsidR="007466FC" w:rsidRPr="007466FC">
        <w:rPr>
          <w:highlight w:val="yellow"/>
        </w:rPr>
        <w:t>AL</w:t>
      </w:r>
      <w:r>
        <w:t xml:space="preserve">) to quantify costs of reproduction in women. In what follows, we </w:t>
      </w:r>
      <w:r w:rsidR="00AE321D">
        <w:t xml:space="preserve">situate our results in </w:t>
      </w:r>
      <w:r>
        <w:t>what we view as the most tenable hypotheses</w:t>
      </w:r>
      <w:r w:rsidR="00AE321D">
        <w:t xml:space="preserve"> relating parity to physiological dysregulation and biological aging</w:t>
      </w:r>
      <w:r>
        <w:t xml:space="preserve">. </w:t>
      </w:r>
    </w:p>
    <w:p w14:paraId="4E9C037E" w14:textId="77777777" w:rsidR="000A073E" w:rsidRDefault="000A073E" w:rsidP="008406FB">
      <w:pPr>
        <w:shd w:val="clear" w:color="auto" w:fill="FFFFFF"/>
        <w:spacing w:line="480" w:lineRule="auto"/>
      </w:pPr>
    </w:p>
    <w:p w14:paraId="523EDE4D" w14:textId="487619E4" w:rsidR="000A073E" w:rsidRDefault="008406FB" w:rsidP="008406FB">
      <w:pPr>
        <w:shd w:val="clear" w:color="auto" w:fill="FFFFFF"/>
        <w:spacing w:line="480" w:lineRule="auto"/>
      </w:pPr>
      <w:commentRangeStart w:id="13"/>
      <w:r>
        <w:t>First</w:t>
      </w:r>
      <w:commentRangeEnd w:id="13"/>
      <w:r w:rsidR="00875CA4">
        <w:rPr>
          <w:rStyle w:val="CommentReference"/>
        </w:rPr>
        <w:commentReference w:id="13"/>
      </w:r>
      <w:r>
        <w:t>, it is possible that reproduction may exert significant physiological effects, but that the proxies used in LM, HD, KDM</w:t>
      </w:r>
      <w:r w:rsidR="007466FC">
        <w:t xml:space="preserve">, and </w:t>
      </w:r>
      <w:r w:rsidR="007466FC" w:rsidRPr="007466FC">
        <w:rPr>
          <w:highlight w:val="yellow"/>
        </w:rPr>
        <w:t>AL</w:t>
      </w:r>
      <w:r>
        <w:t xml:space="preserve"> are imprecise measures of the effects they aim to index. For example, NHANES white blood cell count data reflects the total number of white </w:t>
      </w:r>
      <w:proofErr w:type="gramStart"/>
      <w:r>
        <w:t>blood</w:t>
      </w:r>
      <w:proofErr w:type="gramEnd"/>
      <w:r>
        <w:t xml:space="preserve"> cells, and does not distinguish between different cell types. Total white blood cell count is significantly increased during pregnancy, but returns to baseline within two years postpartum </w:t>
      </w:r>
      <w:r w:rsidR="00C2335B">
        <w:fldChar w:fldCharType="begin" w:fldLock="1"/>
      </w:r>
      <w:r w:rsidR="002679A8">
        <w:instrText>ADDIN CSL_CITATION {"citationItems":[{"id":"ITEM-1","itemData":{"DOI":"10.1016/j.jri.2016.11.004","ISSN":"18727603","abstract":"Pregnancy is an immune challenge to the maternal immune system. The effects of pregnancy on maternal immunity and particularly on memory T cells during and after pregnancy are not fully known. This observational study aims to show the short term and the long term effects of pregnancy on the constitution, size and activation status of peripheral human memory T-lymphocyte populations. Effector memory (EM) and central memory (CM) T-lymphocytes were analyzed using flow cytometry of peripheral blood from 14 nulligravid, 12 primigravid and 15 parous women that were on average 18 months postpartum. The short term effects were shown by the significantly higher CD4+ EM cell and activated CD4+ memory cell proportions in primigravid women compared to nulligravid women. The persistent effects found in this study were the significantly higher proportions of CD4+ EM, CD4+ CM and activated memory T cells in parous women compared to nulligravid women. In contrast to CD4+ cells, activation status of CD8+ memory cells did not differ between the groups. This study shows that pregnancy persistently affects the pre-pregnancy CD4+ memory cell pool in human peripheral blood. During pregnancy, CD4+ T-lymphocytes might differentiate into EM cells followed by persistent higher proportions of CD4+ CM and EM cells postpartum. The persistent effects of pregnancy on memory T cells found in this study support the hypothesis that memory T cells are generated during pregnancy and that these cells could be involved in the lower complication risks in multiparous pregnancies in humans.","author":[{"dropping-particle":"","family":"Kieffer","given":"Tom E.C.","non-dropping-particle":"","parse-names":false,"suffix":""},{"dropping-particle":"","family":"Faas","given":"Marijke M.","non-dropping-particle":"","parse-names":false,"suffix":""},{"dropping-particle":"","family":"Scherjon","given":"Sicco A.","non-dropping-particle":"","parse-names":false,"suffix":""},{"dropping-particle":"","family":"Prins","given":"Jelmer R.","non-dropping-particle":"","parse-names":false,"suffix":""}],"container-title":"Journal of Reproductive Immunology","id":"ITEM-1","issued":{"date-parts":[["2017"]]},"page":"1-8","publisher":"Elsevier Ireland Ltd","title":"Pregnancy persistently affects memory T cell populations","type":"article-journal","volume":"119"},"uris":["http://www.mendeley.com/documents/?uuid=28b9d3ec-9099-4289-9274-dc0803015bb5"]}],"mendeley":{"formattedCitation":"&lt;sup&gt;65&lt;/sup&gt;","plainTextFormattedCitation":"65","previouslyFormattedCitation":"&lt;sup&gt;64&lt;/sup&gt;"},"properties":{"noteIndex":0},"schema":"https://github.com/citation-style-language/schema/raw/master/csl-citation.json"}</w:instrText>
      </w:r>
      <w:r w:rsidR="00C2335B">
        <w:fldChar w:fldCharType="separate"/>
      </w:r>
      <w:r w:rsidR="002679A8" w:rsidRPr="002679A8">
        <w:rPr>
          <w:noProof/>
          <w:vertAlign w:val="superscript"/>
        </w:rPr>
        <w:t>65</w:t>
      </w:r>
      <w:r w:rsidR="00C2335B">
        <w:fldChar w:fldCharType="end"/>
      </w:r>
      <w:r>
        <w:t xml:space="preserve">. By contrast, higher proportions of CD4+ effector memory cells and CD8+ lymphocytes </w:t>
      </w:r>
      <w:r w:rsidR="00C2335B">
        <w:fldChar w:fldCharType="begin" w:fldLock="1"/>
      </w:r>
      <w:r w:rsidR="002679A8">
        <w:instrText>ADDIN CSL_CITATION {"citationItems":[{"id":"ITEM-1","itemData":{"DOI":"10.1016/j.jri.2016.11.004","ISSN":"18727603","abstract":"Pregnancy is an immune challenge to the maternal immune system. The effects of pregnancy on maternal immunity and particularly on memory T cells during and after pregnancy are not fully known. This observational study aims to show the short term and the long term effects of pregnancy on the constitution, size and activation status of peripheral human memory T-lymphocyte populations. Effector memory (EM) and central memory (CM) T-lymphocytes were analyzed using flow cytometry of peripheral blood from 14 nulligravid, 12 primigravid and 15 parous women that were on average 18 months postpartum. The short term effects were shown by the significantly higher CD4+ EM cell and activated CD4+ memory cell proportions in primigravid women compared to nulligravid women. The persistent effects found in this study were the significantly higher proportions of CD4+ EM, CD4+ CM and activated memory T cells in parous women compared to nulligravid women. In contrast to CD4+ cells, activation status of CD8+ memory cells did not differ between the groups. This study shows that pregnancy persistently affects the pre-pregnancy CD4+ memory cell pool in human peripheral blood. During pregnancy, CD4+ T-lymphocytes might differentiate into EM cells followed by persistent higher proportions of CD4+ CM and EM cells postpartum. The persistent effects of pregnancy on memory T cells found in this study support the hypothesis that memory T cells are generated during pregnancy and that these cells could be involved in the lower complication risks in multiparous pregnancies in humans.","author":[{"dropping-particle":"","family":"Kieffer","given":"Tom E.C.","non-dropping-particle":"","parse-names":false,"suffix":""},{"dropping-particle":"","family":"Faas","given":"Marijke M.","non-dropping-particle":"","parse-names":false,"suffix":""},{"dropping-particle":"","family":"Scherjon","given":"Sicco A.","non-dropping-particle":"","parse-names":false,"suffix":""},{"dropping-particle":"","family":"Prins","given":"Jelmer R.","non-dropping-particle":"","parse-names":false,"suffix":""}],"container-title":"Journal of Reproductive Immunology","id":"ITEM-1","issued":{"date-parts":[["2017"]]},"page":"1-8","publisher":"Elsevier Ireland Ltd","title":"Pregnancy persistently affects memory T cell populations","type":"article-journal","volume":"119"},"uris":["http://www.mendeley.com/documents/?uuid=28b9d3ec-9099-4289-9274-dc0803015bb5"]}],"mendeley":{"formattedCitation":"&lt;sup&gt;65&lt;/sup&gt;","plainTextFormattedCitation":"65","previouslyFormattedCitation":"&lt;sup&gt;64&lt;/sup&gt;"},"properties":{"noteIndex":0},"schema":"https://github.com/citation-style-language/schema/raw/master/csl-citation.json"}</w:instrText>
      </w:r>
      <w:r w:rsidR="00C2335B">
        <w:fldChar w:fldCharType="separate"/>
      </w:r>
      <w:r w:rsidR="002679A8" w:rsidRPr="002679A8">
        <w:rPr>
          <w:noProof/>
          <w:vertAlign w:val="superscript"/>
        </w:rPr>
        <w:t>65</w:t>
      </w:r>
      <w:r w:rsidR="00C2335B">
        <w:fldChar w:fldCharType="end"/>
      </w:r>
      <w:r>
        <w:t xml:space="preserve">, higher lymphocyte-monocyte ratios </w:t>
      </w:r>
      <w:r w:rsidR="00C2335B">
        <w:fldChar w:fldCharType="begin" w:fldLock="1"/>
      </w:r>
      <w:r w:rsidR="002679A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lt;sup&gt;16&lt;/sup&gt;","plainTextFormattedCitation":"16","previouslyFormattedCitation":"&lt;sup&gt;15&lt;/sup&gt;"},"properties":{"noteIndex":0},"schema":"https://github.com/citation-style-language/schema/raw/master/csl-citation.json"}</w:instrText>
      </w:r>
      <w:r w:rsidR="00C2335B">
        <w:fldChar w:fldCharType="separate"/>
      </w:r>
      <w:r w:rsidR="002679A8" w:rsidRPr="002679A8">
        <w:rPr>
          <w:noProof/>
          <w:vertAlign w:val="superscript"/>
        </w:rPr>
        <w:t>16</w:t>
      </w:r>
      <w:r w:rsidR="00C2335B">
        <w:fldChar w:fldCharType="end"/>
      </w:r>
      <w:r>
        <w:t xml:space="preserve">, and </w:t>
      </w:r>
      <w:r>
        <w:lastRenderedPageBreak/>
        <w:t xml:space="preserve">lower platelet-lymphocyte ratios </w:t>
      </w:r>
      <w:r w:rsidR="00C2335B">
        <w:fldChar w:fldCharType="begin" w:fldLock="1"/>
      </w:r>
      <w:r w:rsidR="002679A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lt;sup&gt;16&lt;/sup&gt;","plainTextFormattedCitation":"16","previouslyFormattedCitation":"&lt;sup&gt;15&lt;/sup&gt;"},"properties":{"noteIndex":0},"schema":"https://github.com/citation-style-language/schema/raw/master/csl-citation.json"}</w:instrText>
      </w:r>
      <w:r w:rsidR="00C2335B">
        <w:fldChar w:fldCharType="separate"/>
      </w:r>
      <w:r w:rsidR="002679A8" w:rsidRPr="002679A8">
        <w:rPr>
          <w:noProof/>
          <w:vertAlign w:val="superscript"/>
        </w:rPr>
        <w:t>16</w:t>
      </w:r>
      <w:r w:rsidR="00C2335B">
        <w:fldChar w:fldCharType="end"/>
      </w:r>
      <w:r>
        <w:t xml:space="preserve"> are retained in parous women as compared to nulliparous women. This differential composition of white blood cells types as a function of parity suggests that while reproduction does alter immune function, total white blood cell count may be too coarse of a measure to detect shifts in immune function in this context. Similarly, while alkaline phosphatase levels are correlated with bone mineral density </w:t>
      </w:r>
      <w:r w:rsidR="00C2335B">
        <w:fldChar w:fldCharType="begin" w:fldLock="1"/>
      </w:r>
      <w:r w:rsidR="002679A8">
        <w:instrText>ADDIN CSL_CITATION {"citationItems":[{"id":"ITEM-1","itemData":{"author":[{"dropping-particle":"","family":"Park","given":"J. C.","non-dropping-particle":"","parse-names":false,"suffix":""},{"dropping-particle":"","family":"Kovesdy","given":"C. P.","non-dropping-particle":"","parse-names":false,"suffix":""},{"dropping-particle":"","family":"Duong","given":"U.","non-dropping-particle":"","parse-names":false,"suffix":""},{"dropping-particle":"","family":"Streja","given":"E.","non-dropping-particle":"","parse-names":false,"suffix":""},{"dropping-particle":"","family":"Rambod","given":"M.","non-dropping-particle":"","parse-names":false,"suffix":""},{"dropping-particle":"","family":"Nissenson","given":"A. R.","non-dropping-particle":"","parse-names":false,"suffix":""},{"dropping-particle":"","family":"Sprague","given":"S. M.","non-dropping-particle":"","parse-names":false,"suffix":""},{"dropping-particle":"","family":"Kalantar-Zadeh","given":"K.","non-dropping-particle":"","parse-names":false,"suffix":""}],"container-title":"Hemodialysis International","id":"ITEM-1","issue":"2","issued":{"date-parts":[["2010"]]},"page":"182-192","title":"Association of serum alkaline phosphatase and bone mineral density in maintenance hemodialysis patients","type":"article-journal","volume":"14"},"uris":["http://www.mendeley.com/documents/?uuid=0652d68b-1146-49d7-ac41-c964e0c585c0"]}],"mendeley":{"formattedCitation":"&lt;sup&gt;66&lt;/sup&gt;","plainTextFormattedCitation":"66","previouslyFormattedCitation":"&lt;sup&gt;65&lt;/sup&gt;"},"properties":{"noteIndex":0},"schema":"https://github.com/citation-style-language/schema/raw/master/csl-citation.json"}</w:instrText>
      </w:r>
      <w:r w:rsidR="00C2335B">
        <w:fldChar w:fldCharType="separate"/>
      </w:r>
      <w:r w:rsidR="002679A8" w:rsidRPr="002679A8">
        <w:rPr>
          <w:noProof/>
          <w:vertAlign w:val="superscript"/>
        </w:rPr>
        <w:t>66</w:t>
      </w:r>
      <w:r w:rsidR="00C2335B">
        <w:fldChar w:fldCharType="end"/>
      </w:r>
      <w:r>
        <w:t xml:space="preserve">, work in mice suggests that parity exhibits a dose-response relationship with bone mineral density in absence of significant changes in alkaline phosphatase levels </w:t>
      </w:r>
      <w:r w:rsidR="00C2335B">
        <w:fldChar w:fldCharType="begin" w:fldLock="1"/>
      </w:r>
      <w:r w:rsidR="002679A8">
        <w:instrText>ADDIN CSL_CITATION {"citationItems":[{"id":"ITEM-1","itemData":{"ISSN":"11087161","abstract":"Objectives: During the reproductive cycle, altered calcium homeostasis is observed due to variable demand for mineral requirements. This results in increased bone resorption during the time period leading up to parturition and subsequent lactation. During lactation, women will lose 1-3% of bone mineral density per month, which is comparable to the loss experienced on an annual basis post-menopausal. The purpose of this study was to determine the effect of parity on bone formation in middle-aged mice. Methods: Mice were mated and grouped by number of parity and compared with age matched nulliparous controls. Measurements were taken of femoral trabecular and cortical bone. Calcium, protein and alkaline phosphatase levels were also measured. Results: An increase in trabecular bone mineral density was observed when comparing mice that had undergone parity once to the nulliparous control. An overall decrease in trabecular bone mineral density was observed as parity increased from 1 to 5 pregnancies. No alteration was seen in cortical bone formation. No difference was observed when calcium, protein and alkaline phosphatase levels were assessed. Conclusions: This study demonstrates that number of parity has an impact on trabecular bone formation in middle-aged mice, with substantial changes in bone density seen among the parous groups.","author":[{"dropping-particle":"","family":"Gu","given":"Alex","non-dropping-particle":"","parse-names":false,"suffix":""},{"dropping-particle":"","family":"Sellamuthu","given":"R.","non-dropping-particle":"","parse-names":false,"suffix":""},{"dropping-particle":"","family":"Himes","given":"E.","non-dropping-particle":"","parse-names":false,"suffix":""},{"dropping-particle":"","family":"Childress","given":"P. J.","non-dropping-particle":"","parse-names":false,"suffix":""},{"dropping-particle":"","family":"Pelus","given":"L. M.","non-dropping-particle":"","parse-names":false,"suffix":""},{"dropping-particle":"","family":"Orschell","given":"C. M.","non-dropping-particle":"","parse-names":false,"suffix":""},{"dropping-particle":"","family":"Kacena","given":"M. A.","non-dropping-particle":"","parse-names":false,"suffix":""}],"container-title":"Journal of Musculoskeletal Neuronal Interactions","id":"ITEM-1","issue":"4","issued":{"date-parts":[["2017"]]},"page":"312-318","title":"Alterations to maternal cortical and trabecular bone in multiparous middle-aged mice","type":"article-journal","volume":"17"},"uris":["http://www.mendeley.com/documents/?uuid=d9906a2b-4bfe-4364-86c1-5e04f30deabc"]}],"mendeley":{"formattedCitation":"&lt;sup&gt;67&lt;/sup&gt;","plainTextFormattedCitation":"67","previouslyFormattedCitation":"&lt;sup&gt;66&lt;/sup&gt;"},"properties":{"noteIndex":0},"schema":"https://github.com/citation-style-language/schema/raw/master/csl-citation.json"}</w:instrText>
      </w:r>
      <w:r w:rsidR="00C2335B">
        <w:fldChar w:fldCharType="separate"/>
      </w:r>
      <w:r w:rsidR="002679A8" w:rsidRPr="002679A8">
        <w:rPr>
          <w:noProof/>
          <w:vertAlign w:val="superscript"/>
        </w:rPr>
        <w:t>67</w:t>
      </w:r>
      <w:r w:rsidR="00C2335B">
        <w:fldChar w:fldCharType="end"/>
      </w:r>
      <w:r>
        <w:t xml:space="preserve">. </w:t>
      </w:r>
    </w:p>
    <w:p w14:paraId="50E30E88" w14:textId="77777777" w:rsidR="000A073E" w:rsidRDefault="000A073E" w:rsidP="008406FB">
      <w:pPr>
        <w:shd w:val="clear" w:color="auto" w:fill="FFFFFF"/>
        <w:spacing w:line="480" w:lineRule="auto"/>
      </w:pPr>
    </w:p>
    <w:p w14:paraId="31B15A17" w14:textId="2E3CCEBA" w:rsidR="000A073E" w:rsidRDefault="008406FB" w:rsidP="008406FB">
      <w:pPr>
        <w:shd w:val="clear" w:color="auto" w:fill="FFFFFF"/>
        <w:spacing w:line="480" w:lineRule="auto"/>
      </w:pPr>
      <w:r>
        <w:t>The inclusion of proxies in LM, HD, KDM</w:t>
      </w:r>
      <w:r w:rsidR="007466FC">
        <w:t xml:space="preserve">, and </w:t>
      </w:r>
      <w:r w:rsidR="007466FC" w:rsidRPr="007466FC">
        <w:rPr>
          <w:highlight w:val="yellow"/>
        </w:rPr>
        <w:t>AL</w:t>
      </w:r>
      <w:r>
        <w:t xml:space="preserve"> composites that do not accurately capture reproduction-induced changes across the systems they are hypothesized to reflect may in turn dilute the effects of better proxies that are indeed associated with parity. For example, low grade albuminuria risk increases with parity </w:t>
      </w:r>
      <w:r w:rsidR="00C2335B">
        <w:fldChar w:fldCharType="begin" w:fldLock="1"/>
      </w:r>
      <w:r w:rsidR="002679A8">
        <w:instrText>ADDIN CSL_CITATION {"citationItems":[{"id":"ITEM-1","itemData":{"author":[{"dropping-particle":"","family":"Sun","given":"K.","non-dropping-particle":"","parse-names":false,"suffix":""},{"dropping-particle":"","family":"Lin","given":"D.","non-dropping-particle":"","parse-names":false,"suffix":""},{"dropping-particle":"","family":"Feng","given":"Q.","non-dropping-particle":"","parse-names":false,"suffix":""},{"dropping-particle":"","family":"Li","given":"F.","non-dropping-particle":"","parse-names":false,"suffix":""},{"dropping-particle":"","family":"Qi","given":"Y.","non-dropping-particle":"","parse-names":false,"suffix":""},{"dropping-particle":"","family":"Huang","given":"C.","non-dropping-particle":"","parse-names":false,"suffix":""},{"dropping-particle":"","family":"Feng","given":"W.","non-dropping-particle":"","parse-names":false,"suffix":""},{"dropping-particle":"","family":"Yang","given":"C.","non-dropping-particle":"","parse-names":false,"suffix":""},{"dropping-particle":"","family":"Yan","given":"L","non-dropping-particle":"","parse-names":false,"suffix":""},{"dropping-particle":"","family":"Ren","given":"M","non-dropping-particle":"","parse-names":false,"suffix":""}],"container-title":"Aging","id":"ITEM-1","issue":"23","issued":{"date-parts":[["2019"]]},"page":"11030-11039","title":"Parity is associated with albuminuria and chronic kidney isease: A population-based study","type":"article-journal","volume":"11"},"uris":["http://www.mendeley.com/documents/?uuid=59192fa3-d5b1-409f-be2e-ebedbab18272"]}],"mendeley":{"formattedCitation":"&lt;sup&gt;68&lt;/sup&gt;","plainTextFormattedCitation":"68","previouslyFormattedCitation":"&lt;sup&gt;67&lt;/sup&gt;"},"properties":{"noteIndex":0},"schema":"https://github.com/citation-style-language/schema/raw/master/csl-citation.json"}</w:instrText>
      </w:r>
      <w:r w:rsidR="00C2335B">
        <w:fldChar w:fldCharType="separate"/>
      </w:r>
      <w:r w:rsidR="002679A8" w:rsidRPr="002679A8">
        <w:rPr>
          <w:noProof/>
          <w:vertAlign w:val="superscript"/>
        </w:rPr>
        <w:t>68</w:t>
      </w:r>
      <w:r w:rsidR="00C2335B">
        <w:fldChar w:fldCharType="end"/>
      </w:r>
      <w:r>
        <w:t xml:space="preserve">, and it is possible that relationships between parity and albumin (included in our composites) were obscured by the inclusion of more coarse proxies, as detailed above. </w:t>
      </w:r>
    </w:p>
    <w:p w14:paraId="7BD9E04B" w14:textId="77777777" w:rsidR="000A073E" w:rsidRDefault="000A073E" w:rsidP="008406FB">
      <w:pPr>
        <w:shd w:val="clear" w:color="auto" w:fill="FFFFFF"/>
        <w:spacing w:line="480" w:lineRule="auto"/>
      </w:pPr>
    </w:p>
    <w:p w14:paraId="75E15F35" w14:textId="77777777" w:rsidR="007345CC" w:rsidRDefault="008406FB" w:rsidP="008406FB">
      <w:pPr>
        <w:shd w:val="clear" w:color="auto" w:fill="FFFFFF"/>
        <w:spacing w:line="480" w:lineRule="auto"/>
        <w:rPr>
          <w:ins w:id="14" w:author="Hastings, Waylon James" w:date="2020-10-05T12:37:00Z"/>
        </w:rPr>
      </w:pPr>
      <w:r>
        <w:t xml:space="preserve">A second and not mutually exclusive hypothesis is that reproduction exerts significant effects, but that these effects differ in whether they are acute or chronic in nature. In addition to transient changes in global white blood cell counts, other markers of immune function, such as IL-6, TNF-α, and CRP (included in our composites) increase across pregnancy, but return to pre-pregnancy levels within four months postpartum </w:t>
      </w:r>
      <w:r w:rsidR="00C2335B">
        <w:fldChar w:fldCharType="begin" w:fldLock="1"/>
      </w:r>
      <w:r w:rsidR="002679A8">
        <w:instrText>ADDIN CSL_CITATION {"citationItems":[{"id":"ITEM-1","itemData":{"DOI":"10.1210/jc.2006-2083","ISSN":"0021972X","abstract":"Background: Obesity in pregnancy is increasing and is a risk factor for metabolic pathology such as preeclampsia. In the nonpregnant, obesity is associated with dyslipidemia, vascular dysfunction, and low-grade chronic inflammation. Aim: Our aim was to measure microvascular endothelial function in lean and obese pregnant women at intervals throughout their pregnancies and at 4 months after delivery. Plasma markers of endothelial function, inflammation, and placental function and their association with microvascular function were also assessed. Methods: Women in the 1st trimester of pregnancy were recruited, 30 with a body mass index (BMI) less than 30 kg/m2 and 30 with a BMI more than or equal to 30 kg/m2 matched for age, parity, and smoking status. In vivo endothelial-dependent and -independent microvascular function was measured using laser Doppler imaging in the 1st, 2nd, and 3rd trimesters of pregnancy and at 4 months postnatal. Plasma markers of endothelial activation [soluble intercellular cell adhesion molecule-1 (sVCAM-1), soluble vascular cell adhesion molecule-1 (sVCAM-1), von Willebrand factor (vWF), and plasminogen activator inhibitor (PAI)-1], inflammation (IL-6, TNFα, C-reactive protein, and IL-10), and placental function (PAI-1/PAI-2 ratio) were also assessed at each time point. Results: The pattern of improving endothelial function during pregnancy was the same for lean and obese, but endothelial-dependent vasodilation was significantly lower (P &lt; 0.05) in the obese women at each trimester (51, 41, and 39%, respectively). In the postpartum period, the improvement in endothelial-dependent vasodilation persisted in the lean women but declined to near 1st trimester levels in the obese (lean/obese difference, 115%; P &lt; 0.01). There was a small but significant difference in endothelial-independent vasodilation between the two groups, lean response being greater than obese (P = 0.021), and response declined in both groups in the postpartum period. In multivariate analysis, time of sampling had the most impact on endothelial-independent function [18.5% (adjusted sum of squares expressed as a percentage of total means squared), P &lt; 0.001 for sodium nitroprusside response; 9.8%, P &lt; 0.001 for acetylcholine response], and obesity had the most impact on endothelial-dependent microvascular function (1.7%, P = 0.046 for sodium nitroprusside response; 19.3%, P &lt; 0.001 for acetylcholine response). Time of sampling (11.2%, P &lt; 0.001), IL-6 (4.0%, P = 0.…","author":[{"dropping-particle":"","family":"Stewart","given":"Frances M.","non-dropping-particle":"","parse-names":false,"suffix":""},{"dropping-particle":"","family":"Freeman","given":"Dilys J.","non-dropping-particle":"","parse-names":false,"suffix":""},{"dropping-particle":"","family":"Ramsay","given":"Jane E.","non-dropping-particle":"","parse-names":false,"suffix":""},{"dropping-particle":"","family":"Greer","given":"Ian A.","non-dropping-particle":"","parse-names":false,"suffix":""},{"dropping-particle":"","family":"Caslake","given":"Muriel","non-dropping-particle":"","parse-names":false,"suffix":""},{"dropping-particle":"","family":"Ferrell","given":"William R.","non-dropping-particle":"","parse-names":false,"suffix":""}],"container-title":"Journal of Clinical Endocrinology and Metabolism","id":"ITEM-1","issue":"3","issued":{"date-parts":[["2007"]]},"page":"969-975","title":"Longitudinal assessment of maternal endothelial function and markers of inflammation and placental function throughout pregnancy in lean and obese mothers","type":"article-journal","volume":"92"},"uris":["http://www.mendeley.com/documents/?uuid=ad271816-1467-4fa1-91e0-2294302a249b"]},{"id":"ITEM-2","itemData":{"author":[{"dropping-particle":"","family":"Kuzawa","given":"Christopher W.","non-dropping-particle":"","parse-names":false,"suffix":""},{"dropping-particle":"","family":"Adair","given":"Linda S.","non-dropping-particle":"","parse-names":false,"suffix":""},{"dropping-particle":"","family":"Borja","given":"J.","non-dropping-particle":"","parse-names":false,"suffix":""},{"dropping-particle":"","family":"McDade","given":"Thomas W.","non-dropping-particle":"","parse-names":false,"suffix":""}],"container-title":"American Journal of H","id":"ITEM-2","issue":"1","issued":{"date-parts":[["2013"]]},"title":"C-reactive protein by pregnancy and lactational status among Filipino young adult women","type":"article-journal","volume":"25"},"uris":["http://www.mendeley.com/documents/?uuid=5f2fd9b7-6f9b-404c-8a0d-efb61bdf0b82"]}],"mendeley":{"formattedCitation":"&lt;sup&gt;69,70&lt;/sup&gt;","plainTextFormattedCitation":"69,70","previouslyFormattedCitation":"&lt;sup&gt;68,69&lt;/sup&gt;"},"properties":{"noteIndex":0},"schema":"https://github.com/citation-style-language/schema/raw/master/csl-citation.json"}</w:instrText>
      </w:r>
      <w:r w:rsidR="00C2335B">
        <w:fldChar w:fldCharType="separate"/>
      </w:r>
      <w:r w:rsidR="002679A8" w:rsidRPr="002679A8">
        <w:rPr>
          <w:noProof/>
          <w:vertAlign w:val="superscript"/>
        </w:rPr>
        <w:t>69,70</w:t>
      </w:r>
      <w:r w:rsidR="00C2335B">
        <w:fldChar w:fldCharType="end"/>
      </w:r>
      <w:r>
        <w:t xml:space="preserve">. Other indices may change across pregnancy and return to pre-pregnancy levels even faster, such as glomerular filtration rate (an indicator of kidney function) which returns to baseline levels within one week postpartum </w:t>
      </w:r>
      <w:r w:rsidR="00C2335B">
        <w:fldChar w:fldCharType="begin" w:fldLock="1"/>
      </w:r>
      <w:r w:rsidR="002679A8">
        <w:instrText>ADDIN CSL_CITATION {"citationItems":[{"id":"ITEM-1","itemData":{"author":[{"dropping-particle":"","family":"El-Mahallawi","given":"M.","non-dropping-particle":"","parse-names":false,"suffix":""},{"dropping-particle":"","family":"El-Din","given":"D.","non-dropping-particle":"","parse-names":false,"suffix":""},{"dropping-particle":"","family":"Mahran","given":"M.","non-dropping-particle":"","parse-names":false,"suffix":""},{"dropping-particle":"","family":"Sabour","given":"M.","non-dropping-particle":"","parse-names":false,"suffix":""},{"dropping-particle":"","family":"Fadel","given":"H.","non-dropping-particle":"","parse-names":false,"suffix":""}],"container-title":"Obstetrics and Gynecology","id":"ITEM-1","issue":"5","issued":{"date-parts":[["1968"]]},"page":"621-626","title":"Glomerular filtration rate in normal pregnancy and early postpartum period","type":"article-journal","volume":"31"},"uris":["http://www.mendeley.com/documents/?uuid=5113c66a-4cf0-4407-8830-ee85e1d97965"]}],"mendeley":{"formattedCitation":"&lt;sup&gt;71&lt;/sup&gt;","plainTextFormattedCitation":"71","previouslyFormattedCitation":"&lt;sup&gt;70&lt;/sup&gt;"},"properties":{"noteIndex":0},"schema":"https://github.com/citation-style-language/schema/raw/master/csl-citation.json"}</w:instrText>
      </w:r>
      <w:r w:rsidR="00C2335B">
        <w:fldChar w:fldCharType="separate"/>
      </w:r>
      <w:r w:rsidR="002679A8" w:rsidRPr="002679A8">
        <w:rPr>
          <w:noProof/>
          <w:vertAlign w:val="superscript"/>
        </w:rPr>
        <w:t>71</w:t>
      </w:r>
      <w:r w:rsidR="00C2335B">
        <w:fldChar w:fldCharType="end"/>
      </w:r>
      <w:r>
        <w:t xml:space="preserve">, or systolic blood pressure which returns to baseline levels shortly after birth </w:t>
      </w:r>
      <w:r w:rsidR="00C2335B">
        <w:fldChar w:fldCharType="begin" w:fldLock="1"/>
      </w:r>
      <w:r w:rsidR="002679A8">
        <w:instrText>ADDIN CSL_CITATION {"citationItems":[{"id":"ITEM-1","itemData":{"DOI":"10.1097/HJH.0b013e32834f0b1c","ISSN":"02636352","abstract":"Objective: To study longitudinally changes in blood pressure (BP) and heart rate (HR) during healthy pregnancies and to evaluate the influence of parity, pregestational overweight, and excessive weight gain. Methods: A prospective longitudinal cohort study of 57 healthy white women with singleton pregnancies. BP and HR were measured repeatedly at gestational age 14-16 weeks, 22-24 weeks, 30-32 weeks, 36 weeks, and 6 months postpartum using both an oscillometric measurement device (Dinamap) and finger arterial pressure (Finometer PRO). Results: SBP, DBP, and mean arterial pressure (MAP) reached a statistically significant trough at gestational age 22-24 weeks using both measurement devices. When compared with the nonpregnant measurement, SBP at gestational age 22-24 weeks was 6.2 mmHg [95% confidence interval (95% CI) 1.3-11.2] lower measured by Finometer and 7.2 mmHg (95% CI 4.2-10.1) lower measured by Dinamap. DBP and MAP were 8.9 mmHg (95% CI 4.6-13.2) and 9.8 mmHg (95% CI 5.3-14.2) lower measured by Finometer. Measured by Dinamap, DBP and MAP were 4.5 mmHg (95% CI 1.7-7.3) and 5.4 mmHg (95% CI 2.8-7.9) lower at gestational age 22-24 weeks when compared with the nonpregnant state. SBP was significantly higher in women with pregestational BMI at least 25 kg/m 2 with both measurement devices (both P &lt; 0.05). There were no differences in SBP, DBP, or MAP depending on parity or excessive weight gain. Conclusion: BP measured repeatedly by two different noninvasive devices during pregnancy and postpartum showed a statistically significant drop in mid-pregnancy, followed by a progressive increase until term. © 2012 Wolters Kluwer Health | Lippincott Williams &amp; Wilkins.","author":[{"dropping-particle":"","family":"Grindheim","given":"Guro","non-dropping-particle":"","parse-names":false,"suffix":""},{"dropping-particle":"","family":"Estensen","given":"Mette Elise","non-dropping-particle":"","parse-names":false,"suffix":""},{"dropping-particle":"","family":"Langesaeter","given":"Eldrid","non-dropping-particle":"","parse-names":false,"suffix":""},{"dropping-particle":"","family":"Rosseland","given":"Leiv Arne","non-dropping-particle":"","parse-names":false,"suffix":""},{"dropping-particle":"","family":"Toska","given":"Karin","non-dropping-particle":"","parse-names":false,"suffix":""}],"container-title":"Journal of Hypertension","id":"ITEM-1","issue":"2","issued":{"date-parts":[["2012"]]},"page":"342-350","title":"Changes in blood pressure during healthy pregnancy: A longitudinal cohort study","type":"article-journal","volume":"30"},"uris":["http://www.mendeley.com/documents/?uuid=26695fad-1a14-49aa-b14d-c1bb7302c562"]}],"mendeley":{"formattedCitation":"&lt;sup&gt;72&lt;/sup&gt;","plainTextFormattedCitation":"72","previouslyFormattedCitation":"&lt;sup&gt;71&lt;/sup&gt;"},"properties":{"noteIndex":0},"schema":"https://github.com/citation-style-language/schema/raw/master/csl-citation.json"}</w:instrText>
      </w:r>
      <w:r w:rsidR="00C2335B">
        <w:fldChar w:fldCharType="separate"/>
      </w:r>
      <w:r w:rsidR="002679A8" w:rsidRPr="002679A8">
        <w:rPr>
          <w:noProof/>
          <w:vertAlign w:val="superscript"/>
        </w:rPr>
        <w:t>72</w:t>
      </w:r>
      <w:r w:rsidR="00C2335B">
        <w:fldChar w:fldCharType="end"/>
      </w:r>
      <w:r>
        <w:t xml:space="preserve">. Yet, other indices of cardiovascular function such as ventricular volumes and cardiac output that change across pregnancy continue to exhibit differences from baseline values at one year postpartum </w:t>
      </w:r>
      <w:r w:rsidR="00C2335B">
        <w:fldChar w:fldCharType="begin" w:fldLock="1"/>
      </w:r>
      <w:r w:rsidR="002679A8">
        <w:instrText>ADDIN CSL_CITATION {"citationItems":[{"id":"ITEM-1","itemData":{"author":[{"dropping-particle":"","family":"Clapp","given":"J. F.","non-dropping-particle":"","parse-names":false,"suffix":""},{"dropping-particle":"","family":"Capeless","given":"E.","non-dropping-particle":"","parse-names":false,"suffix":""}],"container-title":"American Journal of Cardiology","id":"ITEM-1","issue":"11","issued":{"date-parts":[["1997"]]},"page":"1469-1473","title":"Cardiovascular function before, during, and after the first and subsequent pregnancies","type":"article-journal","volume":"80"},"uris":["http://www.mendeley.com/documents/?uuid=c9d93990-bdfc-4746-847e-39dfefa812d2"]}],"mendeley":{"formattedCitation":"&lt;sup&gt;73&lt;/sup&gt;","plainTextFormattedCitation":"73","previouslyFormattedCitation":"&lt;sup&gt;72&lt;/sup&gt;"},"properties":{"noteIndex":0},"schema":"https://github.com/citation-style-language/schema/raw/master/csl-citation.json"}</w:instrText>
      </w:r>
      <w:r w:rsidR="00C2335B">
        <w:fldChar w:fldCharType="separate"/>
      </w:r>
      <w:r w:rsidR="002679A8" w:rsidRPr="002679A8">
        <w:rPr>
          <w:noProof/>
          <w:vertAlign w:val="superscript"/>
        </w:rPr>
        <w:t>73</w:t>
      </w:r>
      <w:r w:rsidR="00C2335B">
        <w:fldChar w:fldCharType="end"/>
      </w:r>
      <w:r>
        <w:t xml:space="preserve">. Roughly half of women who develop gestational diabetes continue to be diabetic after pregnancy </w:t>
      </w:r>
      <w:r w:rsidR="00C2335B">
        <w:fldChar w:fldCharType="begin" w:fldLock="1"/>
      </w:r>
      <w:r w:rsidR="002679A8">
        <w:instrText>ADDIN CSL_CITATION {"citationItems":[{"id":"ITEM-1","itemData":{"author":[{"dropping-particle":"","family":"Buchanan","given":"T. A.","non-dropping-particle":"","parse-names":false,"suffix":""},{"dropping-particle":"","family":"Xiang","given":"A. H.","non-dropping-particle":"","parse-names":false,"suffix":""},{"dropping-particle":"","family":"Page","given":"K. A.","non-dropping-particle":"","parse-names":false,"suffix":""}],"container-title":"Nature Reviews Endocrinology","id":"ITEM-1","issued":{"date-parts":[["2012"]]},"page":"639-649","title":"Gestational diabetes mellitus: Risks and management during and after pregnancy","type":"article-journal","volume":"8"},"uris":["http://www.mendeley.com/documents/?uuid=8d647fe3-9053-4fc8-9c9b-5684feab2d6c"]}],"mendeley":{"formattedCitation":"&lt;sup&gt;74&lt;/sup&gt;","plainTextFormattedCitation":"74","previouslyFormattedCitation":"&lt;sup&gt;73&lt;/sup&gt;"},"properties":{"noteIndex":0},"schema":"https://github.com/citation-style-language/schema/raw/master/csl-citation.json"}</w:instrText>
      </w:r>
      <w:r w:rsidR="00C2335B">
        <w:fldChar w:fldCharType="separate"/>
      </w:r>
      <w:r w:rsidR="002679A8" w:rsidRPr="002679A8">
        <w:rPr>
          <w:noProof/>
          <w:vertAlign w:val="superscript"/>
        </w:rPr>
        <w:t>74</w:t>
      </w:r>
      <w:r w:rsidR="00C2335B">
        <w:fldChar w:fldCharType="end"/>
      </w:r>
      <w:r>
        <w:t xml:space="preserve">, suggesting a chronic effect of pregnancy on glucose metabolism. Measures of cellular aging exhibit both chronic </w:t>
      </w:r>
      <w:r w:rsidR="00C2335B">
        <w:fldChar w:fldCharType="begin" w:fldLock="1"/>
      </w:r>
      <w:r w:rsidR="002679A8">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women","type":"article-journal","volume":"11"},"uris":["http://www.mendeley.com/documents/?uuid=de602a4d-8590-4989-b627-265d6265ebbf"]},{"id":"ITEM-2","itemData":{"DOI":"10.1093/humrep/dey024","ISBN":"1703993616","ISSN":"14602350","abstract":"STUDY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Reproduction","id":"ITEM-2","issue":"4","issued":{"date-parts":[["2018"]]},"page":"736-744","title":"Parity associated with telomere length among US reproductive age women","type":"article-journal","volume":"33"},"uris":["http://www.mendeley.com/documents/?uuid=973213e5-a5ef-4377-9f83-dd8f9d512c79"]}],"mendeley":{"formattedCitation":"&lt;sup&gt;13,36&lt;/sup&gt;","plainTextFormattedCitation":"13,36","previouslyFormattedCitation":"&lt;sup&gt;12,35&lt;/sup&gt;"},"properties":{"noteIndex":0},"schema":"https://github.com/citation-style-language/schema/raw/master/csl-citation.json"}</w:instrText>
      </w:r>
      <w:r w:rsidR="00C2335B">
        <w:fldChar w:fldCharType="separate"/>
      </w:r>
      <w:r w:rsidR="002679A8" w:rsidRPr="002679A8">
        <w:rPr>
          <w:noProof/>
          <w:vertAlign w:val="superscript"/>
        </w:rPr>
        <w:t>13,36</w:t>
      </w:r>
      <w:r w:rsidR="00C2335B">
        <w:fldChar w:fldCharType="end"/>
      </w:r>
      <w:r>
        <w:t xml:space="preserve"> as well as acute </w:t>
      </w:r>
      <w:r w:rsidR="009D7E28">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13&lt;/sup&gt;"},"properties":{"noteIndex":0},"schema":"https://github.com/citation-style-language/schema/raw/master/csl-citation.json"}</w:instrText>
      </w:r>
      <w:r w:rsidR="009D7E28">
        <w:fldChar w:fldCharType="separate"/>
      </w:r>
      <w:r w:rsidR="002679A8" w:rsidRPr="002679A8">
        <w:rPr>
          <w:noProof/>
          <w:vertAlign w:val="superscript"/>
        </w:rPr>
        <w:t>14</w:t>
      </w:r>
      <w:r w:rsidR="009D7E28">
        <w:fldChar w:fldCharType="end"/>
      </w:r>
      <w:r>
        <w:t xml:space="preserve"> responses to pregnancy. Taken together, </w:t>
      </w:r>
      <w:r>
        <w:lastRenderedPageBreak/>
        <w:t>pregnancy or lactation may be associated with both acute and chronic changes across different systems, and that even within the same physiological system, costs may be both acute and chronic depending on the measure. As a result, the measures included in our biological age composites could be acutely, but not chronically, affected by reproduction, if they are affected at all. Though our sensitivity analyses did not consistently suggest a statistically significant effect of time since last live birth on measures of biological age (suggesting a lack of acute effects), data at finer timescales is needed to better understand changes potential transient changes in biological age markers perinatally.</w:t>
      </w:r>
      <w:ins w:id="15" w:author="Hastings, Waylon James" w:date="2020-10-05T12:34:00Z">
        <w:r w:rsidR="002B4C5F">
          <w:t xml:space="preserve"> </w:t>
        </w:r>
      </w:ins>
    </w:p>
    <w:p w14:paraId="69340047" w14:textId="77777777" w:rsidR="007345CC" w:rsidRDefault="007345CC" w:rsidP="008406FB">
      <w:pPr>
        <w:shd w:val="clear" w:color="auto" w:fill="FFFFFF"/>
        <w:spacing w:line="480" w:lineRule="auto"/>
        <w:rPr>
          <w:ins w:id="16" w:author="Hastings, Waylon James" w:date="2020-10-05T12:37:00Z"/>
        </w:rPr>
      </w:pPr>
    </w:p>
    <w:p w14:paraId="707EA96F" w14:textId="11D8C8C2" w:rsidR="000A073E" w:rsidRPr="007345CC" w:rsidRDefault="002B4C5F" w:rsidP="008406FB">
      <w:pPr>
        <w:shd w:val="clear" w:color="auto" w:fill="FFFFFF"/>
        <w:spacing w:line="480" w:lineRule="auto"/>
      </w:pPr>
      <w:ins w:id="17" w:author="Hastings, Waylon James" w:date="2020-10-05T12:34:00Z">
        <w:r>
          <w:t xml:space="preserve">A related </w:t>
        </w:r>
        <w:r w:rsidR="007345CC">
          <w:t xml:space="preserve">possibility suggests the negative effects of </w:t>
        </w:r>
      </w:ins>
      <w:ins w:id="18" w:author="Hastings, Waylon James" w:date="2020-10-05T12:46:00Z">
        <w:r w:rsidR="008A00C5">
          <w:t>reproduction</w:t>
        </w:r>
      </w:ins>
      <w:ins w:id="19" w:author="Hastings, Waylon James" w:date="2020-10-05T12:34:00Z">
        <w:r w:rsidR="007345CC">
          <w:t xml:space="preserve"> may not manifest until </w:t>
        </w:r>
      </w:ins>
      <w:ins w:id="20" w:author="Hastings, Waylon James" w:date="2020-10-05T12:37:00Z">
        <w:r w:rsidR="007345CC">
          <w:t>after menopause.</w:t>
        </w:r>
      </w:ins>
      <w:ins w:id="21" w:author="Hastings, Waylon James" w:date="2020-10-05T12:46:00Z">
        <w:r w:rsidR="008A00C5">
          <w:t xml:space="preserve"> In this model, </w:t>
        </w:r>
      </w:ins>
      <w:ins w:id="22" w:author="Hastings, Waylon James" w:date="2020-10-05T12:51:00Z">
        <w:r w:rsidR="008A00C5">
          <w:t xml:space="preserve">the </w:t>
        </w:r>
      </w:ins>
      <w:ins w:id="23" w:author="Hastings, Waylon James" w:date="2020-10-05T12:46:00Z">
        <w:r w:rsidR="008A00C5">
          <w:t xml:space="preserve">protective forces </w:t>
        </w:r>
      </w:ins>
      <w:ins w:id="24" w:author="Hastings, Waylon James" w:date="2020-10-05T13:07:00Z">
        <w:r w:rsidR="00D92BFC">
          <w:t>acting</w:t>
        </w:r>
      </w:ins>
      <w:ins w:id="25" w:author="Hastings, Waylon James" w:date="2020-10-05T12:48:00Z">
        <w:r w:rsidR="008A00C5">
          <w:t xml:space="preserve"> to </w:t>
        </w:r>
      </w:ins>
      <w:ins w:id="26" w:author="Hastings, Waylon James" w:date="2020-10-05T12:51:00Z">
        <w:r w:rsidR="008A00C5">
          <w:t xml:space="preserve">ensure survival during </w:t>
        </w:r>
        <w:commentRangeStart w:id="27"/>
        <w:r w:rsidR="008A00C5">
          <w:t>the reproductive stage of the lifespan</w:t>
        </w:r>
      </w:ins>
      <w:ins w:id="28" w:author="Hastings, Waylon James" w:date="2020-10-05T12:52:00Z">
        <w:r w:rsidR="008A00C5">
          <w:t xml:space="preserve"> </w:t>
        </w:r>
      </w:ins>
      <w:commentRangeEnd w:id="27"/>
      <w:ins w:id="29" w:author="Hastings, Waylon James" w:date="2020-10-05T13:08:00Z">
        <w:r w:rsidR="00D92BFC">
          <w:rPr>
            <w:rStyle w:val="CommentReference"/>
          </w:rPr>
          <w:commentReference w:id="27"/>
        </w:r>
      </w:ins>
      <w:ins w:id="30" w:author="Hastings, Waylon James" w:date="2020-10-05T12:52:00Z">
        <w:r w:rsidR="008A00C5">
          <w:t xml:space="preserve">are diminished in the post-menopausal </w:t>
        </w:r>
        <w:proofErr w:type="spellStart"/>
        <w:r w:rsidR="008A00C5">
          <w:t>period</w:t>
        </w:r>
      </w:ins>
      <w:commentRangeStart w:id="31"/>
      <w:ins w:id="32" w:author="Hastings, Waylon James" w:date="2020-10-05T13:02:00Z">
        <w:r w:rsidR="002553B0" w:rsidRPr="002553B0">
          <w:rPr>
            <w:vertAlign w:val="superscript"/>
            <w:rPrChange w:id="33" w:author="Hastings, Waylon James" w:date="2020-10-05T13:02:00Z">
              <w:rPr/>
            </w:rPrChange>
          </w:rPr>
          <w:t>REF</w:t>
        </w:r>
      </w:ins>
      <w:commentRangeEnd w:id="31"/>
      <w:proofErr w:type="spellEnd"/>
      <w:ins w:id="34" w:author="Hastings, Waylon James" w:date="2020-10-05T13:03:00Z">
        <w:r w:rsidR="002553B0">
          <w:rPr>
            <w:rStyle w:val="CommentReference"/>
          </w:rPr>
          <w:commentReference w:id="31"/>
        </w:r>
      </w:ins>
      <w:ins w:id="35" w:author="Hastings, Waylon James" w:date="2020-10-05T12:53:00Z">
        <w:r w:rsidR="008A00C5">
          <w:t xml:space="preserve">. </w:t>
        </w:r>
      </w:ins>
      <w:ins w:id="36" w:author="Hastings, Waylon James" w:date="2020-10-05T12:56:00Z">
        <w:r w:rsidR="002553B0">
          <w:t xml:space="preserve">This hypothesis is supported by the following evidence. </w:t>
        </w:r>
      </w:ins>
      <w:ins w:id="37" w:author="Hastings, Waylon James" w:date="2020-10-05T12:57:00Z">
        <w:r w:rsidR="002553B0">
          <w:t xml:space="preserve">First, menopausal status was </w:t>
        </w:r>
      </w:ins>
      <w:ins w:id="38" w:author="Hastings, Waylon James" w:date="2020-10-05T14:45:00Z">
        <w:r w:rsidR="00726F5F">
          <w:t xml:space="preserve">independently </w:t>
        </w:r>
      </w:ins>
      <w:ins w:id="39" w:author="Hastings, Waylon James" w:date="2020-10-05T12:57:00Z">
        <w:r w:rsidR="002553B0">
          <w:t>associated with increased biological age acceleration as measured by KDM</w:t>
        </w:r>
      </w:ins>
      <w:ins w:id="40" w:author="Hastings, Waylon James" w:date="2020-10-05T13:02:00Z">
        <w:r w:rsidR="002553B0">
          <w:t xml:space="preserve"> and</w:t>
        </w:r>
      </w:ins>
      <w:ins w:id="41" w:author="Hastings, Waylon James" w:date="2020-10-05T12:57:00Z">
        <w:r w:rsidR="002553B0">
          <w:t xml:space="preserve"> AL</w:t>
        </w:r>
      </w:ins>
      <w:ins w:id="42" w:author="Hastings, Waylon James" w:date="2020-10-05T13:16:00Z">
        <w:r w:rsidR="009C184D">
          <w:t xml:space="preserve">, </w:t>
        </w:r>
      </w:ins>
      <w:ins w:id="43" w:author="Hastings, Waylon James" w:date="2020-10-05T13:00:00Z">
        <w:r w:rsidR="002553B0">
          <w:t>replicating</w:t>
        </w:r>
      </w:ins>
      <w:ins w:id="44" w:author="Hastings, Waylon James" w:date="2020-10-05T13:13:00Z">
        <w:r w:rsidR="00D92BFC">
          <w:t xml:space="preserve"> </w:t>
        </w:r>
      </w:ins>
      <w:ins w:id="45" w:author="Hastings, Waylon James" w:date="2020-10-05T14:46:00Z">
        <w:r w:rsidR="00726F5F">
          <w:t>previous</w:t>
        </w:r>
      </w:ins>
      <w:ins w:id="46" w:author="Hastings, Waylon James" w:date="2020-10-05T13:00:00Z">
        <w:r w:rsidR="002553B0">
          <w:t xml:space="preserve"> finding</w:t>
        </w:r>
      </w:ins>
      <w:ins w:id="47" w:author="Hastings, Waylon James" w:date="2020-10-05T13:18:00Z">
        <w:r w:rsidR="009C184D">
          <w:t>s</w:t>
        </w:r>
      </w:ins>
      <w:ins w:id="48" w:author="Hastings, Waylon James" w:date="2020-10-05T13:00:00Z">
        <w:r w:rsidR="002553B0">
          <w:t xml:space="preserve"> </w:t>
        </w:r>
      </w:ins>
      <w:ins w:id="49" w:author="Hastings, Waylon James" w:date="2020-10-05T13:18:00Z">
        <w:r w:rsidR="009C184D">
          <w:t xml:space="preserve">with epigenetic clock measures of biological </w:t>
        </w:r>
        <w:proofErr w:type="spellStart"/>
        <w:r w:rsidR="009C184D">
          <w:t>age</w:t>
        </w:r>
      </w:ins>
      <w:commentRangeStart w:id="50"/>
      <w:ins w:id="51" w:author="Hastings, Waylon James" w:date="2020-10-05T13:01:00Z">
        <w:r w:rsidR="002553B0">
          <w:rPr>
            <w:vertAlign w:val="superscript"/>
          </w:rPr>
          <w:t>RE</w:t>
        </w:r>
      </w:ins>
      <w:commentRangeEnd w:id="50"/>
      <w:ins w:id="52" w:author="Hastings, Waylon James" w:date="2020-10-05T13:16:00Z">
        <w:r w:rsidR="009C184D">
          <w:rPr>
            <w:vertAlign w:val="superscript"/>
          </w:rPr>
          <w:t>F</w:t>
        </w:r>
        <w:proofErr w:type="spellEnd"/>
        <w:r w:rsidR="009C184D">
          <w:t xml:space="preserve">. </w:t>
        </w:r>
      </w:ins>
      <w:ins w:id="53" w:author="Hastings, Waylon James" w:date="2020-10-05T13:01:00Z">
        <w:r w:rsidR="002553B0">
          <w:rPr>
            <w:rStyle w:val="CommentReference"/>
          </w:rPr>
          <w:commentReference w:id="50"/>
        </w:r>
      </w:ins>
      <w:ins w:id="54" w:author="Hastings, Waylon James" w:date="2020-10-05T13:11:00Z">
        <w:r w:rsidR="00D92BFC">
          <w:t xml:space="preserve">Second, </w:t>
        </w:r>
      </w:ins>
      <w:ins w:id="55" w:author="Hastings, Waylon James" w:date="2020-10-05T13:12:00Z">
        <w:r w:rsidR="00D92BFC">
          <w:t>when the sample was stratified by menopausal status, both the linear and quadratic effects of parity were associated with biological age a</w:t>
        </w:r>
      </w:ins>
      <w:ins w:id="56" w:author="Hastings, Waylon James" w:date="2020-10-05T13:13:00Z">
        <w:r w:rsidR="00D92BFC">
          <w:t xml:space="preserve">cceleration </w:t>
        </w:r>
      </w:ins>
      <w:ins w:id="57" w:author="Hastings, Waylon James" w:date="2020-10-05T14:44:00Z">
        <w:r w:rsidR="00726F5F">
          <w:t xml:space="preserve">registered in all four measures, but only for </w:t>
        </w:r>
      </w:ins>
      <w:ins w:id="58" w:author="Hastings, Waylon James" w:date="2020-10-05T14:43:00Z">
        <w:r w:rsidR="00D32526">
          <w:t>postmenopausal women</w:t>
        </w:r>
      </w:ins>
      <w:ins w:id="59" w:author="Hastings, Waylon James" w:date="2020-10-05T13:13:00Z">
        <w:r w:rsidR="00D92BFC">
          <w:t>.</w:t>
        </w:r>
      </w:ins>
      <w:ins w:id="60" w:author="Hastings, Waylon James" w:date="2020-10-05T12:46:00Z">
        <w:r w:rsidR="008A00C5">
          <w:t xml:space="preserve"> </w:t>
        </w:r>
      </w:ins>
      <w:ins w:id="61" w:author="Hastings, Waylon James" w:date="2020-10-05T14:45:00Z">
        <w:r w:rsidR="00726F5F">
          <w:t xml:space="preserve">For premenopausal </w:t>
        </w:r>
        <w:proofErr w:type="gramStart"/>
        <w:r w:rsidR="00726F5F">
          <w:t>women</w:t>
        </w:r>
        <w:proofErr w:type="gramEnd"/>
        <w:r w:rsidR="00726F5F">
          <w:t xml:space="preserve"> no significant effects were observed across all models and </w:t>
        </w:r>
        <w:commentRangeStart w:id="62"/>
        <w:r w:rsidR="00726F5F">
          <w:t>measures</w:t>
        </w:r>
      </w:ins>
      <w:commentRangeEnd w:id="62"/>
      <w:ins w:id="63" w:author="Hastings, Waylon James" w:date="2020-10-05T14:46:00Z">
        <w:r w:rsidR="00726F5F">
          <w:rPr>
            <w:rStyle w:val="CommentReference"/>
          </w:rPr>
          <w:commentReference w:id="62"/>
        </w:r>
      </w:ins>
      <w:ins w:id="64" w:author="Hastings, Waylon James" w:date="2020-10-05T14:45:00Z">
        <w:r w:rsidR="00726F5F">
          <w:t xml:space="preserve">. </w:t>
        </w:r>
      </w:ins>
      <w:ins w:id="65" w:author="Hastings, Waylon James" w:date="2020-10-05T12:46:00Z">
        <w:r w:rsidR="008A00C5">
          <w:t xml:space="preserve"> </w:t>
        </w:r>
      </w:ins>
      <w:ins w:id="66" w:author="Hastings, Waylon James" w:date="2020-10-05T14:47:00Z">
        <w:r w:rsidR="00726F5F">
          <w:t xml:space="preserve">Associations between parity and female longevity </w:t>
        </w:r>
      </w:ins>
      <w:ins w:id="67" w:author="Hastings, Waylon James" w:date="2020-10-05T14:48:00Z">
        <w:r w:rsidR="00726F5F">
          <w:t>once obscured also emerge when pre and postmenopausal women are considered independently</w:t>
        </w:r>
        <w:r w:rsidR="00726F5F" w:rsidRPr="00726F5F">
          <w:rPr>
            <w:vertAlign w:val="superscript"/>
            <w:rPrChange w:id="68" w:author="Hastings, Waylon James" w:date="2020-10-05T14:48:00Z">
              <w:rPr/>
            </w:rPrChange>
          </w:rPr>
          <w:t>63</w:t>
        </w:r>
        <w:r w:rsidR="00726F5F">
          <w:t>.</w:t>
        </w:r>
      </w:ins>
      <w:ins w:id="69" w:author="Hastings, Waylon James" w:date="2020-10-05T14:47:00Z">
        <w:r w:rsidR="00726F5F">
          <w:t xml:space="preserve"> </w:t>
        </w:r>
      </w:ins>
      <w:ins w:id="70" w:author="Hastings, Waylon James" w:date="2020-10-05T12:37:00Z">
        <w:r w:rsidR="007345CC">
          <w:t xml:space="preserve"> </w:t>
        </w:r>
      </w:ins>
    </w:p>
    <w:p w14:paraId="463701D5" w14:textId="77777777" w:rsidR="000A073E" w:rsidRDefault="000A073E" w:rsidP="008406FB">
      <w:pPr>
        <w:shd w:val="clear" w:color="auto" w:fill="FFFFFF"/>
        <w:spacing w:line="480" w:lineRule="auto"/>
      </w:pPr>
    </w:p>
    <w:p w14:paraId="474E219E" w14:textId="2C08C999" w:rsidR="000A073E" w:rsidRDefault="008406FB" w:rsidP="008406FB">
      <w:pPr>
        <w:shd w:val="clear" w:color="auto" w:fill="FFFFFF"/>
        <w:spacing w:line="480" w:lineRule="auto"/>
      </w:pPr>
      <w:r>
        <w:t xml:space="preserve">A </w:t>
      </w:r>
      <w:del w:id="71" w:author="Hastings, Waylon James" w:date="2020-10-05T13:22:00Z">
        <w:r w:rsidDel="009C184D">
          <w:delText xml:space="preserve">third </w:delText>
        </w:r>
      </w:del>
      <w:ins w:id="72" w:author="Hastings, Waylon James" w:date="2020-10-05T13:22:00Z">
        <w:r w:rsidR="009C184D">
          <w:t xml:space="preserve">final </w:t>
        </w:r>
      </w:ins>
      <w:r>
        <w:t>hypothesis is that the measures included in our biological aging composites do in fact accurately index the integrity of systems they represent, and that reproduction is not associated with any chronic costs in these systems. While this hypothesis is supported by studies finding no link between parity and all-cause mortalit</w:t>
      </w:r>
      <w:r w:rsidR="00C2335B">
        <w:t xml:space="preserve">y </w:t>
      </w:r>
      <w:r w:rsidR="00C2335B">
        <w:fldChar w:fldCharType="begin" w:fldLock="1"/>
      </w:r>
      <w:r w:rsidR="002679A8">
        <w:instrText>ADDIN CSL_CITATION {"citationItems":[{"id":"ITEM-1","itemData":{"DOI":"10.1093/gerona/gls218","ISSN":"10795006","abstract":"The disposable soma theory proposes a trade-off between fertility and longevity but existing findings on this association have been mixed. This study used data from 15,622 twins born between 1901 and 1925 ascertained from the population-based Swedish Twin Registry to test the child-longevity association and whether it is accounted for by individual-level factors or by genetic and environmental factors shared by family members. Based on survival analysis, both women and men with children had significantly longer survival relative to the childless, with a slightly higher relative advantage in men. Adjustments for demographic factors and cotwin fertility did not mediate the parenting-survival association, indicating that this association is attributable to individual-level factors associated with fertility rather than family-level environmental or genetic factors shared by cotwins. These results, derived from a large, population-based sample, are inconsistent with the disposable soma theory as applied to modern human populations. © 2013 The Author.","author":[{"dropping-particle":"","family":"Chereji","given":"Elizabeth","non-dropping-particle":"","parse-names":false,"suffix":""},{"dropping-particle":"","family":"Gatz","given":"Margaret","non-dropping-particle":"","parse-names":false,"suffix":""},{"dropping-particle":"","family":"Pedersen","given":"Nancy L.","non-dropping-particle":"","parse-names":false,"suffix":""},{"dropping-particle":"","family":"Prescott","given":"Carol A.","non-dropping-particle":"","parse-names":false,"suffix":""}],"container-title":"Journals of Gerontology - Series A Biological Sciences and Medical Sciences","id":"ITEM-1","issue":"5","issued":{"date-parts":[["2013"]]},"page":"499-509","title":"Reexamining the association between fertility and longevity: Testing the disposable soma theory in a modern human sample of twins","type":"article-journal","volume":"68"},"uris":["http://www.mendeley.com/documents/?uuid=7e12bd2f-7fdb-40c8-9ef4-928b76225a44"]}],"mendeley":{"formattedCitation":"&lt;sup&gt;75&lt;/sup&gt;","plainTextFormattedCitation":"75","previouslyFormattedCitation":"&lt;sup&gt;74&lt;/sup&gt;"},"properties":{"noteIndex":0},"schema":"https://github.com/citation-style-language/schema/raw/master/csl-citation.json"}</w:instrText>
      </w:r>
      <w:r w:rsidR="00C2335B">
        <w:fldChar w:fldCharType="separate"/>
      </w:r>
      <w:r w:rsidR="002679A8" w:rsidRPr="002679A8">
        <w:rPr>
          <w:noProof/>
          <w:vertAlign w:val="superscript"/>
        </w:rPr>
        <w:t>75</w:t>
      </w:r>
      <w:r w:rsidR="00C2335B">
        <w:fldChar w:fldCharType="end"/>
      </w:r>
      <w:r>
        <w:t xml:space="preserve">, it contradicts others that do find a link </w:t>
      </w:r>
      <w:r w:rsidR="00C2335B">
        <w:fldChar w:fldCharType="begin" w:fldLock="1"/>
      </w:r>
      <w:r w:rsidR="002679A8">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Reports","id":"ITEM-3","issued":{"date-parts":[["2016"]]},"page":"1-11","title":"Parity and All-cause Mortality in Women and Men: A Dose-Response Meta-Analysis of Cohort Studies","type":"article-journal","volume":"6:19351"},"uris":["http://www.mendeley.com/documents/?uuid=5553de32-3ff5-44b1-8d79-80598ae8f5f8"]}],"mendeley":{"formattedCitation":"&lt;sup&gt;28,32,33&lt;/sup&gt;","plainTextFormattedCitation":"28,32,33","previouslyFormattedCitation":"&lt;sup&gt;27,31,32&lt;/sup&gt;"},"properties":{"noteIndex":0},"schema":"https://github.com/citation-style-language/schema/raw/master/csl-citation.json"}</w:instrText>
      </w:r>
      <w:r w:rsidR="00C2335B">
        <w:fldChar w:fldCharType="separate"/>
      </w:r>
      <w:r w:rsidR="002679A8" w:rsidRPr="002679A8">
        <w:rPr>
          <w:noProof/>
          <w:vertAlign w:val="superscript"/>
        </w:rPr>
        <w:t>28,32,33</w:t>
      </w:r>
      <w:r w:rsidR="00C2335B">
        <w:fldChar w:fldCharType="end"/>
      </w:r>
      <w:r>
        <w:t xml:space="preserve">, and further contradicts other research linking parity with other health outcomes, such as type II diabetes and </w:t>
      </w:r>
      <w:r w:rsidR="00C2335B">
        <w:t>CVD</w:t>
      </w:r>
      <w:r>
        <w:t xml:space="preserve"> </w:t>
      </w:r>
      <w:r w:rsidR="00C2335B">
        <w:fldChar w:fldCharType="begin" w:fldLock="1"/>
      </w:r>
      <w:r w:rsidR="002679A8">
        <w:instrText>ADDIN CSL_CITATION {"citationItems":[{"id":"ITEM-1","itemData":{"DOI":"10.1161/01.CIR.0000053441.43495.1A","author":[{"dropping-particle":"","family":"Lawlor","given":"Debbie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Davey","non-dropping-particle":"","parse-names":false,"suffix":""}],"container-title":"Circulation","id":"ITEM-1","issued":{"date-parts":[["2003"]]},"page":"1260-1264","title":"Is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mendeley":{"formattedCitation":"&lt;sup&gt;31&lt;/sup&gt;","plainTextFormattedCitation":"31","previouslyFormattedCitation":"&lt;sup&gt;30&lt;/sup&gt;"},"properties":{"noteIndex":0},"schema":"https://github.com/citation-style-language/schema/raw/master/csl-citation.json"}</w:instrText>
      </w:r>
      <w:r w:rsidR="00C2335B">
        <w:fldChar w:fldCharType="separate"/>
      </w:r>
      <w:r w:rsidR="002679A8" w:rsidRPr="002679A8">
        <w:rPr>
          <w:noProof/>
          <w:vertAlign w:val="superscript"/>
        </w:rPr>
        <w:t>31</w:t>
      </w:r>
      <w:r w:rsidR="00C2335B">
        <w:fldChar w:fldCharType="end"/>
      </w:r>
      <w:r>
        <w:t>.</w:t>
      </w:r>
    </w:p>
    <w:p w14:paraId="1B6C910E" w14:textId="77777777" w:rsidR="000A073E" w:rsidRDefault="000A073E" w:rsidP="008406FB">
      <w:pPr>
        <w:shd w:val="clear" w:color="auto" w:fill="FFFFFF"/>
        <w:spacing w:line="480" w:lineRule="auto"/>
      </w:pPr>
    </w:p>
    <w:p w14:paraId="2F0573B8" w14:textId="77777777" w:rsidR="000A073E" w:rsidRDefault="008406FB" w:rsidP="008406FB">
      <w:pPr>
        <w:shd w:val="clear" w:color="auto" w:fill="FFFFFF"/>
        <w:spacing w:line="480" w:lineRule="auto"/>
        <w:rPr>
          <w:i/>
        </w:rPr>
      </w:pPr>
      <w:r>
        <w:rPr>
          <w:i/>
        </w:rPr>
        <w:lastRenderedPageBreak/>
        <w:t>Limitations</w:t>
      </w:r>
    </w:p>
    <w:p w14:paraId="7F352511" w14:textId="4B2CF619" w:rsidR="000A073E" w:rsidRDefault="008406FB" w:rsidP="008406FB">
      <w:pPr>
        <w:shd w:val="clear" w:color="auto" w:fill="FFFFFF"/>
        <w:spacing w:line="480" w:lineRule="auto"/>
      </w:pPr>
      <w:r>
        <w:t xml:space="preserve">The fact that NHANES is cross-sectional rather than longitudinal in design contributes to two significant limitations in our study. First, its cross-sectional nature does not allow us to draw conclusions about causal relationships (or lack thereof); thus, it is crucial that future work follow women as they transition from nulliparity to parity, and as they continue to reproduce, to best evaluate causal relationships between reproduction and biological age. However, should a causal relationship between chronic effects of parity and biological age exist, this should have been apparent in our cross-sectional data, especially given the low levels of error or bias in reporting the number of live births. Second, we are only able to examine relatively chronic, rather than acute, effects of reproduction on biological age given the current study design. Longitudinal studies, ideally with dense sampling schedules, would better enable us to assess the time scales at which costs of reproduction may be apparent. Frequently sampling women before, during, and after pregnancy would allow for the investigation of putative acute and chronic changes in markers and composites of biological age. </w:t>
      </w:r>
      <w:r w:rsidR="004F4AC4" w:rsidRPr="004F4AC4">
        <w:rPr>
          <w:highlight w:val="yellow"/>
        </w:rPr>
        <w:t>In the absence of dense</w:t>
      </w:r>
      <w:r w:rsidR="004F4AC4">
        <w:rPr>
          <w:highlight w:val="yellow"/>
        </w:rPr>
        <w:t xml:space="preserve"> longitudinal</w:t>
      </w:r>
      <w:r w:rsidR="004F4AC4" w:rsidRPr="004F4AC4">
        <w:rPr>
          <w:highlight w:val="yellow"/>
        </w:rPr>
        <w:t xml:space="preserve"> sampling, we cannot be certain that biomarkers measured in this cross-sectional sample are not also representative of acute states unrelated to parity or reproduction. For example, it is possible that some participants could have been experiencing mild infections during MEC examinations, leading to altered clinical measures of immune function. Though this could contribute to imprecision in our biological aging measures, such imprecision would not be systematic and thus we would not expect it to significantly affect the present study’s findings.</w:t>
      </w:r>
      <w:r w:rsidR="004F4AC4">
        <w:t xml:space="preserve"> </w:t>
      </w:r>
      <w:r>
        <w:t>Women’s prenatal health also predicts both pregnancy outcomes</w:t>
      </w:r>
      <w:r w:rsidR="00C2335B">
        <w:t xml:space="preserve"> </w:t>
      </w:r>
      <w:r w:rsidR="00C2335B">
        <w:fldChar w:fldCharType="begin" w:fldLock="1"/>
      </w:r>
      <w:r w:rsidR="002679A8">
        <w:instrText>ADDIN CSL_CITATION {"citationItems":[{"id":"ITEM-1","itemData":{"DOI":"10.1186/1758-5996-4-41","ISSN":"17585996","abstract":"Pregnancy affects both the maternal and fetal metabolism and even in nondiabetic women exerts a diabetogenic effect. Among pregnant women, 2 to 17.8% develop gestational diabetes. Pregnancy can also occur in women with preexisting diabetes, that can predispose the fetus to many alterations in organogenesis, growth restriction and the mother to some diabetes-related complications like retinopathy and nephropathy or accelerate the course of these complications if they are already present. Women with gestational diabetes generally start their treatment with diet and lifestyle modification; when these changes fail in keeping an optimal glycemic control, then insulin therapy must be considered. Women with type 2 diabetes in use of oral hypoglycemic agents are advised to change to insulin therapy. Those with preexisting type 1 diabetes must start an intensive glycemic control, preferably before conception. All these procedures are performed aiming to keep glycemic levels normal or near-normal as possible to avoid the occurrence of adverse perinatal outcomes to the mother and to the fetus. The aim of this review is to reinforce the need to improve the knowledge on reproductive health of women with diabetes during gestation and to understand what are the reasons for them failing to attend for prepregnancy care programs, and to understand the underlying mechanisms of adverse fetal and maternal outcomes, which in turn may lead to strategies for its prevention. © 2012 Negrato et al.; licensee BioMed Central Ltd.","author":[{"dropping-particle":"","family":"Negrato","given":"Carlos Antonio","non-dropping-particle":"","parse-names":false,"suffix":""},{"dropping-particle":"","family":"Mattar","given":"Rosiane","non-dropping-particle":"","parse-names":false,"suffix":""},{"dropping-particle":"","family":"Gomes","given":"Marilia B.","non-dropping-particle":"","parse-names":false,"suffix":""}],"container-title":"Diabetology and Metabolic Syndrome","id":"ITEM-1","issue":"1","issued":{"date-parts":[["2012"]]},"page":"2-7","title":"Adverse pregnancy outcomes in women with diabetes","type":"article-journal","volume":"4"},"uris":["http://www.mendeley.com/documents/?uuid=5e31846d-f168-45dd-a43e-d3a4051549ff"]},{"id":"ITEM-2","itemData":{"DOI":"10.1161/CIRCULATIONAHA.113.003904","ISSN":"15244539","PMID":"12468190","abstract":"Chronic hypertension in pregnancy is defined by the American College of Obstetrics and Gynecology (ACOG) as blood pressure ≥140 mm Hg systolic and/or 90 mm Hg diastolic before pregnancy or, in recognition that many women seek medical care only once pregnant, before 20 weeks of gestation, use of antihypertensive medications before pregnancy, or persistence of hypertension for &gt;12 weeks after delivery.1 Chronic hypertension needs to be distinguished from new-onset hypertensive complications of pregnancy such as preeclampsia (elevated blood pressure and proteinuria often accompanied by evidence of maternal organ injury and fetal compromise from placental dysfunction)2 and gestational hypertension (elevated blood pressure alone after 20 weeks of gestation and most commonly in the mid to late third trimester without evidence or history of hypertension before pregnancy; Table 1). © 2014 American Heart Association, Inc.","author":[{"dropping-particle":"","family":"Seely","given":"Ellen W.","non-dropping-particle":"","parse-names":false,"suffix":""},{"dropping-particle":"","family":"Ecker","given":"Jeffrey","non-dropping-particle":"","parse-names":false,"suffix":""}],"container-title":"Circulation","id":"ITEM-2","issue":"11","issued":{"date-parts":[["2014"]]},"page":"1254-1261","title":"Chronic hypertension in pregnancy","type":"article-journal","volume":"129"},"uris":["http://www.mendeley.com/documents/?uuid=60826a2a-d62d-4e79-9b37-413bbc211eac"]}],"mendeley":{"formattedCitation":"&lt;sup&gt;76,77&lt;/sup&gt;","plainTextFormattedCitation":"76,77","previouslyFormattedCitation":"&lt;sup&gt;75,76&lt;/sup&gt;"},"properties":{"noteIndex":0},"schema":"https://github.com/citation-style-language/schema/raw/master/csl-citation.json"}</w:instrText>
      </w:r>
      <w:r w:rsidR="00C2335B">
        <w:fldChar w:fldCharType="separate"/>
      </w:r>
      <w:r w:rsidR="002679A8" w:rsidRPr="002679A8">
        <w:rPr>
          <w:noProof/>
          <w:vertAlign w:val="superscript"/>
        </w:rPr>
        <w:t>76,77</w:t>
      </w:r>
      <w:r w:rsidR="00C2335B">
        <w:fldChar w:fldCharType="end"/>
      </w:r>
      <w:r>
        <w:t xml:space="preserve">, as well as postnatal health risks. As such, longitudinal studies are necessary to understand what factors moderate reproduction-related changes in biological age across women. </w:t>
      </w:r>
    </w:p>
    <w:p w14:paraId="34DC0B77" w14:textId="77777777" w:rsidR="000A073E" w:rsidRDefault="000A073E" w:rsidP="008406FB">
      <w:pPr>
        <w:shd w:val="clear" w:color="auto" w:fill="FFFFFF"/>
        <w:spacing w:line="480" w:lineRule="auto"/>
      </w:pPr>
    </w:p>
    <w:p w14:paraId="78B0ABAB" w14:textId="023708A3" w:rsidR="000A073E" w:rsidRDefault="008406FB" w:rsidP="008406FB">
      <w:pPr>
        <w:shd w:val="clear" w:color="auto" w:fill="FFFFFF"/>
        <w:spacing w:line="480" w:lineRule="auto"/>
      </w:pPr>
      <w:r>
        <w:t xml:space="preserve">Another limitation is that BMI is an important contributor to observed differences in biological age </w:t>
      </w:r>
      <w:r w:rsidR="00C2335B">
        <w:fldChar w:fldCharType="begin" w:fldLock="1"/>
      </w:r>
      <w:r w:rsidR="002679A8">
        <w:instrText>ADDIN CSL_CITATION {"citationItems":[{"id":"ITEM-1","itemData":{"DOI":"10.1111/obr.12126","ISSN":"14677881","abstract":"The objective of this study was to provide a systematic review and meta-analysis of studies on the relationship between body mass index (BMI) and leukocyte telomere length (LTL). Relevant studies were identified by a systematic search of MEDLINE, Embase and Web of Knowledge databases. Pooled correlation and regression coefficients were calculated using meta-analysis methods for both cross-sectional and longitudinal studies. Studies without suitable data for meta-analysis were summarized separately. Overall, 29 studies were included, of which 16 were eligible for meta-analysis, including two longitudinal studies. The majority of studies reported an inverse relationship between BMI and telomere length. For cross-sectional studies, the pooled estimates for correlation and regression coefficients were -0.057 (95% confidence interval [CI]: -0.102 to -0.012) and -0.008kBPkgm-2 (95% CI: -0.016 to 0.000), respectively. The two longitudinal studies were small (70 and 311 subjects), covered different age ranges and yielded inconsistent results. No evidence of any gender difference was observed. Despite some variation between studies and very limited data from longitudinal studies, the results of this meta-analysis suggest a biologically plausible inverse association between BMI and LTL in adults. However, the associations require clarification, in particular by large longitudinal studies with careful control for possible confounding factors in overall, age- and sex-specific analyses. © 2013 International Association for the Study of Obesity.","author":[{"dropping-particle":"","family":"Müezzinler","given":"A.","non-dropping-particle":"","parse-names":false,"suffix":""},{"dropping-particle":"","family":"Zaineddin","given":"A. K.","non-dropping-particle":"","parse-names":false,"suffix":""},{"dropping-particle":"","family":"Brenner","given":"H.","non-dropping-particle":"","parse-names":false,"suffix":""}],"container-title":"Obesity Reviews","id":"ITEM-1","issue":"3","issued":{"date-parts":[["2014"]]},"page":"192-201","title":"Body mass index and leukocyte telomere length in adults: A systematic review and meta-analysis","type":"article-journal","volume":"15"},"uris":["http://www.mendeley.com/documents/?uuid=46a87a1d-7a40-40c7-86f6-a9909755ed65"]}],"mendeley":{"formattedCitation":"&lt;sup&gt;78&lt;/sup&gt;","plainTextFormattedCitation":"78","previouslyFormattedCitation":"&lt;sup&gt;77&lt;/sup&gt;"},"properties":{"noteIndex":0},"schema":"https://github.com/citation-style-language/schema/raw/master/csl-citation.json"}</w:instrText>
      </w:r>
      <w:r w:rsidR="00C2335B">
        <w:fldChar w:fldCharType="separate"/>
      </w:r>
      <w:r w:rsidR="002679A8" w:rsidRPr="002679A8">
        <w:rPr>
          <w:noProof/>
          <w:vertAlign w:val="superscript"/>
        </w:rPr>
        <w:t>78</w:t>
      </w:r>
      <w:r w:rsidR="00C2335B">
        <w:fldChar w:fldCharType="end"/>
      </w:r>
      <w:r>
        <w:t xml:space="preserve">. Changes in body mass and adiposity are central to the physiological changes </w:t>
      </w:r>
      <w:r w:rsidR="00B66627">
        <w:t>occurring</w:t>
      </w:r>
      <w:r>
        <w:t xml:space="preserve"> with pregnancy as women begin “metabolizing for two” </w:t>
      </w:r>
      <w:r w:rsidR="00C2335B">
        <w:fldChar w:fldCharType="begin" w:fldLock="1"/>
      </w:r>
      <w:r w:rsidR="002679A8">
        <w:instrText>ADDIN CSL_CITATION {"citationItems":[{"id":"ITEM-1","itemData":{"author":[{"dropping-particle":"","family":"Ellison","given":"Peter T.","non-dropping-particle":"","parse-names":false,"suffix":""}],"id":"ITEM-1","issued":{"date-parts":[["2003"]]},"publisher":"Harvard University Press","publisher-place":"Boston, MA","title":"On Fertile Ground: A Natural History of Human Reproduction","type":"book"},"uris":["http://www.mendeley.com/documents/?uuid=68b72d65-d504-4c34-9f97-3fdb7f35e6d0"]}],"mendeley":{"formattedCitation":"&lt;sup&gt;79&lt;/sup&gt;","plainTextFormattedCitation":"79","previouslyFormattedCitation":"&lt;sup&gt;78&lt;/sup&gt;"},"properties":{"noteIndex":0},"schema":"https://github.com/citation-style-language/schema/raw/master/csl-citation.json"}</w:instrText>
      </w:r>
      <w:r w:rsidR="00C2335B">
        <w:fldChar w:fldCharType="separate"/>
      </w:r>
      <w:r w:rsidR="002679A8" w:rsidRPr="002679A8">
        <w:rPr>
          <w:noProof/>
          <w:vertAlign w:val="superscript"/>
        </w:rPr>
        <w:t>79</w:t>
      </w:r>
      <w:r w:rsidR="00C2335B">
        <w:fldChar w:fldCharType="end"/>
      </w:r>
      <w:r>
        <w:t xml:space="preserve">. Parity is associated with increased central adiposity </w:t>
      </w:r>
      <w:r w:rsidR="00C2335B">
        <w:fldChar w:fldCharType="begin" w:fldLock="1"/>
      </w:r>
      <w:r w:rsidR="002679A8">
        <w:instrText>ADDIN CSL_CITATION {"citationItems":[{"id":"ITEM-1","itemData":{"DOI":"10.1038/sj.ijo.0802551","ISSN":"03070565","abstract":"OBJECTIVE: To examine the association of childbearing with weight and waist circumference (WC) changes, we compared women with and without pregnancies or births during follow-up. STUDY DESIGN: A multicenter, longitudinal observational study over 10 years. Comparison groups defined by the number of pregnancies and births during follow-up: P0 (0 pregnancies; nongravid), P1 (1 + miscarriages or abortions; 'short' pregnancies), B1 (1 birth), and B2 (2 + births). Mean changes in weight and WC for P1, B1 and B2 groups vs P0 were examined separately by race (black and white), baseline parity (nulliparous and parous) and baseline weight status (normal weight; BMI &lt;25 kg/m2 and overweight; BMI &gt; 25 kg/m2). SUBJECTS: A population-based sample of 2070 women aged 18-30 y at baseline (1053 black subjects and 1017 white subjects) from Birmingham, Alabama, Chicago, Illinois, Minneapolis, Minnesota, and Oakland, California were examined five times between 1985-1986 and 1995-1996. MEASURMENTS: Weight and WC measurements were obtained using standardized protocol at baseline and examinations at years 2, 5, 7 and 10. Sociodemographic, reproductive, and behavioral attributes were assessed at baseline and follow-up examinations. RESULTS: Gains in weight and WC associated with pregnancy and childbearing varied by race (P&lt;0.001), baseline parity (P&lt;0.05) and overweight status (P&lt;0.001). Among overweight nulliparas, excess gains in weight (black subjects: 3-5 kg, white subjects: 5-6 kg) and WC (black subjects: 3-4 cm, white subjects: 5-6 cm) were associated with 'short' pregnancies and one or more birth(s) during follow-up compared to no pregnancies (P&lt;0.01 and 0.001). Among normal weight nulliparas, excess gains in weight (about 1 kg) and WC (2-3 cm) were associated with follow-up birth(s) (P&lt;0.05). Among women parous at baseline, no excess weight gains were found, but excess WC gains (2-4 cm) were associated with follow-up births. CONCLUSION: Substantial excess weight gain is associated with both short pregnancies and a first birth in women overweight prior to initiation of childbearing. Excess weight gain was not associated with higher order births. Increases in waist girth were cumulative with both first and higher order births among overweight as well as normal weight women. Interventions to prevent obesity should be targeted at women who are overweight prior to initiation of childbearing. The impact of excess WC gains associated with childbearing on women's future health …","author":[{"dropping-particle":"","family":"Gunderson","given":"E. P.","non-dropping-particle":"","parse-names":false,"suffix":""},{"dropping-particle":"","family":"Murtaugh","given":"Ma","non-dropping-particle":"","parse-names":false,"suffix":""},{"dropping-particle":"","family":"Lewis","given":"C. E.","non-dropping-particle":"","parse-names":false,"suffix":""},{"dropping-particle":"","family":"Quesenberry","given":"C. P.","non-dropping-particle":"","parse-names":false,"suffix":""},{"dropping-particle":"","family":"West","given":"D. S.","non-dropping-particle":"","parse-names":false,"suffix":""},{"dropping-particle":"","family":"Sidney","given":"S.","non-dropping-particle":"","parse-names":false,"suffix":""}],"container-title":"International Journal of Obesity","id":"ITEM-1","issue":"4","issued":{"date-parts":[["2004"]]},"page":"525-535","title":"Excess gains in weight and waist circumference associated with childbearing: The Coronary Artery Risk Development in Young Adults Study (CARDIA)","type":"article-journal","volume":"28"},"uris":["http://www.mendeley.com/documents/?uuid=08d0888f-75cf-4825-839a-fb26c410711d"]}],"mendeley":{"formattedCitation":"&lt;sup&gt;80&lt;/sup&gt;","plainTextFormattedCitation":"80","previouslyFormattedCitation":"&lt;sup&gt;79&lt;/sup&gt;"},"properties":{"noteIndex":0},"schema":"https://github.com/citation-style-language/schema/raw/master/csl-citation.json"}</w:instrText>
      </w:r>
      <w:r w:rsidR="00C2335B">
        <w:fldChar w:fldCharType="separate"/>
      </w:r>
      <w:r w:rsidR="002679A8" w:rsidRPr="002679A8">
        <w:rPr>
          <w:noProof/>
          <w:vertAlign w:val="superscript"/>
        </w:rPr>
        <w:t>80</w:t>
      </w:r>
      <w:r w:rsidR="00C2335B">
        <w:fldChar w:fldCharType="end"/>
      </w:r>
      <w:r>
        <w:t xml:space="preserve">, and pregnancy-related weight gain can mediate associations between obesity and long-term morbidity </w:t>
      </w:r>
      <w:r w:rsidR="00C2335B">
        <w:fldChar w:fldCharType="begin" w:fldLock="1"/>
      </w:r>
      <w:r w:rsidR="002679A8">
        <w:instrText>ADDIN CSL_CITATION {"citationItems":[{"id":"ITEM-1","itemData":{"author":[{"dropping-particle":"","family":"Rooney","given":"B. L.","non-dropping-particle":"","parse-names":false,"suffix":""},{"dropping-particle":"","family":"Schauberger","given":"C. W.","non-dropping-particle":"","parse-names":false,"suffix":""},{"dropping-particle":"","family":"Mathiason","given":"M. A.","non-dropping-particle":"","parse-names":false,"suffix":""}],"container-title":"Obstetrics and Gynecology","id":"ITEM-1","issue":"6","issued":{"date-parts":[["2005"]]},"page":"1349-1356","title":"Impact of perinatal weight change on long-term obesity and obesity-related illnesses","type":"article-journal","volume":"106"},"uris":["http://www.mendeley.com/documents/?uuid=4bc551d1-d9bc-46e6-8595-39b79b07b585"]}],"mendeley":{"formattedCitation":"&lt;sup&gt;81&lt;/sup&gt;","plainTextFormattedCitation":"81","previouslyFormattedCitation":"&lt;sup&gt;80&lt;/sup&gt;"},"properties":{"noteIndex":0},"schema":"https://github.com/citation-style-language/schema/raw/master/csl-citation.json"}</w:instrText>
      </w:r>
      <w:r w:rsidR="00C2335B">
        <w:fldChar w:fldCharType="separate"/>
      </w:r>
      <w:r w:rsidR="002679A8" w:rsidRPr="002679A8">
        <w:rPr>
          <w:noProof/>
          <w:vertAlign w:val="superscript"/>
        </w:rPr>
        <w:t>81</w:t>
      </w:r>
      <w:r w:rsidR="00C2335B">
        <w:fldChar w:fldCharType="end"/>
      </w:r>
      <w:r>
        <w:t xml:space="preserve">. </w:t>
      </w:r>
      <w:r>
        <w:lastRenderedPageBreak/>
        <w:t xml:space="preserve">These risks might be reduced by breast-feeding, which acts to mobilize accumulated fat and reset maternal metabolism </w:t>
      </w:r>
      <w:r w:rsidR="00C2335B">
        <w:fldChar w:fldCharType="begin" w:fldLock="1"/>
      </w:r>
      <w:r w:rsidR="002679A8">
        <w:instrText>ADDIN CSL_CITATION {"citationItems":[{"id":"ITEM-1","itemData":{"author":[{"dropping-particle":"","family":"Stuebe","given":"A. M.","non-dropping-particle":"","parse-names":false,"suffix":""},{"dropping-particle":"","family":"Rich-Edwards","given":"Janet W","non-dropping-particle":"","parse-names":false,"suffix":""}],"container-title":"American Journal of Perinatology","id":"ITEM-1","issue":"1","issued":{"date-parts":[["2008"]]},"page":"81-88","title":"The reset hypothesis: Lactation and maternal metabolism","type":"article-journal","volume":"26"},"uris":["http://www.mendeley.com/documents/?uuid=c143f71c-b8dc-4c77-9270-fd55981646c7"]}],"mendeley":{"formattedCitation":"&lt;sup&gt;82&lt;/sup&gt;","plainTextFormattedCitation":"82","previouslyFormattedCitation":"&lt;sup&gt;81&lt;/sup&gt;"},"properties":{"noteIndex":0},"schema":"https://github.com/citation-style-language/schema/raw/master/csl-citation.json"}</w:instrText>
      </w:r>
      <w:r w:rsidR="00C2335B">
        <w:fldChar w:fldCharType="separate"/>
      </w:r>
      <w:r w:rsidR="002679A8" w:rsidRPr="002679A8">
        <w:rPr>
          <w:noProof/>
          <w:vertAlign w:val="superscript"/>
        </w:rPr>
        <w:t>82</w:t>
      </w:r>
      <w:r w:rsidR="00C2335B">
        <w:fldChar w:fldCharType="end"/>
      </w:r>
      <w:r>
        <w:t xml:space="preserve">. As NHANES does not include fine-grained data on lactation practices, we were unable to examine the additive effects of parity and lactation on biological age. </w:t>
      </w:r>
      <w:r w:rsidR="008D43A2">
        <w:t>B</w:t>
      </w:r>
      <w:r>
        <w:t xml:space="preserve">oth cross-sectional and longitudinal future studies should aim to </w:t>
      </w:r>
      <w:proofErr w:type="gramStart"/>
      <w:r>
        <w:t>more fully quantify pre- and post-natal factors indexing reproduction-related energetic investment</w:t>
      </w:r>
      <w:proofErr w:type="gramEnd"/>
      <w:r>
        <w:t xml:space="preserve">. </w:t>
      </w:r>
    </w:p>
    <w:p w14:paraId="2CB6BE5A" w14:textId="77777777" w:rsidR="000A073E" w:rsidRDefault="000A073E" w:rsidP="008406FB">
      <w:pPr>
        <w:shd w:val="clear" w:color="auto" w:fill="FFFFFF"/>
        <w:spacing w:line="480" w:lineRule="auto"/>
      </w:pPr>
    </w:p>
    <w:p w14:paraId="79B146A7" w14:textId="467E4399" w:rsidR="000A073E" w:rsidRDefault="008406FB" w:rsidP="008406FB">
      <w:pPr>
        <w:shd w:val="clear" w:color="auto" w:fill="FFFFFF"/>
        <w:spacing w:line="480" w:lineRule="auto"/>
      </w:pPr>
      <w:r>
        <w:t>Finally, because data were collected in the United States, it is unknown whether similar patterns would be observed outside the context of WEIRD (Western, Educated, Industrialized, Rich, and Democratic</w:t>
      </w:r>
      <w:r w:rsidR="009D7E28">
        <w:t xml:space="preserve">) </w:t>
      </w:r>
      <w:r w:rsidR="009D7E28">
        <w:fldChar w:fldCharType="begin" w:fldLock="1"/>
      </w:r>
      <w:r w:rsidR="002679A8">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Sciences","id":"ITEM-1","issue":"2010","issued":{"date-parts":[["2010"]]},"page":"61-135","title":"The weirdest people in the world?","type":"article-journal","volume":"33"},"uris":["http://www.mendeley.com/documents/?uuid=a78ebafc-439f-48ef-b9cb-116d4befad6b"]}],"mendeley":{"formattedCitation":"&lt;sup&gt;83&lt;/sup&gt;","plainTextFormattedCitation":"83","previouslyFormattedCitation":"&lt;sup&gt;82&lt;/sup&gt;"},"properties":{"noteIndex":0},"schema":"https://github.com/citation-style-language/schema/raw/master/csl-citation.json"}</w:instrText>
      </w:r>
      <w:r w:rsidR="009D7E28">
        <w:fldChar w:fldCharType="separate"/>
      </w:r>
      <w:r w:rsidR="002679A8" w:rsidRPr="002679A8">
        <w:rPr>
          <w:noProof/>
          <w:vertAlign w:val="superscript"/>
        </w:rPr>
        <w:t>83</w:t>
      </w:r>
      <w:r w:rsidR="009D7E28">
        <w:fldChar w:fldCharType="end"/>
      </w:r>
      <w:r>
        <w:t xml:space="preserve"> samples. WEIRD and non-WEIRD countries are characterized by significantly different activity patterns, nutrition, infectious disease ecology, and morbidity and mortality </w:t>
      </w:r>
      <w:r w:rsidR="00F60069">
        <w:fldChar w:fldCharType="begin" w:fldLock="1"/>
      </w:r>
      <w:r w:rsidR="002679A8">
        <w:instrText>ADDIN CSL_CITATION {"citationItems":[{"id":"ITEM-1","itemData":{"DOI":"10.1016/j.evolhumbehav.2020.04.001","ISSN":"10905138","abstract":"Despite recent rapid advances in medical knowledge that have improved survival, conventional medical science's understanding of human health and disease relies heavily on people of European descent living in contemporary urban industrialized environments. Given that modern conditions in high-income countries differ widely in terms of lifestyle and exposures compared to those experienced by billions of people and all our ancestors over several hundred thousand years, this narrow approach to the human body and health is very limiting. We argue that preventing and treating chronic diseases of aging and other mismatch diseases will require both expanding study design to sample diverse populations and contexts, and fully incorporating evolutionary perspectives. In this paper, we first assess the extent of biased representation of industrialized populations in high profile, international biomedical journals, then compare patterns of morbidity and health across world regions. We also compare demographic rates and the force of selection between subsistence and industrialized populations to reflect on the changes in how selection operates on fertility and survivorship across the lifespan. We argue that, contrary to simplistic misguided solutions like the PaleoDiet, the hypothesis of evolutionary mismatch needs critical consideration of population history, evolutionary biology and evolved reaction norms to prevent and treat diseases. We highlight the critical value of broader sampling by considering the effects of three key exposures that have radically changed over the past century in many parts of the world—pathogen burden, reproductive effort and physical activity—on autoimmune, cardiometabolic and other mismatch diseases.","author":[{"dropping-particle":"","family":"Gurven","given":"Michael D.","non-dropping-particle":"","parse-names":false,"suffix":""},{"dropping-particle":"","family":"Lieberman","given":"Daniel E.","non-dropping-particle":"","parse-names":false,"suffix":""}],"container-title":"Evolution and Human Behavior","id":"ITEM-1","issue":"April","issued":{"date-parts":[["2020"]]},"page":"0-1","publisher":"Elsevier","title":"WEIRD bodies: mismatch, medicine and missing diversity","type":"article-journal"},"uris":["http://www.mendeley.com/documents/?uuid=3365f7b9-e91f-41e2-9e4b-4b20b40b2beb"]}],"mendeley":{"formattedCitation":"&lt;sup&gt;84&lt;/sup&gt;","plainTextFormattedCitation":"84","previouslyFormattedCitation":"&lt;sup&gt;83&lt;/sup&gt;"},"properties":{"noteIndex":0},"schema":"https://github.com/citation-style-language/schema/raw/master/csl-citation.json"}</w:instrText>
      </w:r>
      <w:r w:rsidR="00F60069">
        <w:fldChar w:fldCharType="separate"/>
      </w:r>
      <w:r w:rsidR="002679A8" w:rsidRPr="002679A8">
        <w:rPr>
          <w:noProof/>
          <w:vertAlign w:val="superscript"/>
        </w:rPr>
        <w:t>84</w:t>
      </w:r>
      <w:r w:rsidR="00F60069">
        <w:fldChar w:fldCharType="end"/>
      </w:r>
      <w:r>
        <w:t>, all of which could shape how reproduction affects women’s health and hence, costs of reproduction. Non-WEIRD countries are also characterized by higher parity</w:t>
      </w:r>
      <w:r w:rsidR="00F60069">
        <w:t xml:space="preserve"> </w:t>
      </w:r>
      <w:r w:rsidR="00F60069">
        <w:fldChar w:fldCharType="begin" w:fldLock="1"/>
      </w:r>
      <w:r w:rsidR="002679A8">
        <w:instrText>ADDIN CSL_CITATION {"citationItems":[{"id":"ITEM-1","itemData":{"DOI":"10.1098/rstb.2015.0144","ISSN":"14712970","PMID":"27022071","abstract":"Decades of research on human fertility has presented a clear picture of how fertility varies, including its dramatic decline over the last two centuries in most parts of the world. Why fertility varies, both between and within populations, is not nearly so well understood. Fertility is a complex phenomenon, partly physiologically and partly behaviourally determined, thus an interdisciplinary approach is required to understand it. Evolutionary demographers have focused on human fertility since the 1980s. The first wave of evolutionary demographic research made major theoretical and empirical advances, investigating variation in fertility primarily in terms of fitness maximization. Research focused particularly on variation within high-fertility populations and small-scale subsistence societies and also yielded a number of hypotheses for why fitness maximization seems to break down as fertility declines during the demographic transition. A second wave of evolutionary demography research on fertility is now underway, paying much more attention to the cultural and psychological mechanisms underpinning fertility. It is also engaging with the complex, multi-causal nature of fertility variation, and with understanding fertility in complex modern and transitioning societies. Here, we summarize the history of evolutionary demographic work on human fertility, describe the current state of the field, and suggest future directions.","author":[{"dropping-particle":"","family":"Sear","given":"Rebecca","non-dropping-particle":"","parse-names":false,"suffix":""},{"dropping-particle":"","family":"Lawson","given":"David W.","non-dropping-particle":"","parse-names":false,"suffix":""},{"dropping-particle":"","family":"Kaplan","given":"Hillard","non-dropping-particle":"","parse-names":false,"suffix":""},{"dropping-particle":"","family":"Shenk","given":"Mary K.","non-dropping-particle":"","parse-names":false,"suffix":""}],"container-title":"Philosophical Transactions of the Royal Society B: Biological Sciences","id":"ITEM-1","issue":"1692","issued":{"date-parts":[["2016"]]},"title":"Understanding variation in human fertility: What can we learn from evolutionary demography?","type":"article-journal","volume":"371"},"uris":["http://www.mendeley.com/documents/?uuid=0c09aaf7-432b-47ec-bd49-0e3a2cf7c6f7"]}],"mendeley":{"formattedCitation":"&lt;sup&gt;85&lt;/sup&gt;","plainTextFormattedCitation":"85","previouslyFormattedCitation":"&lt;sup&gt;84&lt;/sup&gt;"},"properties":{"noteIndex":0},"schema":"https://github.com/citation-style-language/schema/raw/master/csl-citation.json"}</w:instrText>
      </w:r>
      <w:r w:rsidR="00F60069">
        <w:fldChar w:fldCharType="separate"/>
      </w:r>
      <w:r w:rsidR="002679A8" w:rsidRPr="002679A8">
        <w:rPr>
          <w:noProof/>
          <w:vertAlign w:val="superscript"/>
        </w:rPr>
        <w:t>85</w:t>
      </w:r>
      <w:r w:rsidR="00F60069">
        <w:fldChar w:fldCharType="end"/>
      </w:r>
      <w:r>
        <w:t xml:space="preserve">. It is possible that the parity in our sample was too restricted in range to detect extant parity-biological age associations, and based on our sample, we cannot make estimations about the nature of these associations in women who report more than six previous live births. Whereas some studies have indeed examined links between parity and aging in non-Western settings </w:t>
      </w:r>
      <w:r w:rsidR="009D7E28">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women","type":"article-journal"},"uris":["http://www.mendeley.com/documents/?uuid=a17bd5d4-45d4-4bb2-806b-9fad7800516a"]},{"id":"ITEM-2","itemData":{"DOI":"10.1038/srep30056","ISSN":"20452322","abstract":"Women exhibit greater morbidity than men despite higher life expectancy. An evolutionary life history framework predicts that energy invested in reproduction trades-off against investments in maintenance and survival. Direct costs of reproduction may therefore contribute to higher morbidity, especially for women given their greater direct energetic contributions to reproduction. We explore multiple indicators of somatic condition among Tsimane forager-horticulturalist women (Total Fertility Rate = 9.1; n =592 aged 15-44 years, n = 277 aged 45+). We test whether cumulative live births and the pace of reproduction are associated with nutritional status and immune function using longitudinal data spanning 10 years. Higher parity and faster reproductive pace are associated with lower nutritional status (indicated by weight, body mass index, body fat) in a cross-section, but longitudinal analyses show improvements in women's nutritional status with age. Biomarkers of immune function and anemia vary little with parity or pace of reproduction. Our findings demonstrate that even under energy-limited and infectious conditions, women are buffered from the potential depleting effects of rapid reproduction and compound offspring dependency characteristic of human life histories.","author":[{"dropping-particle":"","family":"Gurven","given":"Michael","non-dropping-particle":"","parse-names":false,"suffix":""},{"dropping-particle":"","family":"Costa","given":"Megan","non-dropping-particle":"","parse-names":false,"suffix":""},{"dropping-particle":"","family":"Trumble","given":"","non-dropping-particle":"Ben","parse-names":false,"suffix":""},{"dropping-particle":"","family":"Stieglitz","given":"Jonathan","non-dropping-particle":"","parse-names":false,"suffix":""},{"dropping-particle":"","family":"Beheim","given":"Bret","non-dropping-particle":"","parse-names":false,"suffix":""},{"dropping-particle":"","family":"Eid Rodriguez","given":"Daniel","non-dropping-particle":"","parse-names":false,"suffix":""},{"dropping-particle":"","family":"Hooper","given":"Paul L.","non-dropping-particle":"","parse-names":false,"suffix":""},{"dropping-particle":"","family":"Kaplan","given":"Hillard","non-dropping-particle":"","parse-names":false,"suffix":""}],"container-title":"Scientific Reports","id":"ITEM-2","issue":"July","issued":{"date-parts":[["2016"]]},"page":"1-10","publisher":"Nature Publishing Group","title":"Health costs of reproduction are minimal despite high fertility, mortality and subsistence lifestyle","type":"article-journal","volume":"6"},"uris":["http://www.mendeley.com/documents/?uuid=3316c029-114d-4d05-b48b-8541adb32eb5"]}],"mendeley":{"formattedCitation":"&lt;sup&gt;14,86&lt;/sup&gt;","plainTextFormattedCitation":"14,86","previouslyFormattedCitation":"&lt;sup&gt;13,85&lt;/sup&gt;"},"properties":{"noteIndex":0},"schema":"https://github.com/citation-style-language/schema/raw/master/csl-citation.json"}</w:instrText>
      </w:r>
      <w:r w:rsidR="009D7E28">
        <w:fldChar w:fldCharType="separate"/>
      </w:r>
      <w:r w:rsidR="002679A8" w:rsidRPr="002679A8">
        <w:rPr>
          <w:noProof/>
          <w:vertAlign w:val="superscript"/>
        </w:rPr>
        <w:t>14,86</w:t>
      </w:r>
      <w:r w:rsidR="009D7E28">
        <w:fldChar w:fldCharType="end"/>
      </w:r>
      <w:r>
        <w:t xml:space="preserve">, more research is necessary to better catalogue and understand cross-cultural variation in costs of reproduction in women.     </w:t>
      </w:r>
    </w:p>
    <w:p w14:paraId="20F06B35" w14:textId="77777777" w:rsidR="000A073E" w:rsidRDefault="000A073E" w:rsidP="008406FB">
      <w:pPr>
        <w:shd w:val="clear" w:color="auto" w:fill="FFFFFF"/>
        <w:spacing w:line="480" w:lineRule="auto"/>
      </w:pPr>
    </w:p>
    <w:p w14:paraId="424D9184" w14:textId="77777777" w:rsidR="000A073E" w:rsidRDefault="008406FB" w:rsidP="008406FB">
      <w:pPr>
        <w:shd w:val="clear" w:color="auto" w:fill="FFFFFF"/>
        <w:spacing w:line="480" w:lineRule="auto"/>
        <w:rPr>
          <w:i/>
        </w:rPr>
      </w:pPr>
      <w:r>
        <w:rPr>
          <w:i/>
        </w:rPr>
        <w:t>Conclusions</w:t>
      </w:r>
    </w:p>
    <w:p w14:paraId="34D456CF" w14:textId="77777777" w:rsidR="000A073E" w:rsidRDefault="008406FB" w:rsidP="008406FB">
      <w:pPr>
        <w:shd w:val="clear" w:color="auto" w:fill="FFFFFF"/>
        <w:spacing w:line="480" w:lineRule="auto"/>
      </w:pPr>
      <w:r>
        <w:t xml:space="preserve">We analyzed links between parity and different measures of biological aging using a large, </w:t>
      </w:r>
      <w:proofErr w:type="gramStart"/>
      <w:r>
        <w:t>nationally-representative</w:t>
      </w:r>
      <w:proofErr w:type="gramEnd"/>
      <w:r>
        <w:t xml:space="preserve"> epidemiological sample of pre- and post-menopausal women in the United States. Our results do not suggest a linear or quadratic relationship between parity and accelerated biological age in women, when biological age is measured using coarse clinic- and lab-based measures of physiological function. Future work should employ longitudinal designs, include a broader range of measures, collect more detailed data on variables quantifying energetic investment in reproduction, and </w:t>
      </w:r>
      <w:r>
        <w:lastRenderedPageBreak/>
        <w:t xml:space="preserve">utilize system-specific measures of biological age to more fully elucidate costs of reproduction and the time scales in which they are apparent. </w:t>
      </w:r>
    </w:p>
    <w:p w14:paraId="3672A058" w14:textId="77777777" w:rsidR="00DE4B0E" w:rsidRDefault="00DE4B0E" w:rsidP="008406FB">
      <w:pPr>
        <w:shd w:val="clear" w:color="auto" w:fill="FFFFFF"/>
        <w:spacing w:line="480" w:lineRule="auto"/>
      </w:pPr>
    </w:p>
    <w:p w14:paraId="09EDBF15" w14:textId="77777777" w:rsidR="00DE4B0E" w:rsidRDefault="00DE4B0E" w:rsidP="008406FB">
      <w:pPr>
        <w:shd w:val="clear" w:color="auto" w:fill="FFFFFF"/>
        <w:spacing w:line="480" w:lineRule="auto"/>
        <w:rPr>
          <w:b/>
          <w:bCs/>
        </w:rPr>
      </w:pPr>
      <w:r w:rsidRPr="00DE4B0E">
        <w:rPr>
          <w:b/>
          <w:bCs/>
        </w:rPr>
        <w:t>References</w:t>
      </w:r>
    </w:p>
    <w:p w14:paraId="0382AA6B" w14:textId="77777777" w:rsidR="00DE4B0E" w:rsidRDefault="00DE4B0E" w:rsidP="008406FB">
      <w:pPr>
        <w:shd w:val="clear" w:color="auto" w:fill="FFFFFF"/>
        <w:spacing w:line="480" w:lineRule="auto"/>
        <w:rPr>
          <w:b/>
          <w:bCs/>
        </w:rPr>
      </w:pPr>
    </w:p>
    <w:p w14:paraId="1F23A516" w14:textId="5C89FCB1" w:rsidR="002679A8" w:rsidRPr="002679A8" w:rsidRDefault="00DE4B0E" w:rsidP="002679A8">
      <w:pPr>
        <w:widowControl w:val="0"/>
        <w:autoSpaceDE w:val="0"/>
        <w:autoSpaceDN w:val="0"/>
        <w:adjustRightInd w:val="0"/>
        <w:spacing w:line="480" w:lineRule="auto"/>
        <w:ind w:left="640" w:hanging="640"/>
        <w:rPr>
          <w:noProof/>
          <w:szCs w:val="24"/>
        </w:rPr>
      </w:pPr>
      <w:r>
        <w:rPr>
          <w:b/>
          <w:bCs/>
        </w:rPr>
        <w:fldChar w:fldCharType="begin" w:fldLock="1"/>
      </w:r>
      <w:r>
        <w:rPr>
          <w:b/>
          <w:bCs/>
        </w:rPr>
        <w:instrText xml:space="preserve">ADDIN Mendeley Bibliography CSL_BIBLIOGRAPHY </w:instrText>
      </w:r>
      <w:r>
        <w:rPr>
          <w:b/>
          <w:bCs/>
        </w:rPr>
        <w:fldChar w:fldCharType="separate"/>
      </w:r>
      <w:r w:rsidR="002679A8" w:rsidRPr="002679A8">
        <w:rPr>
          <w:noProof/>
          <w:szCs w:val="24"/>
        </w:rPr>
        <w:t>1.</w:t>
      </w:r>
      <w:r w:rsidR="002679A8" w:rsidRPr="002679A8">
        <w:rPr>
          <w:noProof/>
          <w:szCs w:val="24"/>
        </w:rPr>
        <w:tab/>
        <w:t xml:space="preserve">Kennedy, B. K. </w:t>
      </w:r>
      <w:r w:rsidR="002679A8" w:rsidRPr="002679A8">
        <w:rPr>
          <w:i/>
          <w:iCs/>
          <w:noProof/>
          <w:szCs w:val="24"/>
        </w:rPr>
        <w:t>et al.</w:t>
      </w:r>
      <w:r w:rsidR="002679A8" w:rsidRPr="002679A8">
        <w:rPr>
          <w:noProof/>
          <w:szCs w:val="24"/>
        </w:rPr>
        <w:t xml:space="preserve"> Geroscience: linking aging to chronic disease. </w:t>
      </w:r>
      <w:r w:rsidR="002679A8" w:rsidRPr="002679A8">
        <w:rPr>
          <w:i/>
          <w:iCs/>
          <w:noProof/>
          <w:szCs w:val="24"/>
        </w:rPr>
        <w:t>Cell</w:t>
      </w:r>
      <w:r w:rsidR="002679A8" w:rsidRPr="002679A8">
        <w:rPr>
          <w:noProof/>
          <w:szCs w:val="24"/>
        </w:rPr>
        <w:t xml:space="preserve"> </w:t>
      </w:r>
      <w:r w:rsidR="002679A8" w:rsidRPr="002679A8">
        <w:rPr>
          <w:b/>
          <w:bCs/>
          <w:noProof/>
          <w:szCs w:val="24"/>
        </w:rPr>
        <w:t>159</w:t>
      </w:r>
      <w:r w:rsidR="002679A8" w:rsidRPr="002679A8">
        <w:rPr>
          <w:noProof/>
          <w:szCs w:val="24"/>
        </w:rPr>
        <w:t>, 709–713 (2014).</w:t>
      </w:r>
    </w:p>
    <w:p w14:paraId="3581006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w:t>
      </w:r>
      <w:r w:rsidRPr="002679A8">
        <w:rPr>
          <w:noProof/>
          <w:szCs w:val="24"/>
        </w:rPr>
        <w:tab/>
        <w:t xml:space="preserve">Kirkwood, T. B. Understanding the odd science of aging. </w:t>
      </w:r>
      <w:r w:rsidRPr="002679A8">
        <w:rPr>
          <w:i/>
          <w:iCs/>
          <w:noProof/>
          <w:szCs w:val="24"/>
        </w:rPr>
        <w:t>Cell</w:t>
      </w:r>
      <w:r w:rsidRPr="002679A8">
        <w:rPr>
          <w:noProof/>
          <w:szCs w:val="24"/>
        </w:rPr>
        <w:t xml:space="preserve"> </w:t>
      </w:r>
      <w:r w:rsidRPr="002679A8">
        <w:rPr>
          <w:b/>
          <w:bCs/>
          <w:noProof/>
          <w:szCs w:val="24"/>
        </w:rPr>
        <w:t>120</w:t>
      </w:r>
      <w:r w:rsidRPr="002679A8">
        <w:rPr>
          <w:noProof/>
          <w:szCs w:val="24"/>
        </w:rPr>
        <w:t>, 437–447 (2005).</w:t>
      </w:r>
    </w:p>
    <w:p w14:paraId="30FA41B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w:t>
      </w:r>
      <w:r w:rsidRPr="002679A8">
        <w:rPr>
          <w:noProof/>
          <w:szCs w:val="24"/>
        </w:rPr>
        <w:tab/>
        <w:t xml:space="preserve">Levine, M. E. &amp; Crimmins, E. M. Is 60 the New 50? Examining Changes in Biological Age Over the Past Two Decades. </w:t>
      </w:r>
      <w:r w:rsidRPr="002679A8">
        <w:rPr>
          <w:i/>
          <w:iCs/>
          <w:noProof/>
          <w:szCs w:val="24"/>
        </w:rPr>
        <w:t>Demography</w:t>
      </w:r>
      <w:r w:rsidRPr="002679A8">
        <w:rPr>
          <w:noProof/>
          <w:szCs w:val="24"/>
        </w:rPr>
        <w:t xml:space="preserve"> </w:t>
      </w:r>
      <w:r w:rsidRPr="002679A8">
        <w:rPr>
          <w:b/>
          <w:bCs/>
          <w:noProof/>
          <w:szCs w:val="24"/>
        </w:rPr>
        <w:t>55</w:t>
      </w:r>
      <w:r w:rsidRPr="002679A8">
        <w:rPr>
          <w:noProof/>
          <w:szCs w:val="24"/>
        </w:rPr>
        <w:t>, 387–402 (2018).</w:t>
      </w:r>
    </w:p>
    <w:p w14:paraId="0BB80DC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w:t>
      </w:r>
      <w:r w:rsidRPr="002679A8">
        <w:rPr>
          <w:noProof/>
          <w:szCs w:val="24"/>
        </w:rPr>
        <w:tab/>
        <w:t xml:space="preserve">Kaletsky, R. &amp; Murphy, C. T. The role of insulin/IGF-like signaling in C. elegans longevity and aging. </w:t>
      </w:r>
      <w:r w:rsidRPr="002679A8">
        <w:rPr>
          <w:i/>
          <w:iCs/>
          <w:noProof/>
          <w:szCs w:val="24"/>
        </w:rPr>
        <w:t>DMM Dis. Model. Mech.</w:t>
      </w:r>
      <w:r w:rsidRPr="002679A8">
        <w:rPr>
          <w:noProof/>
          <w:szCs w:val="24"/>
        </w:rPr>
        <w:t xml:space="preserve"> </w:t>
      </w:r>
      <w:r w:rsidRPr="002679A8">
        <w:rPr>
          <w:b/>
          <w:bCs/>
          <w:noProof/>
          <w:szCs w:val="24"/>
        </w:rPr>
        <w:t>3</w:t>
      </w:r>
      <w:r w:rsidRPr="002679A8">
        <w:rPr>
          <w:noProof/>
          <w:szCs w:val="24"/>
        </w:rPr>
        <w:t>, 415–419 (2010).</w:t>
      </w:r>
    </w:p>
    <w:p w14:paraId="2EF66922"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w:t>
      </w:r>
      <w:r w:rsidRPr="002679A8">
        <w:rPr>
          <w:noProof/>
          <w:szCs w:val="24"/>
        </w:rPr>
        <w:tab/>
        <w:t xml:space="preserve">Shigenaga, M. K., Hagen, T. M. &amp; Ames, B. N. Oxidative damage and mitochondrial decay in aging. </w:t>
      </w:r>
      <w:r w:rsidRPr="002679A8">
        <w:rPr>
          <w:i/>
          <w:iCs/>
          <w:noProof/>
          <w:szCs w:val="24"/>
        </w:rPr>
        <w:t>Proc. Natl. Acad. Sci. U. S. A.</w:t>
      </w:r>
      <w:r w:rsidRPr="002679A8">
        <w:rPr>
          <w:noProof/>
          <w:szCs w:val="24"/>
        </w:rPr>
        <w:t xml:space="preserve"> </w:t>
      </w:r>
      <w:r w:rsidRPr="002679A8">
        <w:rPr>
          <w:b/>
          <w:bCs/>
          <w:noProof/>
          <w:szCs w:val="24"/>
        </w:rPr>
        <w:t>91</w:t>
      </w:r>
      <w:r w:rsidRPr="002679A8">
        <w:rPr>
          <w:noProof/>
          <w:szCs w:val="24"/>
        </w:rPr>
        <w:t>, 10771–10778 (1994).</w:t>
      </w:r>
    </w:p>
    <w:p w14:paraId="3E2C1A4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w:t>
      </w:r>
      <w:r w:rsidRPr="002679A8">
        <w:rPr>
          <w:noProof/>
          <w:szCs w:val="24"/>
        </w:rPr>
        <w:tab/>
        <w:t xml:space="preserve">Franceschi, C. &amp; Campisi, J. Chronic inflammation (Inflammaging) and its potential contribution to age-associated diseases. </w:t>
      </w:r>
      <w:r w:rsidRPr="002679A8">
        <w:rPr>
          <w:i/>
          <w:iCs/>
          <w:noProof/>
          <w:szCs w:val="24"/>
        </w:rPr>
        <w:t>Journals Gerontol. - Ser. A Biol. Sci. Med. Sci.</w:t>
      </w:r>
      <w:r w:rsidRPr="002679A8">
        <w:rPr>
          <w:noProof/>
          <w:szCs w:val="24"/>
        </w:rPr>
        <w:t xml:space="preserve"> </w:t>
      </w:r>
      <w:r w:rsidRPr="002679A8">
        <w:rPr>
          <w:b/>
          <w:bCs/>
          <w:noProof/>
          <w:szCs w:val="24"/>
        </w:rPr>
        <w:t>69</w:t>
      </w:r>
      <w:r w:rsidRPr="002679A8">
        <w:rPr>
          <w:noProof/>
          <w:szCs w:val="24"/>
        </w:rPr>
        <w:t>, S4–S9 (2014).</w:t>
      </w:r>
    </w:p>
    <w:p w14:paraId="3CF85F2C"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w:t>
      </w:r>
      <w:r w:rsidRPr="002679A8">
        <w:rPr>
          <w:noProof/>
          <w:szCs w:val="24"/>
        </w:rPr>
        <w:tab/>
        <w:t xml:space="preserve">Horvath, S. &amp; Raj, K. DNA methylation-based biomarkers and the epigenetic clock theory of ageing. </w:t>
      </w:r>
      <w:r w:rsidRPr="002679A8">
        <w:rPr>
          <w:i/>
          <w:iCs/>
          <w:noProof/>
          <w:szCs w:val="24"/>
        </w:rPr>
        <w:t>Nat Rev Genet</w:t>
      </w:r>
      <w:r w:rsidRPr="002679A8">
        <w:rPr>
          <w:noProof/>
          <w:szCs w:val="24"/>
        </w:rPr>
        <w:t xml:space="preserve"> </w:t>
      </w:r>
      <w:r w:rsidRPr="002679A8">
        <w:rPr>
          <w:b/>
          <w:bCs/>
          <w:noProof/>
          <w:szCs w:val="24"/>
        </w:rPr>
        <w:t>19</w:t>
      </w:r>
      <w:r w:rsidRPr="002679A8">
        <w:rPr>
          <w:noProof/>
          <w:szCs w:val="24"/>
        </w:rPr>
        <w:t>, 371–384 (2018).</w:t>
      </w:r>
    </w:p>
    <w:p w14:paraId="1F67E4D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w:t>
      </w:r>
      <w:r w:rsidRPr="002679A8">
        <w:rPr>
          <w:noProof/>
          <w:szCs w:val="24"/>
        </w:rPr>
        <w:tab/>
        <w:t xml:space="preserve">Sanders, J. L. &amp; Newman, A. B. Telomere length in epidemiology: A biomarker of aging, age-related disease, both, or neither? </w:t>
      </w:r>
      <w:r w:rsidRPr="002679A8">
        <w:rPr>
          <w:i/>
          <w:iCs/>
          <w:noProof/>
          <w:szCs w:val="24"/>
        </w:rPr>
        <w:t>Epidemiol. Rev.</w:t>
      </w:r>
      <w:r w:rsidRPr="002679A8">
        <w:rPr>
          <w:noProof/>
          <w:szCs w:val="24"/>
        </w:rPr>
        <w:t xml:space="preserve"> </w:t>
      </w:r>
      <w:r w:rsidRPr="002679A8">
        <w:rPr>
          <w:b/>
          <w:bCs/>
          <w:noProof/>
          <w:szCs w:val="24"/>
        </w:rPr>
        <w:t>35</w:t>
      </w:r>
      <w:r w:rsidRPr="002679A8">
        <w:rPr>
          <w:noProof/>
          <w:szCs w:val="24"/>
        </w:rPr>
        <w:t>, 112–131 (2013).</w:t>
      </w:r>
    </w:p>
    <w:p w14:paraId="6FC3CFD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9.</w:t>
      </w:r>
      <w:r w:rsidRPr="002679A8">
        <w:rPr>
          <w:noProof/>
          <w:szCs w:val="24"/>
        </w:rPr>
        <w:tab/>
        <w:t xml:space="preserve">United Nations. </w:t>
      </w:r>
      <w:r w:rsidRPr="002679A8">
        <w:rPr>
          <w:i/>
          <w:iCs/>
          <w:noProof/>
          <w:szCs w:val="24"/>
        </w:rPr>
        <w:t>World Population Prospects 2019</w:t>
      </w:r>
      <w:r w:rsidRPr="002679A8">
        <w:rPr>
          <w:noProof/>
          <w:szCs w:val="24"/>
        </w:rPr>
        <w:t xml:space="preserve">. </w:t>
      </w:r>
      <w:r w:rsidRPr="002679A8">
        <w:rPr>
          <w:i/>
          <w:iCs/>
          <w:noProof/>
          <w:szCs w:val="24"/>
        </w:rPr>
        <w:t>Department of Economic and Social Affairs. World Population Prospects 2019.</w:t>
      </w:r>
      <w:r w:rsidRPr="002679A8">
        <w:rPr>
          <w:noProof/>
          <w:szCs w:val="24"/>
        </w:rPr>
        <w:t xml:space="preserve"> (2019).</w:t>
      </w:r>
    </w:p>
    <w:p w14:paraId="460A72D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10.</w:t>
      </w:r>
      <w:r w:rsidRPr="002679A8">
        <w:rPr>
          <w:noProof/>
          <w:szCs w:val="24"/>
        </w:rPr>
        <w:tab/>
        <w:t xml:space="preserve">Valdes, A, M. </w:t>
      </w:r>
      <w:r w:rsidRPr="002679A8">
        <w:rPr>
          <w:i/>
          <w:iCs/>
          <w:noProof/>
          <w:szCs w:val="24"/>
        </w:rPr>
        <w:t>et al.</w:t>
      </w:r>
      <w:r w:rsidRPr="002679A8">
        <w:rPr>
          <w:noProof/>
          <w:szCs w:val="24"/>
        </w:rPr>
        <w:t xml:space="preserve"> Obesity, cigarette smoking, and telomere length in women. </w:t>
      </w:r>
      <w:r w:rsidRPr="002679A8">
        <w:rPr>
          <w:i/>
          <w:iCs/>
          <w:noProof/>
          <w:szCs w:val="24"/>
        </w:rPr>
        <w:t>Lancet</w:t>
      </w:r>
      <w:r w:rsidRPr="002679A8">
        <w:rPr>
          <w:noProof/>
          <w:szCs w:val="24"/>
        </w:rPr>
        <w:t xml:space="preserve"> </w:t>
      </w:r>
      <w:r w:rsidRPr="002679A8">
        <w:rPr>
          <w:b/>
          <w:bCs/>
          <w:noProof/>
          <w:szCs w:val="24"/>
        </w:rPr>
        <w:t>366</w:t>
      </w:r>
      <w:r w:rsidRPr="002679A8">
        <w:rPr>
          <w:noProof/>
          <w:szCs w:val="24"/>
        </w:rPr>
        <w:t>, 662–664 (2005).</w:t>
      </w:r>
    </w:p>
    <w:p w14:paraId="19E4208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11.</w:t>
      </w:r>
      <w:r w:rsidRPr="002679A8">
        <w:rPr>
          <w:noProof/>
          <w:szCs w:val="24"/>
        </w:rPr>
        <w:tab/>
        <w:t xml:space="preserve">Hastings, W. J., Shalev, I. &amp; Belsky, D. W. Comparability of biological aging measures in the National Health and Nutrition Examination Study, 1999-2002. </w:t>
      </w:r>
      <w:r w:rsidRPr="002679A8">
        <w:rPr>
          <w:i/>
          <w:iCs/>
          <w:noProof/>
          <w:szCs w:val="24"/>
        </w:rPr>
        <w:t>Psychoneuroendocrinology</w:t>
      </w:r>
      <w:r w:rsidRPr="002679A8">
        <w:rPr>
          <w:noProof/>
          <w:szCs w:val="24"/>
        </w:rPr>
        <w:t xml:space="preserve"> </w:t>
      </w:r>
      <w:r w:rsidRPr="002679A8">
        <w:rPr>
          <w:b/>
          <w:bCs/>
          <w:noProof/>
          <w:szCs w:val="24"/>
        </w:rPr>
        <w:t>106</w:t>
      </w:r>
      <w:r w:rsidRPr="002679A8">
        <w:rPr>
          <w:noProof/>
          <w:szCs w:val="24"/>
        </w:rPr>
        <w:t>, 171–178 (2019).</w:t>
      </w:r>
    </w:p>
    <w:p w14:paraId="5FC0E25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lastRenderedPageBreak/>
        <w:t>12.</w:t>
      </w:r>
      <w:r w:rsidRPr="002679A8">
        <w:rPr>
          <w:noProof/>
          <w:szCs w:val="24"/>
        </w:rPr>
        <w:tab/>
        <w:t xml:space="preserve">Epel, E. S. </w:t>
      </w:r>
      <w:r w:rsidRPr="002679A8">
        <w:rPr>
          <w:i/>
          <w:iCs/>
          <w:noProof/>
          <w:szCs w:val="24"/>
        </w:rPr>
        <w:t>et al.</w:t>
      </w:r>
      <w:r w:rsidRPr="002679A8">
        <w:rPr>
          <w:noProof/>
          <w:szCs w:val="24"/>
        </w:rPr>
        <w:t xml:space="preserve"> Accelerated telomere shortening in response to life stress. </w:t>
      </w:r>
      <w:r w:rsidRPr="002679A8">
        <w:rPr>
          <w:i/>
          <w:iCs/>
          <w:noProof/>
          <w:szCs w:val="24"/>
        </w:rPr>
        <w:t>Proc. Natl. Acad. Sci.</w:t>
      </w:r>
      <w:r w:rsidRPr="002679A8">
        <w:rPr>
          <w:noProof/>
          <w:szCs w:val="24"/>
        </w:rPr>
        <w:t xml:space="preserve"> </w:t>
      </w:r>
      <w:r w:rsidRPr="002679A8">
        <w:rPr>
          <w:b/>
          <w:bCs/>
          <w:noProof/>
          <w:szCs w:val="24"/>
        </w:rPr>
        <w:t>101</w:t>
      </w:r>
      <w:r w:rsidRPr="002679A8">
        <w:rPr>
          <w:noProof/>
          <w:szCs w:val="24"/>
        </w:rPr>
        <w:t>, 17312–17315 (2004).</w:t>
      </w:r>
    </w:p>
    <w:p w14:paraId="05B8E547"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13.</w:t>
      </w:r>
      <w:r w:rsidRPr="002679A8">
        <w:rPr>
          <w:noProof/>
          <w:szCs w:val="24"/>
        </w:rPr>
        <w:tab/>
        <w:t xml:space="preserve">Pollack, A. Z., Rivers, K. &amp; Ahrens, K. A. Parity associated with telomere length among US reproductive age women. </w:t>
      </w:r>
      <w:r w:rsidRPr="002679A8">
        <w:rPr>
          <w:i/>
          <w:iCs/>
          <w:noProof/>
          <w:szCs w:val="24"/>
        </w:rPr>
        <w:t>Hum. Reprod.</w:t>
      </w:r>
      <w:r w:rsidRPr="002679A8">
        <w:rPr>
          <w:noProof/>
          <w:szCs w:val="24"/>
        </w:rPr>
        <w:t xml:space="preserve"> </w:t>
      </w:r>
      <w:r w:rsidRPr="002679A8">
        <w:rPr>
          <w:b/>
          <w:bCs/>
          <w:noProof/>
          <w:szCs w:val="24"/>
        </w:rPr>
        <w:t>33</w:t>
      </w:r>
      <w:r w:rsidRPr="002679A8">
        <w:rPr>
          <w:noProof/>
          <w:szCs w:val="24"/>
        </w:rPr>
        <w:t>, 736–744 (2018).</w:t>
      </w:r>
    </w:p>
    <w:p w14:paraId="21407FF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14.</w:t>
      </w:r>
      <w:r w:rsidRPr="002679A8">
        <w:rPr>
          <w:noProof/>
          <w:szCs w:val="24"/>
        </w:rPr>
        <w:tab/>
        <w:t xml:space="preserve">Ryan, C. P. </w:t>
      </w:r>
      <w:r w:rsidRPr="002679A8">
        <w:rPr>
          <w:i/>
          <w:iCs/>
          <w:noProof/>
          <w:szCs w:val="24"/>
        </w:rPr>
        <w:t>et al.</w:t>
      </w:r>
      <w:r w:rsidRPr="002679A8">
        <w:rPr>
          <w:noProof/>
          <w:szCs w:val="24"/>
        </w:rPr>
        <w:t xml:space="preserve"> Reproduction predicts shorter telomeres and epigenetic age acceleration among young adult women. </w:t>
      </w:r>
      <w:r w:rsidRPr="002679A8">
        <w:rPr>
          <w:i/>
          <w:iCs/>
          <w:noProof/>
          <w:szCs w:val="24"/>
        </w:rPr>
        <w:t>Sci. Rep.</w:t>
      </w:r>
      <w:r w:rsidRPr="002679A8">
        <w:rPr>
          <w:noProof/>
          <w:szCs w:val="24"/>
        </w:rPr>
        <w:t xml:space="preserve"> 1–9 (2018). doi:10.1038/s41598-018-29486-4</w:t>
      </w:r>
    </w:p>
    <w:p w14:paraId="42797F1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15.</w:t>
      </w:r>
      <w:r w:rsidRPr="002679A8">
        <w:rPr>
          <w:noProof/>
          <w:szCs w:val="24"/>
        </w:rPr>
        <w:tab/>
        <w:t xml:space="preserve">Tan, E. K. &amp; Tan, E. L. Alterations in physiology and anatomy during pregnancy. </w:t>
      </w:r>
      <w:r w:rsidRPr="002679A8">
        <w:rPr>
          <w:i/>
          <w:iCs/>
          <w:noProof/>
          <w:szCs w:val="24"/>
        </w:rPr>
        <w:t>Best Pract. Res. Clin. Obstet. Gynaecol.</w:t>
      </w:r>
      <w:r w:rsidRPr="002679A8">
        <w:rPr>
          <w:noProof/>
          <w:szCs w:val="24"/>
        </w:rPr>
        <w:t xml:space="preserve"> </w:t>
      </w:r>
      <w:r w:rsidRPr="002679A8">
        <w:rPr>
          <w:b/>
          <w:bCs/>
          <w:noProof/>
          <w:szCs w:val="24"/>
        </w:rPr>
        <w:t>27</w:t>
      </w:r>
      <w:r w:rsidRPr="002679A8">
        <w:rPr>
          <w:noProof/>
          <w:szCs w:val="24"/>
        </w:rPr>
        <w:t>, 791–802 (2013).</w:t>
      </w:r>
    </w:p>
    <w:p w14:paraId="4A0D9230"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16.</w:t>
      </w:r>
      <w:r w:rsidRPr="002679A8">
        <w:rPr>
          <w:noProof/>
          <w:szCs w:val="24"/>
        </w:rPr>
        <w:tab/>
        <w:t xml:space="preserve">Cramer, D. W. &amp; Vitonis, A. F. Signatures of reproductive events on blood counts and biomarkers of inflammation: Implications for chronic disease risk. </w:t>
      </w:r>
      <w:r w:rsidRPr="002679A8">
        <w:rPr>
          <w:i/>
          <w:iCs/>
          <w:noProof/>
          <w:szCs w:val="24"/>
        </w:rPr>
        <w:t>PLoS One</w:t>
      </w:r>
      <w:r w:rsidRPr="002679A8">
        <w:rPr>
          <w:noProof/>
          <w:szCs w:val="24"/>
        </w:rPr>
        <w:t xml:space="preserve"> </w:t>
      </w:r>
      <w:r w:rsidRPr="002679A8">
        <w:rPr>
          <w:b/>
          <w:bCs/>
          <w:noProof/>
          <w:szCs w:val="24"/>
        </w:rPr>
        <w:t>12</w:t>
      </w:r>
      <w:r w:rsidRPr="002679A8">
        <w:rPr>
          <w:noProof/>
          <w:szCs w:val="24"/>
        </w:rPr>
        <w:t>, 1–19 (2017).</w:t>
      </w:r>
    </w:p>
    <w:p w14:paraId="05AE0672"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17.</w:t>
      </w:r>
      <w:r w:rsidRPr="002679A8">
        <w:rPr>
          <w:noProof/>
          <w:szCs w:val="24"/>
        </w:rPr>
        <w:tab/>
        <w:t xml:space="preserve">Lurie, S., Rahamim, E., Piper, I., Golan, A. &amp; Sadan, O. Total and differential leukocyte counts percentiles in normal pregnancy. </w:t>
      </w:r>
      <w:r w:rsidRPr="002679A8">
        <w:rPr>
          <w:i/>
          <w:iCs/>
          <w:noProof/>
          <w:szCs w:val="24"/>
        </w:rPr>
        <w:t>Eur. J. Obs. Gynecol. Reprod. Biol.</w:t>
      </w:r>
      <w:r w:rsidRPr="002679A8">
        <w:rPr>
          <w:noProof/>
          <w:szCs w:val="24"/>
        </w:rPr>
        <w:t xml:space="preserve"> </w:t>
      </w:r>
      <w:r w:rsidRPr="002679A8">
        <w:rPr>
          <w:b/>
          <w:bCs/>
          <w:noProof/>
          <w:szCs w:val="24"/>
        </w:rPr>
        <w:t>136</w:t>
      </w:r>
      <w:r w:rsidRPr="002679A8">
        <w:rPr>
          <w:noProof/>
          <w:szCs w:val="24"/>
        </w:rPr>
        <w:t>, 16–19 (2008).</w:t>
      </w:r>
    </w:p>
    <w:p w14:paraId="0039F01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18.</w:t>
      </w:r>
      <w:r w:rsidRPr="002679A8">
        <w:rPr>
          <w:noProof/>
          <w:szCs w:val="24"/>
        </w:rPr>
        <w:tab/>
        <w:t xml:space="preserve">Faas, M. M., Spaans, F. &amp; De Vos, P. Monocytes and macrophages in pregnancy and pre-eclampsia. </w:t>
      </w:r>
      <w:r w:rsidRPr="002679A8">
        <w:rPr>
          <w:i/>
          <w:iCs/>
          <w:noProof/>
          <w:szCs w:val="24"/>
        </w:rPr>
        <w:t>Front. Immunol.</w:t>
      </w:r>
      <w:r w:rsidRPr="002679A8">
        <w:rPr>
          <w:noProof/>
          <w:szCs w:val="24"/>
        </w:rPr>
        <w:t xml:space="preserve"> </w:t>
      </w:r>
      <w:r w:rsidRPr="002679A8">
        <w:rPr>
          <w:b/>
          <w:bCs/>
          <w:noProof/>
          <w:szCs w:val="24"/>
        </w:rPr>
        <w:t>5</w:t>
      </w:r>
      <w:r w:rsidRPr="002679A8">
        <w:rPr>
          <w:noProof/>
          <w:szCs w:val="24"/>
        </w:rPr>
        <w:t>, 1–11 (2014).</w:t>
      </w:r>
    </w:p>
    <w:p w14:paraId="49BBC64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19.</w:t>
      </w:r>
      <w:r w:rsidRPr="002679A8">
        <w:rPr>
          <w:noProof/>
          <w:szCs w:val="24"/>
        </w:rPr>
        <w:tab/>
        <w:t xml:space="preserve">Soma-Pillay, P., Nelson-piercy, C., Tolppanen, H. &amp; Mebazaa, A. Physiological changes in pregnancy. </w:t>
      </w:r>
      <w:r w:rsidRPr="002679A8">
        <w:rPr>
          <w:i/>
          <w:iCs/>
          <w:noProof/>
          <w:szCs w:val="24"/>
        </w:rPr>
        <w:t>Cardiovasc. J. Afr.</w:t>
      </w:r>
      <w:r w:rsidRPr="002679A8">
        <w:rPr>
          <w:noProof/>
          <w:szCs w:val="24"/>
        </w:rPr>
        <w:t xml:space="preserve"> </w:t>
      </w:r>
      <w:r w:rsidRPr="002679A8">
        <w:rPr>
          <w:b/>
          <w:bCs/>
          <w:noProof/>
          <w:szCs w:val="24"/>
        </w:rPr>
        <w:t>27</w:t>
      </w:r>
      <w:r w:rsidRPr="002679A8">
        <w:rPr>
          <w:noProof/>
          <w:szCs w:val="24"/>
        </w:rPr>
        <w:t>, 89–94 (2016).</w:t>
      </w:r>
    </w:p>
    <w:p w14:paraId="43B215D7"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20.</w:t>
      </w:r>
      <w:r w:rsidRPr="002679A8">
        <w:rPr>
          <w:noProof/>
          <w:szCs w:val="24"/>
        </w:rPr>
        <w:tab/>
        <w:t xml:space="preserve">Fried, R. L., Mayol, N. L., McDade, T. W. &amp; Kuzawa, C. W. Maternal metabolic adaptations to pregnancy among young women in Cebu, Philippines. </w:t>
      </w:r>
      <w:r w:rsidRPr="002679A8">
        <w:rPr>
          <w:i/>
          <w:iCs/>
          <w:noProof/>
          <w:szCs w:val="24"/>
        </w:rPr>
        <w:t>Am. J. Hum. Biol.</w:t>
      </w:r>
      <w:r w:rsidRPr="002679A8">
        <w:rPr>
          <w:noProof/>
          <w:szCs w:val="24"/>
        </w:rPr>
        <w:t xml:space="preserve"> </w:t>
      </w:r>
      <w:r w:rsidRPr="002679A8">
        <w:rPr>
          <w:b/>
          <w:bCs/>
          <w:noProof/>
          <w:szCs w:val="24"/>
        </w:rPr>
        <w:t>29</w:t>
      </w:r>
      <w:r w:rsidRPr="002679A8">
        <w:rPr>
          <w:noProof/>
          <w:szCs w:val="24"/>
        </w:rPr>
        <w:t>, e23011 (2017).</w:t>
      </w:r>
    </w:p>
    <w:p w14:paraId="21FCB9F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21.</w:t>
      </w:r>
      <w:r w:rsidRPr="002679A8">
        <w:rPr>
          <w:noProof/>
          <w:szCs w:val="24"/>
        </w:rPr>
        <w:tab/>
        <w:t xml:space="preserve">Sanghavi, M. &amp; Rutherford, J. D. Cardiovascular physiology of pregnancy. </w:t>
      </w:r>
      <w:r w:rsidRPr="002679A8">
        <w:rPr>
          <w:i/>
          <w:iCs/>
          <w:noProof/>
          <w:szCs w:val="24"/>
        </w:rPr>
        <w:t>Circulation</w:t>
      </w:r>
      <w:r w:rsidRPr="002679A8">
        <w:rPr>
          <w:noProof/>
          <w:szCs w:val="24"/>
        </w:rPr>
        <w:t xml:space="preserve"> </w:t>
      </w:r>
      <w:r w:rsidRPr="002679A8">
        <w:rPr>
          <w:b/>
          <w:bCs/>
          <w:noProof/>
          <w:szCs w:val="24"/>
        </w:rPr>
        <w:t>130</w:t>
      </w:r>
      <w:r w:rsidRPr="002679A8">
        <w:rPr>
          <w:noProof/>
          <w:szCs w:val="24"/>
        </w:rPr>
        <w:t>, 1003–1008 (2014).</w:t>
      </w:r>
    </w:p>
    <w:p w14:paraId="7777F36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22.</w:t>
      </w:r>
      <w:r w:rsidRPr="002679A8">
        <w:rPr>
          <w:noProof/>
          <w:szCs w:val="24"/>
        </w:rPr>
        <w:tab/>
        <w:t xml:space="preserve">Cheung, K. L. &amp; Lafayette, R. A. Renal physiology of pregnancy. </w:t>
      </w:r>
      <w:r w:rsidRPr="002679A8">
        <w:rPr>
          <w:i/>
          <w:iCs/>
          <w:noProof/>
          <w:szCs w:val="24"/>
        </w:rPr>
        <w:t>Adv. Chronic Kidney Dis.</w:t>
      </w:r>
      <w:r w:rsidRPr="002679A8">
        <w:rPr>
          <w:noProof/>
          <w:szCs w:val="24"/>
        </w:rPr>
        <w:t xml:space="preserve"> </w:t>
      </w:r>
      <w:r w:rsidRPr="002679A8">
        <w:rPr>
          <w:b/>
          <w:bCs/>
          <w:noProof/>
          <w:szCs w:val="24"/>
        </w:rPr>
        <w:t>20</w:t>
      </w:r>
      <w:r w:rsidRPr="002679A8">
        <w:rPr>
          <w:noProof/>
          <w:szCs w:val="24"/>
        </w:rPr>
        <w:t>, 209–214 (2013).</w:t>
      </w:r>
    </w:p>
    <w:p w14:paraId="4FC2989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23.</w:t>
      </w:r>
      <w:r w:rsidRPr="002679A8">
        <w:rPr>
          <w:noProof/>
          <w:szCs w:val="24"/>
        </w:rPr>
        <w:tab/>
        <w:t xml:space="preserve">Kovacs, C. S. &amp; Deal, C. </w:t>
      </w:r>
      <w:r w:rsidRPr="002679A8">
        <w:rPr>
          <w:i/>
          <w:iCs/>
          <w:noProof/>
          <w:szCs w:val="24"/>
        </w:rPr>
        <w:t>Maternal-Fetal and Neonatal Endocrinology: Physiology, Pathophysiology, and Clinical Management</w:t>
      </w:r>
      <w:r w:rsidRPr="002679A8">
        <w:rPr>
          <w:noProof/>
          <w:szCs w:val="24"/>
        </w:rPr>
        <w:t>. (Academic Press, 2019).</w:t>
      </w:r>
    </w:p>
    <w:p w14:paraId="77653D7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24.</w:t>
      </w:r>
      <w:r w:rsidRPr="002679A8">
        <w:rPr>
          <w:noProof/>
          <w:szCs w:val="24"/>
        </w:rPr>
        <w:tab/>
        <w:t xml:space="preserve">Harshman, L. G. &amp; Zera, A. J. The cost of reproduction: The devil in the details. </w:t>
      </w:r>
      <w:r w:rsidRPr="002679A8">
        <w:rPr>
          <w:i/>
          <w:iCs/>
          <w:noProof/>
          <w:szCs w:val="24"/>
        </w:rPr>
        <w:t>Trends Ecol. Evol.</w:t>
      </w:r>
      <w:r w:rsidRPr="002679A8">
        <w:rPr>
          <w:noProof/>
          <w:szCs w:val="24"/>
        </w:rPr>
        <w:t xml:space="preserve"> </w:t>
      </w:r>
      <w:r w:rsidRPr="002679A8">
        <w:rPr>
          <w:b/>
          <w:bCs/>
          <w:noProof/>
          <w:szCs w:val="24"/>
        </w:rPr>
        <w:t>22</w:t>
      </w:r>
      <w:r w:rsidRPr="002679A8">
        <w:rPr>
          <w:noProof/>
          <w:szCs w:val="24"/>
        </w:rPr>
        <w:t>, 80–86 (2006).</w:t>
      </w:r>
    </w:p>
    <w:p w14:paraId="01F3B8D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lastRenderedPageBreak/>
        <w:t>25.</w:t>
      </w:r>
      <w:r w:rsidRPr="002679A8">
        <w:rPr>
          <w:noProof/>
          <w:szCs w:val="24"/>
        </w:rPr>
        <w:tab/>
        <w:t xml:space="preserve">Jasienska, G. Costs of reproduction and ageing in the human female. </w:t>
      </w:r>
      <w:r w:rsidRPr="002679A8">
        <w:rPr>
          <w:i/>
          <w:iCs/>
          <w:noProof/>
          <w:szCs w:val="24"/>
        </w:rPr>
        <w:t>Philos. Trans. R. Soc. B Biol. Sci.</w:t>
      </w:r>
      <w:r w:rsidRPr="002679A8">
        <w:rPr>
          <w:noProof/>
          <w:szCs w:val="24"/>
        </w:rPr>
        <w:t xml:space="preserve"> </w:t>
      </w:r>
      <w:r w:rsidRPr="002679A8">
        <w:rPr>
          <w:b/>
          <w:bCs/>
          <w:noProof/>
          <w:szCs w:val="24"/>
        </w:rPr>
        <w:t>375</w:t>
      </w:r>
      <w:r w:rsidRPr="002679A8">
        <w:rPr>
          <w:noProof/>
          <w:szCs w:val="24"/>
        </w:rPr>
        <w:t>, 20190615 (2020).</w:t>
      </w:r>
    </w:p>
    <w:p w14:paraId="7E06524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26.</w:t>
      </w:r>
      <w:r w:rsidRPr="002679A8">
        <w:rPr>
          <w:noProof/>
          <w:szCs w:val="24"/>
        </w:rPr>
        <w:tab/>
        <w:t xml:space="preserve">Beral, V. &amp; Beral, V. Long term effects of childbearing. </w:t>
      </w:r>
      <w:r w:rsidRPr="002679A8">
        <w:rPr>
          <w:i/>
          <w:iCs/>
          <w:noProof/>
          <w:szCs w:val="24"/>
        </w:rPr>
        <w:t>J. Epidemiol. Community Health</w:t>
      </w:r>
      <w:r w:rsidRPr="002679A8">
        <w:rPr>
          <w:noProof/>
          <w:szCs w:val="24"/>
        </w:rPr>
        <w:t xml:space="preserve"> </w:t>
      </w:r>
      <w:r w:rsidRPr="002679A8">
        <w:rPr>
          <w:b/>
          <w:bCs/>
          <w:noProof/>
          <w:szCs w:val="24"/>
        </w:rPr>
        <w:t>39</w:t>
      </w:r>
      <w:r w:rsidRPr="002679A8">
        <w:rPr>
          <w:noProof/>
          <w:szCs w:val="24"/>
        </w:rPr>
        <w:t>, 343–346 (1985).</w:t>
      </w:r>
    </w:p>
    <w:p w14:paraId="538FC05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27.</w:t>
      </w:r>
      <w:r w:rsidRPr="002679A8">
        <w:rPr>
          <w:noProof/>
          <w:szCs w:val="24"/>
        </w:rPr>
        <w:tab/>
        <w:t xml:space="preserve">Grundy, E. Women’s Fertility and Mortality in Late Mid Life: A Comparison of Three Contemporary Populations. </w:t>
      </w:r>
      <w:r w:rsidRPr="002679A8">
        <w:rPr>
          <w:i/>
          <w:iCs/>
          <w:noProof/>
          <w:szCs w:val="24"/>
        </w:rPr>
        <w:t>Am. J. Hum. Biol.</w:t>
      </w:r>
      <w:r w:rsidRPr="002679A8">
        <w:rPr>
          <w:noProof/>
          <w:szCs w:val="24"/>
        </w:rPr>
        <w:t xml:space="preserve"> </w:t>
      </w:r>
      <w:r w:rsidRPr="002679A8">
        <w:rPr>
          <w:b/>
          <w:bCs/>
          <w:noProof/>
          <w:szCs w:val="24"/>
        </w:rPr>
        <w:t>547</w:t>
      </w:r>
      <w:r w:rsidRPr="002679A8">
        <w:rPr>
          <w:noProof/>
          <w:szCs w:val="24"/>
        </w:rPr>
        <w:t>, 541–547 (2009).</w:t>
      </w:r>
    </w:p>
    <w:p w14:paraId="4CD2CA42"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28.</w:t>
      </w:r>
      <w:r w:rsidRPr="002679A8">
        <w:rPr>
          <w:noProof/>
          <w:szCs w:val="24"/>
        </w:rPr>
        <w:tab/>
        <w:t xml:space="preserve">Lund, E. Number of children and death from hormone-dependent cancers. </w:t>
      </w:r>
      <w:r w:rsidRPr="002679A8">
        <w:rPr>
          <w:i/>
          <w:iCs/>
          <w:noProof/>
          <w:szCs w:val="24"/>
        </w:rPr>
        <w:t>Int. J. Cancer</w:t>
      </w:r>
      <w:r w:rsidRPr="002679A8">
        <w:rPr>
          <w:noProof/>
          <w:szCs w:val="24"/>
        </w:rPr>
        <w:t xml:space="preserve"> </w:t>
      </w:r>
      <w:r w:rsidRPr="002679A8">
        <w:rPr>
          <w:b/>
          <w:bCs/>
          <w:noProof/>
          <w:szCs w:val="24"/>
        </w:rPr>
        <w:t>46</w:t>
      </w:r>
      <w:r w:rsidRPr="002679A8">
        <w:rPr>
          <w:noProof/>
          <w:szCs w:val="24"/>
        </w:rPr>
        <w:t>, 998–1000 (1990).</w:t>
      </w:r>
    </w:p>
    <w:p w14:paraId="4DA61B1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29.</w:t>
      </w:r>
      <w:r w:rsidRPr="002679A8">
        <w:rPr>
          <w:noProof/>
          <w:szCs w:val="24"/>
        </w:rPr>
        <w:tab/>
        <w:t xml:space="preserve">Hurt, L. S. </w:t>
      </w:r>
      <w:r w:rsidRPr="002679A8">
        <w:rPr>
          <w:i/>
          <w:iCs/>
          <w:noProof/>
          <w:szCs w:val="24"/>
        </w:rPr>
        <w:t>et al.</w:t>
      </w:r>
      <w:r w:rsidRPr="002679A8">
        <w:rPr>
          <w:noProof/>
          <w:szCs w:val="24"/>
        </w:rPr>
        <w:t xml:space="preserve"> The effect of number of births on women’s mortality: Systematic review of the evidence for women who have completed their childbearing. </w:t>
      </w:r>
      <w:r w:rsidRPr="002679A8">
        <w:rPr>
          <w:i/>
          <w:iCs/>
          <w:noProof/>
          <w:szCs w:val="24"/>
        </w:rPr>
        <w:t>Popul. Stud. (NY).</w:t>
      </w:r>
      <w:r w:rsidRPr="002679A8">
        <w:rPr>
          <w:noProof/>
          <w:szCs w:val="24"/>
        </w:rPr>
        <w:t xml:space="preserve"> </w:t>
      </w:r>
      <w:r w:rsidRPr="002679A8">
        <w:rPr>
          <w:b/>
          <w:bCs/>
          <w:noProof/>
          <w:szCs w:val="24"/>
        </w:rPr>
        <w:t>60</w:t>
      </w:r>
      <w:r w:rsidRPr="002679A8">
        <w:rPr>
          <w:noProof/>
          <w:szCs w:val="24"/>
        </w:rPr>
        <w:t>, 55–71 (2006).</w:t>
      </w:r>
    </w:p>
    <w:p w14:paraId="786A4EB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30.</w:t>
      </w:r>
      <w:r w:rsidRPr="002679A8">
        <w:rPr>
          <w:noProof/>
          <w:szCs w:val="24"/>
        </w:rPr>
        <w:tab/>
        <w:t xml:space="preserve">Simons, L. A., Simons, J., Friedlander, Y. &amp; McCallum, J. Childbearing history and late-life mortality: The Dubbo study of Australian elderly. </w:t>
      </w:r>
      <w:r w:rsidRPr="002679A8">
        <w:rPr>
          <w:i/>
          <w:iCs/>
          <w:noProof/>
          <w:szCs w:val="24"/>
        </w:rPr>
        <w:t>Age Ageing</w:t>
      </w:r>
      <w:r w:rsidRPr="002679A8">
        <w:rPr>
          <w:noProof/>
          <w:szCs w:val="24"/>
        </w:rPr>
        <w:t xml:space="preserve"> </w:t>
      </w:r>
      <w:r w:rsidRPr="002679A8">
        <w:rPr>
          <w:b/>
          <w:bCs/>
          <w:noProof/>
          <w:szCs w:val="24"/>
        </w:rPr>
        <w:t>41</w:t>
      </w:r>
      <w:r w:rsidRPr="002679A8">
        <w:rPr>
          <w:noProof/>
          <w:szCs w:val="24"/>
        </w:rPr>
        <w:t>, 523–528 (2012).</w:t>
      </w:r>
    </w:p>
    <w:p w14:paraId="215BC5D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31.</w:t>
      </w:r>
      <w:r w:rsidRPr="002679A8">
        <w:rPr>
          <w:noProof/>
          <w:szCs w:val="24"/>
        </w:rPr>
        <w:tab/>
        <w:t xml:space="preserve">Lawlor, D. A. </w:t>
      </w:r>
      <w:r w:rsidRPr="002679A8">
        <w:rPr>
          <w:i/>
          <w:iCs/>
          <w:noProof/>
          <w:szCs w:val="24"/>
        </w:rPr>
        <w:t>et al.</w:t>
      </w:r>
      <w:r w:rsidRPr="002679A8">
        <w:rPr>
          <w:noProof/>
          <w:szCs w:val="24"/>
        </w:rPr>
        <w:t xml:space="preserve"> Is the association between parity and coronary heart disease due to biological effects of pregnancy or adverse lifestyle risk factors associated with child-rearing? Findings from the British Women’s Heart and Health Study and the British Regional Heart St. </w:t>
      </w:r>
      <w:r w:rsidRPr="002679A8">
        <w:rPr>
          <w:i/>
          <w:iCs/>
          <w:noProof/>
          <w:szCs w:val="24"/>
        </w:rPr>
        <w:t>Circulation</w:t>
      </w:r>
      <w:r w:rsidRPr="002679A8">
        <w:rPr>
          <w:noProof/>
          <w:szCs w:val="24"/>
        </w:rPr>
        <w:t xml:space="preserve"> </w:t>
      </w:r>
      <w:r w:rsidRPr="002679A8">
        <w:rPr>
          <w:b/>
          <w:bCs/>
          <w:noProof/>
          <w:szCs w:val="24"/>
        </w:rPr>
        <w:t>107</w:t>
      </w:r>
      <w:r w:rsidRPr="002679A8">
        <w:rPr>
          <w:noProof/>
          <w:szCs w:val="24"/>
        </w:rPr>
        <w:t>, 1260–1264 (2003).</w:t>
      </w:r>
    </w:p>
    <w:p w14:paraId="58C2660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32.</w:t>
      </w:r>
      <w:r w:rsidRPr="002679A8">
        <w:rPr>
          <w:noProof/>
          <w:szCs w:val="24"/>
        </w:rPr>
        <w:tab/>
        <w:t xml:space="preserve">Zeng, Y. </w:t>
      </w:r>
      <w:r w:rsidRPr="002679A8">
        <w:rPr>
          <w:i/>
          <w:iCs/>
          <w:noProof/>
          <w:szCs w:val="24"/>
        </w:rPr>
        <w:t>et al.</w:t>
      </w:r>
      <w:r w:rsidRPr="002679A8">
        <w:rPr>
          <w:noProof/>
          <w:szCs w:val="24"/>
        </w:rPr>
        <w:t xml:space="preserve"> Parity and All-cause Mortality in Women and Men: A Dose-Response Meta-Analysis of Cohort Studies. </w:t>
      </w:r>
      <w:r w:rsidRPr="002679A8">
        <w:rPr>
          <w:i/>
          <w:iCs/>
          <w:noProof/>
          <w:szCs w:val="24"/>
        </w:rPr>
        <w:t>Sci. Rep.</w:t>
      </w:r>
      <w:r w:rsidRPr="002679A8">
        <w:rPr>
          <w:noProof/>
          <w:szCs w:val="24"/>
        </w:rPr>
        <w:t xml:space="preserve"> </w:t>
      </w:r>
      <w:r w:rsidRPr="002679A8">
        <w:rPr>
          <w:b/>
          <w:bCs/>
          <w:noProof/>
          <w:szCs w:val="24"/>
        </w:rPr>
        <w:t>6:19351</w:t>
      </w:r>
      <w:r w:rsidRPr="002679A8">
        <w:rPr>
          <w:noProof/>
          <w:szCs w:val="24"/>
        </w:rPr>
        <w:t>, 1–11 (2016).</w:t>
      </w:r>
    </w:p>
    <w:p w14:paraId="34D21ED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33.</w:t>
      </w:r>
      <w:r w:rsidRPr="002679A8">
        <w:rPr>
          <w:noProof/>
          <w:szCs w:val="24"/>
        </w:rPr>
        <w:tab/>
        <w:t xml:space="preserve">Dior, U. P. </w:t>
      </w:r>
      <w:r w:rsidRPr="002679A8">
        <w:rPr>
          <w:i/>
          <w:iCs/>
          <w:noProof/>
          <w:szCs w:val="24"/>
        </w:rPr>
        <w:t>et al.</w:t>
      </w:r>
      <w:r w:rsidRPr="002679A8">
        <w:rPr>
          <w:noProof/>
          <w:szCs w:val="24"/>
        </w:rPr>
        <w:t xml:space="preserve"> Association between number of children and mortality of mothers: Results of a 37-year follow-up study. </w:t>
      </w:r>
      <w:r w:rsidRPr="002679A8">
        <w:rPr>
          <w:i/>
          <w:iCs/>
          <w:noProof/>
          <w:szCs w:val="24"/>
        </w:rPr>
        <w:t>Ann. Epidemiol.</w:t>
      </w:r>
      <w:r w:rsidRPr="002679A8">
        <w:rPr>
          <w:noProof/>
          <w:szCs w:val="24"/>
        </w:rPr>
        <w:t xml:space="preserve"> </w:t>
      </w:r>
      <w:r w:rsidRPr="002679A8">
        <w:rPr>
          <w:b/>
          <w:bCs/>
          <w:noProof/>
          <w:szCs w:val="24"/>
        </w:rPr>
        <w:t>23</w:t>
      </w:r>
      <w:r w:rsidRPr="002679A8">
        <w:rPr>
          <w:noProof/>
          <w:szCs w:val="24"/>
        </w:rPr>
        <w:t>, 13–18 (2013).</w:t>
      </w:r>
    </w:p>
    <w:p w14:paraId="7BF5422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34.</w:t>
      </w:r>
      <w:r w:rsidRPr="002679A8">
        <w:rPr>
          <w:noProof/>
          <w:szCs w:val="24"/>
        </w:rPr>
        <w:tab/>
        <w:t xml:space="preserve">Lv, H., Wu, H., Yin, J., Qian, J. &amp; Ge, J. Parity and Cardiovascular Disease Mortality: a Dose-Response Meta- Analysis of Cohort Studies. </w:t>
      </w:r>
      <w:r w:rsidRPr="002679A8">
        <w:rPr>
          <w:i/>
          <w:iCs/>
          <w:noProof/>
          <w:szCs w:val="24"/>
        </w:rPr>
        <w:t>Sci. Rep.</w:t>
      </w:r>
      <w:r w:rsidRPr="002679A8">
        <w:rPr>
          <w:noProof/>
          <w:szCs w:val="24"/>
        </w:rPr>
        <w:t xml:space="preserve"> </w:t>
      </w:r>
      <w:r w:rsidRPr="002679A8">
        <w:rPr>
          <w:b/>
          <w:bCs/>
          <w:noProof/>
          <w:szCs w:val="24"/>
        </w:rPr>
        <w:t>5:13411</w:t>
      </w:r>
      <w:r w:rsidRPr="002679A8">
        <w:rPr>
          <w:noProof/>
          <w:szCs w:val="24"/>
        </w:rPr>
        <w:t>, 1–9 (2015).</w:t>
      </w:r>
    </w:p>
    <w:p w14:paraId="0AF84A5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35.</w:t>
      </w:r>
      <w:r w:rsidRPr="002679A8">
        <w:rPr>
          <w:noProof/>
          <w:szCs w:val="24"/>
        </w:rPr>
        <w:tab/>
        <w:t xml:space="preserve">Guan, H., Wu, Q. &amp; Gong, T. Parity and Kidney Cancer Risk: Evidence from Epidemiologic Studies. </w:t>
      </w:r>
      <w:r w:rsidRPr="002679A8">
        <w:rPr>
          <w:i/>
          <w:iCs/>
          <w:noProof/>
          <w:szCs w:val="24"/>
        </w:rPr>
        <w:t>Cancer Epidemiol. Biomarkers Prev.</w:t>
      </w:r>
      <w:r w:rsidRPr="002679A8">
        <w:rPr>
          <w:noProof/>
          <w:szCs w:val="24"/>
        </w:rPr>
        <w:t xml:space="preserve"> </w:t>
      </w:r>
      <w:r w:rsidRPr="002679A8">
        <w:rPr>
          <w:b/>
          <w:bCs/>
          <w:noProof/>
          <w:szCs w:val="24"/>
        </w:rPr>
        <w:t>22</w:t>
      </w:r>
      <w:r w:rsidRPr="002679A8">
        <w:rPr>
          <w:noProof/>
          <w:szCs w:val="24"/>
        </w:rPr>
        <w:t>, 2345–2354 (2013).</w:t>
      </w:r>
    </w:p>
    <w:p w14:paraId="72486921"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36.</w:t>
      </w:r>
      <w:r w:rsidRPr="002679A8">
        <w:rPr>
          <w:noProof/>
          <w:szCs w:val="24"/>
        </w:rPr>
        <w:tab/>
        <w:t xml:space="preserve">Ziomkiewicz, A., Sancilio, A., Galbarczyk, A. &amp; Klimek, M. Evidence for the cost of reproduction </w:t>
      </w:r>
      <w:r w:rsidRPr="002679A8">
        <w:rPr>
          <w:noProof/>
          <w:szCs w:val="24"/>
        </w:rPr>
        <w:lastRenderedPageBreak/>
        <w:t xml:space="preserve">in humans: High lifetime reproductive effort is associated with greater oxidative stress in post-menopausal women. </w:t>
      </w:r>
      <w:r w:rsidRPr="002679A8">
        <w:rPr>
          <w:i/>
          <w:iCs/>
          <w:noProof/>
          <w:szCs w:val="24"/>
        </w:rPr>
        <w:t>PLoS One</w:t>
      </w:r>
      <w:r w:rsidRPr="002679A8">
        <w:rPr>
          <w:noProof/>
          <w:szCs w:val="24"/>
        </w:rPr>
        <w:t xml:space="preserve"> </w:t>
      </w:r>
      <w:r w:rsidRPr="002679A8">
        <w:rPr>
          <w:b/>
          <w:bCs/>
          <w:noProof/>
          <w:szCs w:val="24"/>
        </w:rPr>
        <w:t>11</w:t>
      </w:r>
      <w:r w:rsidRPr="002679A8">
        <w:rPr>
          <w:noProof/>
          <w:szCs w:val="24"/>
        </w:rPr>
        <w:t>, 1–14 (2016).</w:t>
      </w:r>
    </w:p>
    <w:p w14:paraId="5EF6176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37.</w:t>
      </w:r>
      <w:r w:rsidRPr="002679A8">
        <w:rPr>
          <w:noProof/>
          <w:szCs w:val="24"/>
        </w:rPr>
        <w:tab/>
        <w:t xml:space="preserve">Kresovich, J. K. </w:t>
      </w:r>
      <w:r w:rsidRPr="002679A8">
        <w:rPr>
          <w:i/>
          <w:iCs/>
          <w:noProof/>
          <w:szCs w:val="24"/>
        </w:rPr>
        <w:t>et al.</w:t>
      </w:r>
      <w:r w:rsidRPr="002679A8">
        <w:rPr>
          <w:noProof/>
          <w:szCs w:val="24"/>
        </w:rPr>
        <w:t xml:space="preserve"> Reproduction, DNA methylation and biological age. </w:t>
      </w:r>
      <w:r w:rsidRPr="002679A8">
        <w:rPr>
          <w:i/>
          <w:iCs/>
          <w:noProof/>
          <w:szCs w:val="24"/>
        </w:rPr>
        <w:t>Hum. Reprod.</w:t>
      </w:r>
      <w:r w:rsidRPr="002679A8">
        <w:rPr>
          <w:noProof/>
          <w:szCs w:val="24"/>
        </w:rPr>
        <w:t xml:space="preserve"> </w:t>
      </w:r>
      <w:r w:rsidRPr="002679A8">
        <w:rPr>
          <w:b/>
          <w:bCs/>
          <w:noProof/>
          <w:szCs w:val="24"/>
        </w:rPr>
        <w:t>34</w:t>
      </w:r>
      <w:r w:rsidRPr="002679A8">
        <w:rPr>
          <w:noProof/>
          <w:szCs w:val="24"/>
        </w:rPr>
        <w:t>, 1965–1973 (2019).</w:t>
      </w:r>
    </w:p>
    <w:p w14:paraId="21ED243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38.</w:t>
      </w:r>
      <w:r w:rsidRPr="002679A8">
        <w:rPr>
          <w:noProof/>
          <w:szCs w:val="24"/>
        </w:rPr>
        <w:tab/>
        <w:t xml:space="preserve">Harley, C. B., Vaziri, H., Counter, C. M. &amp; Allsopp, R. C. The telomere hypothesis of cellular aging. </w:t>
      </w:r>
      <w:r w:rsidRPr="002679A8">
        <w:rPr>
          <w:i/>
          <w:iCs/>
          <w:noProof/>
          <w:szCs w:val="24"/>
        </w:rPr>
        <w:t>Exp Gerontol</w:t>
      </w:r>
      <w:r w:rsidRPr="002679A8">
        <w:rPr>
          <w:noProof/>
          <w:szCs w:val="24"/>
        </w:rPr>
        <w:t xml:space="preserve"> </w:t>
      </w:r>
      <w:r w:rsidRPr="002679A8">
        <w:rPr>
          <w:b/>
          <w:bCs/>
          <w:noProof/>
          <w:szCs w:val="24"/>
        </w:rPr>
        <w:t>27</w:t>
      </w:r>
      <w:r w:rsidRPr="002679A8">
        <w:rPr>
          <w:noProof/>
          <w:szCs w:val="24"/>
        </w:rPr>
        <w:t>, 375–382 (1992).</w:t>
      </w:r>
    </w:p>
    <w:p w14:paraId="2193ECC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39.</w:t>
      </w:r>
      <w:r w:rsidRPr="002679A8">
        <w:rPr>
          <w:noProof/>
          <w:szCs w:val="24"/>
        </w:rPr>
        <w:tab/>
        <w:t xml:space="preserve">Cohen, A. A. </w:t>
      </w:r>
      <w:r w:rsidRPr="002679A8">
        <w:rPr>
          <w:i/>
          <w:iCs/>
          <w:noProof/>
          <w:szCs w:val="24"/>
        </w:rPr>
        <w:t>et al.</w:t>
      </w:r>
      <w:r w:rsidRPr="002679A8">
        <w:rPr>
          <w:noProof/>
          <w:szCs w:val="24"/>
        </w:rPr>
        <w:t xml:space="preserve"> A novel statistical approach shows evidence for multi-system physiological dysregulation during aging. </w:t>
      </w:r>
      <w:r w:rsidRPr="002679A8">
        <w:rPr>
          <w:i/>
          <w:iCs/>
          <w:noProof/>
          <w:szCs w:val="24"/>
        </w:rPr>
        <w:t>Mech. Ageing Dev.</w:t>
      </w:r>
      <w:r w:rsidRPr="002679A8">
        <w:rPr>
          <w:noProof/>
          <w:szCs w:val="24"/>
        </w:rPr>
        <w:t xml:space="preserve"> </w:t>
      </w:r>
      <w:r w:rsidRPr="002679A8">
        <w:rPr>
          <w:b/>
          <w:bCs/>
          <w:noProof/>
          <w:szCs w:val="24"/>
        </w:rPr>
        <w:t>134</w:t>
      </w:r>
      <w:r w:rsidRPr="002679A8">
        <w:rPr>
          <w:noProof/>
          <w:szCs w:val="24"/>
        </w:rPr>
        <w:t>, 110–117 (2013).</w:t>
      </w:r>
    </w:p>
    <w:p w14:paraId="42EEBBF2"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40.</w:t>
      </w:r>
      <w:r w:rsidRPr="002679A8">
        <w:rPr>
          <w:noProof/>
          <w:szCs w:val="24"/>
        </w:rPr>
        <w:tab/>
        <w:t xml:space="preserve">Levine, M. E. Modeling the Rate of Senescence: Can Estimated Biological Age Predict Mortality More Accurately Than Chronological Age? </w:t>
      </w:r>
      <w:r w:rsidRPr="002679A8">
        <w:rPr>
          <w:i/>
          <w:iCs/>
          <w:noProof/>
          <w:szCs w:val="24"/>
        </w:rPr>
        <w:t>Journals Gerontol. Ser. a-Biological Sci. Med. Sci.</w:t>
      </w:r>
      <w:r w:rsidRPr="002679A8">
        <w:rPr>
          <w:noProof/>
          <w:szCs w:val="24"/>
        </w:rPr>
        <w:t xml:space="preserve"> </w:t>
      </w:r>
      <w:r w:rsidRPr="002679A8">
        <w:rPr>
          <w:b/>
          <w:bCs/>
          <w:noProof/>
          <w:szCs w:val="24"/>
        </w:rPr>
        <w:t>68</w:t>
      </w:r>
      <w:r w:rsidRPr="002679A8">
        <w:rPr>
          <w:noProof/>
          <w:szCs w:val="24"/>
        </w:rPr>
        <w:t>, 667–674 (2013).</w:t>
      </w:r>
    </w:p>
    <w:p w14:paraId="5BAD1B3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41.</w:t>
      </w:r>
      <w:r w:rsidRPr="002679A8">
        <w:rPr>
          <w:noProof/>
          <w:szCs w:val="24"/>
        </w:rPr>
        <w:tab/>
        <w:t xml:space="preserve">Liu, Z. </w:t>
      </w:r>
      <w:r w:rsidRPr="002679A8">
        <w:rPr>
          <w:i/>
          <w:iCs/>
          <w:noProof/>
          <w:szCs w:val="24"/>
        </w:rPr>
        <w:t>et al.</w:t>
      </w:r>
      <w:r w:rsidRPr="002679A8">
        <w:rPr>
          <w:noProof/>
          <w:szCs w:val="24"/>
        </w:rPr>
        <w:t xml:space="preserve"> A new aging measure captures morbidity and mortality risk across diverse subpopulations from NHANES IV: A cohort study. </w:t>
      </w:r>
      <w:r w:rsidRPr="002679A8">
        <w:rPr>
          <w:i/>
          <w:iCs/>
          <w:noProof/>
          <w:szCs w:val="24"/>
        </w:rPr>
        <w:t>PLoS Med</w:t>
      </w:r>
      <w:r w:rsidRPr="002679A8">
        <w:rPr>
          <w:noProof/>
          <w:szCs w:val="24"/>
        </w:rPr>
        <w:t xml:space="preserve"> </w:t>
      </w:r>
      <w:r w:rsidRPr="002679A8">
        <w:rPr>
          <w:b/>
          <w:bCs/>
          <w:noProof/>
          <w:szCs w:val="24"/>
        </w:rPr>
        <w:t>15</w:t>
      </w:r>
      <w:r w:rsidRPr="002679A8">
        <w:rPr>
          <w:noProof/>
          <w:szCs w:val="24"/>
        </w:rPr>
        <w:t>, e1002718 (2018).</w:t>
      </w:r>
    </w:p>
    <w:p w14:paraId="1AF9E0D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42.</w:t>
      </w:r>
      <w:r w:rsidRPr="002679A8">
        <w:rPr>
          <w:noProof/>
          <w:szCs w:val="24"/>
        </w:rPr>
        <w:tab/>
        <w:t xml:space="preserve">Klemera, P. &amp; Doubal, S. A new approach to the concept and computation of biological age. </w:t>
      </w:r>
      <w:r w:rsidRPr="002679A8">
        <w:rPr>
          <w:i/>
          <w:iCs/>
          <w:noProof/>
          <w:szCs w:val="24"/>
        </w:rPr>
        <w:t>Mech. Ageing Dev.</w:t>
      </w:r>
      <w:r w:rsidRPr="002679A8">
        <w:rPr>
          <w:noProof/>
          <w:szCs w:val="24"/>
        </w:rPr>
        <w:t xml:space="preserve"> </w:t>
      </w:r>
      <w:r w:rsidRPr="002679A8">
        <w:rPr>
          <w:b/>
          <w:bCs/>
          <w:noProof/>
          <w:szCs w:val="24"/>
        </w:rPr>
        <w:t>127</w:t>
      </w:r>
      <w:r w:rsidRPr="002679A8">
        <w:rPr>
          <w:noProof/>
          <w:szCs w:val="24"/>
        </w:rPr>
        <w:t>, 240–248 (2006).</w:t>
      </w:r>
    </w:p>
    <w:p w14:paraId="7F32E24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43.</w:t>
      </w:r>
      <w:r w:rsidRPr="002679A8">
        <w:rPr>
          <w:noProof/>
          <w:szCs w:val="24"/>
        </w:rPr>
        <w:tab/>
        <w:t xml:space="preserve">McEwen, B. S. Stress, adaptation and disease: Allostatis and allostatic load. </w:t>
      </w:r>
      <w:r w:rsidRPr="002679A8">
        <w:rPr>
          <w:i/>
          <w:iCs/>
          <w:noProof/>
          <w:szCs w:val="24"/>
        </w:rPr>
        <w:t>Ann. N. Y. Acad. Sci.</w:t>
      </w:r>
      <w:r w:rsidRPr="002679A8">
        <w:rPr>
          <w:noProof/>
          <w:szCs w:val="24"/>
        </w:rPr>
        <w:t xml:space="preserve"> </w:t>
      </w:r>
      <w:r w:rsidRPr="002679A8">
        <w:rPr>
          <w:b/>
          <w:bCs/>
          <w:noProof/>
          <w:szCs w:val="24"/>
        </w:rPr>
        <w:t>840</w:t>
      </w:r>
      <w:r w:rsidRPr="002679A8">
        <w:rPr>
          <w:noProof/>
          <w:szCs w:val="24"/>
        </w:rPr>
        <w:t>, 33–44 (1998).</w:t>
      </w:r>
    </w:p>
    <w:p w14:paraId="5E20BA81"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44.</w:t>
      </w:r>
      <w:r w:rsidRPr="002679A8">
        <w:rPr>
          <w:noProof/>
          <w:szCs w:val="24"/>
        </w:rPr>
        <w:tab/>
        <w:t xml:space="preserve">Santos-Lozada, A. R. &amp; Howard, J. T. Using allostatic load to validate self-rated health for racial/ethnic groups in the United States. </w:t>
      </w:r>
      <w:r w:rsidRPr="002679A8">
        <w:rPr>
          <w:i/>
          <w:iCs/>
          <w:noProof/>
          <w:szCs w:val="24"/>
        </w:rPr>
        <w:t>Biodemography Soc. Biol.</w:t>
      </w:r>
      <w:r w:rsidRPr="002679A8">
        <w:rPr>
          <w:noProof/>
          <w:szCs w:val="24"/>
        </w:rPr>
        <w:t xml:space="preserve"> </w:t>
      </w:r>
      <w:r w:rsidRPr="002679A8">
        <w:rPr>
          <w:b/>
          <w:bCs/>
          <w:noProof/>
          <w:szCs w:val="24"/>
        </w:rPr>
        <w:t>64</w:t>
      </w:r>
      <w:r w:rsidRPr="002679A8">
        <w:rPr>
          <w:noProof/>
          <w:szCs w:val="24"/>
        </w:rPr>
        <w:t>, 1–14 (2018).</w:t>
      </w:r>
    </w:p>
    <w:p w14:paraId="289FBD8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45.</w:t>
      </w:r>
      <w:r w:rsidRPr="002679A8">
        <w:rPr>
          <w:noProof/>
          <w:szCs w:val="24"/>
        </w:rPr>
        <w:tab/>
        <w:t xml:space="preserve">Atwood, C. S. &amp; Bowen, R. L. The reproductive-cell cycle theory of aging: An update. </w:t>
      </w:r>
      <w:r w:rsidRPr="002679A8">
        <w:rPr>
          <w:i/>
          <w:iCs/>
          <w:noProof/>
          <w:szCs w:val="24"/>
        </w:rPr>
        <w:t>Exp. Gerontol.</w:t>
      </w:r>
      <w:r w:rsidRPr="002679A8">
        <w:rPr>
          <w:noProof/>
          <w:szCs w:val="24"/>
        </w:rPr>
        <w:t xml:space="preserve"> </w:t>
      </w:r>
      <w:r w:rsidRPr="002679A8">
        <w:rPr>
          <w:b/>
          <w:bCs/>
          <w:noProof/>
          <w:szCs w:val="24"/>
        </w:rPr>
        <w:t>46</w:t>
      </w:r>
      <w:r w:rsidRPr="002679A8">
        <w:rPr>
          <w:noProof/>
          <w:szCs w:val="24"/>
        </w:rPr>
        <w:t>, 100–107 (2011).</w:t>
      </w:r>
    </w:p>
    <w:p w14:paraId="1337D07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46.</w:t>
      </w:r>
      <w:r w:rsidRPr="002679A8">
        <w:rPr>
          <w:noProof/>
          <w:szCs w:val="24"/>
        </w:rPr>
        <w:tab/>
        <w:t xml:space="preserve">Belsky, D. W. </w:t>
      </w:r>
      <w:r w:rsidRPr="002679A8">
        <w:rPr>
          <w:i/>
          <w:iCs/>
          <w:noProof/>
          <w:szCs w:val="24"/>
        </w:rPr>
        <w:t>et al.</w:t>
      </w:r>
      <w:r w:rsidRPr="002679A8">
        <w:rPr>
          <w:noProof/>
          <w:szCs w:val="24"/>
        </w:rPr>
        <w:t xml:space="preserve"> Eleven Telomere, Epigenetic Clock, and Biomarker-Composite Quantifications of Biological Aging: Do They Measure the Same Thing? </w:t>
      </w:r>
      <w:r w:rsidRPr="002679A8">
        <w:rPr>
          <w:i/>
          <w:iCs/>
          <w:noProof/>
          <w:szCs w:val="24"/>
        </w:rPr>
        <w:t>Am J Epidemiol</w:t>
      </w:r>
      <w:r w:rsidRPr="002679A8">
        <w:rPr>
          <w:noProof/>
          <w:szCs w:val="24"/>
        </w:rPr>
        <w:t xml:space="preserve"> </w:t>
      </w:r>
      <w:r w:rsidRPr="002679A8">
        <w:rPr>
          <w:b/>
          <w:bCs/>
          <w:noProof/>
          <w:szCs w:val="24"/>
        </w:rPr>
        <w:t>187</w:t>
      </w:r>
      <w:r w:rsidRPr="002679A8">
        <w:rPr>
          <w:noProof/>
          <w:szCs w:val="24"/>
        </w:rPr>
        <w:t>, 1220–1230 (2017).</w:t>
      </w:r>
    </w:p>
    <w:p w14:paraId="5F465ECB"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47.</w:t>
      </w:r>
      <w:r w:rsidRPr="002679A8">
        <w:rPr>
          <w:noProof/>
          <w:szCs w:val="24"/>
        </w:rPr>
        <w:tab/>
        <w:t xml:space="preserve">McCrory, C. </w:t>
      </w:r>
      <w:r w:rsidRPr="002679A8">
        <w:rPr>
          <w:i/>
          <w:iCs/>
          <w:noProof/>
          <w:szCs w:val="24"/>
        </w:rPr>
        <w:t>et al.</w:t>
      </w:r>
      <w:r w:rsidRPr="002679A8">
        <w:rPr>
          <w:noProof/>
          <w:szCs w:val="24"/>
        </w:rPr>
        <w:t xml:space="preserve"> Association of 4 epigenetic clocks with measures of functional health, cognition, and all-cause mortality in The Irish Longitudinal Study on Ageing (TILDA). </w:t>
      </w:r>
      <w:r w:rsidRPr="002679A8">
        <w:rPr>
          <w:i/>
          <w:iCs/>
          <w:noProof/>
          <w:szCs w:val="24"/>
        </w:rPr>
        <w:t>bioRxiv</w:t>
      </w:r>
      <w:r w:rsidRPr="002679A8">
        <w:rPr>
          <w:noProof/>
          <w:szCs w:val="24"/>
        </w:rPr>
        <w:t xml:space="preserve"> </w:t>
      </w:r>
      <w:r w:rsidRPr="002679A8">
        <w:rPr>
          <w:noProof/>
          <w:szCs w:val="24"/>
        </w:rPr>
        <w:lastRenderedPageBreak/>
        <w:t>2020.04.27.063164 (2020). doi:10.1101/2020.04.27.063164</w:t>
      </w:r>
    </w:p>
    <w:p w14:paraId="29AF769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48.</w:t>
      </w:r>
      <w:r w:rsidRPr="002679A8">
        <w:rPr>
          <w:noProof/>
          <w:szCs w:val="24"/>
        </w:rPr>
        <w:tab/>
        <w:t xml:space="preserve">Ahrens, K. A., Rossen, L. M. &amp; Simon, A. E. Relationship Between Mean Leucocyte Telomere Length and Measures of Allostatic Load in US Reproductive-Aged Women, NHANES 1999–2002. </w:t>
      </w:r>
      <w:r w:rsidRPr="002679A8">
        <w:rPr>
          <w:i/>
          <w:iCs/>
          <w:noProof/>
          <w:szCs w:val="24"/>
        </w:rPr>
        <w:t>Paediatr. Perinat. Epidemiol.</w:t>
      </w:r>
      <w:r w:rsidRPr="002679A8">
        <w:rPr>
          <w:noProof/>
          <w:szCs w:val="24"/>
        </w:rPr>
        <w:t xml:space="preserve"> </w:t>
      </w:r>
      <w:r w:rsidRPr="002679A8">
        <w:rPr>
          <w:b/>
          <w:bCs/>
          <w:noProof/>
          <w:szCs w:val="24"/>
        </w:rPr>
        <w:t>30</w:t>
      </w:r>
      <w:r w:rsidRPr="002679A8">
        <w:rPr>
          <w:noProof/>
          <w:szCs w:val="24"/>
        </w:rPr>
        <w:t>, 325–335 (2016).</w:t>
      </w:r>
    </w:p>
    <w:p w14:paraId="4B65B827"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49.</w:t>
      </w:r>
      <w:r w:rsidRPr="002679A8">
        <w:rPr>
          <w:noProof/>
          <w:szCs w:val="24"/>
        </w:rPr>
        <w:tab/>
        <w:t>Centers for Disease Control and Prevention, N. C. for H. S. (NCHS). National Health and Nutrition Examination Survey Data. (2018).</w:t>
      </w:r>
    </w:p>
    <w:p w14:paraId="1856919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50.</w:t>
      </w:r>
      <w:r w:rsidRPr="002679A8">
        <w:rPr>
          <w:noProof/>
          <w:szCs w:val="24"/>
        </w:rPr>
        <w:tab/>
        <w:t xml:space="preserve">Wilcox, A. J. </w:t>
      </w:r>
      <w:r w:rsidRPr="002679A8">
        <w:rPr>
          <w:i/>
          <w:iCs/>
          <w:noProof/>
          <w:szCs w:val="24"/>
        </w:rPr>
        <w:t>et al.</w:t>
      </w:r>
      <w:r w:rsidRPr="002679A8">
        <w:rPr>
          <w:noProof/>
          <w:szCs w:val="24"/>
        </w:rPr>
        <w:t xml:space="preserve"> Incidence of Early Loss of Pregnancy. </w:t>
      </w:r>
      <w:r w:rsidRPr="002679A8">
        <w:rPr>
          <w:i/>
          <w:iCs/>
          <w:noProof/>
          <w:szCs w:val="24"/>
        </w:rPr>
        <w:t>N. Engl. J. Med.</w:t>
      </w:r>
      <w:r w:rsidRPr="002679A8">
        <w:rPr>
          <w:noProof/>
          <w:szCs w:val="24"/>
        </w:rPr>
        <w:t xml:space="preserve"> </w:t>
      </w:r>
      <w:r w:rsidRPr="002679A8">
        <w:rPr>
          <w:b/>
          <w:bCs/>
          <w:noProof/>
          <w:szCs w:val="24"/>
        </w:rPr>
        <w:t>319</w:t>
      </w:r>
      <w:r w:rsidRPr="002679A8">
        <w:rPr>
          <w:noProof/>
          <w:szCs w:val="24"/>
        </w:rPr>
        <w:t>, 189–194 (1988).</w:t>
      </w:r>
    </w:p>
    <w:p w14:paraId="4C1B935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51.</w:t>
      </w:r>
      <w:r w:rsidRPr="002679A8">
        <w:rPr>
          <w:noProof/>
          <w:szCs w:val="24"/>
        </w:rPr>
        <w:tab/>
        <w:t xml:space="preserve">Lobo, R. A. </w:t>
      </w:r>
      <w:r w:rsidRPr="002679A8">
        <w:rPr>
          <w:i/>
          <w:iCs/>
          <w:noProof/>
          <w:szCs w:val="24"/>
        </w:rPr>
        <w:t>Menopause and Aging</w:t>
      </w:r>
      <w:r w:rsidRPr="002679A8">
        <w:rPr>
          <w:noProof/>
          <w:szCs w:val="24"/>
        </w:rPr>
        <w:t xml:space="preserve">. </w:t>
      </w:r>
      <w:r w:rsidRPr="002679A8">
        <w:rPr>
          <w:i/>
          <w:iCs/>
          <w:noProof/>
          <w:szCs w:val="24"/>
        </w:rPr>
        <w:t>Yen and Jaffe’s Reproductive Endocrinology: Seventh Edition</w:t>
      </w:r>
      <w:r w:rsidRPr="002679A8">
        <w:rPr>
          <w:noProof/>
          <w:szCs w:val="24"/>
        </w:rPr>
        <w:t xml:space="preserve"> (Elsevier, 2013). doi:10.1016/B978-1-4557-2758-2.00015-9</w:t>
      </w:r>
    </w:p>
    <w:p w14:paraId="58F0296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52.</w:t>
      </w:r>
      <w:r w:rsidRPr="002679A8">
        <w:rPr>
          <w:noProof/>
          <w:szCs w:val="24"/>
        </w:rPr>
        <w:tab/>
        <w:t xml:space="preserve">Selvin, E. </w:t>
      </w:r>
      <w:r w:rsidRPr="002679A8">
        <w:rPr>
          <w:i/>
          <w:iCs/>
          <w:noProof/>
          <w:szCs w:val="24"/>
        </w:rPr>
        <w:t>et al.</w:t>
      </w:r>
      <w:r w:rsidRPr="002679A8">
        <w:rPr>
          <w:noProof/>
          <w:szCs w:val="24"/>
        </w:rPr>
        <w:t xml:space="preserve"> Calibration of serum creatinine in the National Health and Nutrition Examination Surveys (NHANES) 1988-1994, 1999-2004. </w:t>
      </w:r>
      <w:r w:rsidRPr="002679A8">
        <w:rPr>
          <w:i/>
          <w:iCs/>
          <w:noProof/>
          <w:szCs w:val="24"/>
        </w:rPr>
        <w:t>Am. J. Kidney Dis.</w:t>
      </w:r>
      <w:r w:rsidRPr="002679A8">
        <w:rPr>
          <w:noProof/>
          <w:szCs w:val="24"/>
        </w:rPr>
        <w:t xml:space="preserve"> </w:t>
      </w:r>
      <w:r w:rsidRPr="002679A8">
        <w:rPr>
          <w:b/>
          <w:bCs/>
          <w:noProof/>
          <w:szCs w:val="24"/>
        </w:rPr>
        <w:t>50</w:t>
      </w:r>
      <w:r w:rsidRPr="002679A8">
        <w:rPr>
          <w:noProof/>
          <w:szCs w:val="24"/>
        </w:rPr>
        <w:t>, 918–926 (2007).</w:t>
      </w:r>
    </w:p>
    <w:p w14:paraId="1071221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53.</w:t>
      </w:r>
      <w:r w:rsidRPr="002679A8">
        <w:rPr>
          <w:noProof/>
          <w:szCs w:val="24"/>
        </w:rPr>
        <w:tab/>
        <w:t xml:space="preserve">Mahalanobis, P. C. Mahalanobis distance. </w:t>
      </w:r>
      <w:r w:rsidRPr="002679A8">
        <w:rPr>
          <w:i/>
          <w:iCs/>
          <w:noProof/>
          <w:szCs w:val="24"/>
        </w:rPr>
        <w:t>Proc. Natl. Inst. Sci. India</w:t>
      </w:r>
      <w:r w:rsidRPr="002679A8">
        <w:rPr>
          <w:noProof/>
          <w:szCs w:val="24"/>
        </w:rPr>
        <w:t xml:space="preserve"> </w:t>
      </w:r>
      <w:r w:rsidRPr="002679A8">
        <w:rPr>
          <w:b/>
          <w:bCs/>
          <w:noProof/>
          <w:szCs w:val="24"/>
        </w:rPr>
        <w:t>49</w:t>
      </w:r>
      <w:r w:rsidRPr="002679A8">
        <w:rPr>
          <w:noProof/>
          <w:szCs w:val="24"/>
        </w:rPr>
        <w:t>, 234–256 (1936).</w:t>
      </w:r>
    </w:p>
    <w:p w14:paraId="5F36C09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54.</w:t>
      </w:r>
      <w:r w:rsidRPr="002679A8">
        <w:rPr>
          <w:noProof/>
          <w:szCs w:val="24"/>
        </w:rPr>
        <w:tab/>
        <w:t xml:space="preserve">Duong, M. T., Bingham, B. A., Aldana, P. C., Chung, S. T. &amp; Sumner, A. E. Variation in the calculation of allostatic load score: 21 examples from NHANES. </w:t>
      </w:r>
      <w:r w:rsidRPr="002679A8">
        <w:rPr>
          <w:i/>
          <w:iCs/>
          <w:noProof/>
          <w:szCs w:val="24"/>
        </w:rPr>
        <w:t>J. Racial Ethn. Heal. Disparities</w:t>
      </w:r>
      <w:r w:rsidRPr="002679A8">
        <w:rPr>
          <w:noProof/>
          <w:szCs w:val="24"/>
        </w:rPr>
        <w:t xml:space="preserve"> </w:t>
      </w:r>
      <w:r w:rsidRPr="002679A8">
        <w:rPr>
          <w:b/>
          <w:bCs/>
          <w:noProof/>
          <w:szCs w:val="24"/>
        </w:rPr>
        <w:t>4</w:t>
      </w:r>
      <w:r w:rsidRPr="002679A8">
        <w:rPr>
          <w:noProof/>
          <w:szCs w:val="24"/>
        </w:rPr>
        <w:t>, 455–461 (2017).</w:t>
      </w:r>
    </w:p>
    <w:p w14:paraId="5287966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55.</w:t>
      </w:r>
      <w:r w:rsidRPr="002679A8">
        <w:rPr>
          <w:noProof/>
          <w:szCs w:val="24"/>
        </w:rPr>
        <w:tab/>
        <w:t xml:space="preserve">Levine, M. E. &amp; Crimmins, E. M. Evidence of accelerated aging among African Americans and its implications for mortality. </w:t>
      </w:r>
      <w:r w:rsidRPr="002679A8">
        <w:rPr>
          <w:i/>
          <w:iCs/>
          <w:noProof/>
          <w:szCs w:val="24"/>
        </w:rPr>
        <w:t>Soc. Sci. Med.</w:t>
      </w:r>
      <w:r w:rsidRPr="002679A8">
        <w:rPr>
          <w:noProof/>
          <w:szCs w:val="24"/>
        </w:rPr>
        <w:t xml:space="preserve"> </w:t>
      </w:r>
      <w:r w:rsidRPr="002679A8">
        <w:rPr>
          <w:b/>
          <w:bCs/>
          <w:noProof/>
          <w:szCs w:val="24"/>
        </w:rPr>
        <w:t>118</w:t>
      </w:r>
      <w:r w:rsidRPr="002679A8">
        <w:rPr>
          <w:noProof/>
          <w:szCs w:val="24"/>
        </w:rPr>
        <w:t>, 27–32 (2014).</w:t>
      </w:r>
    </w:p>
    <w:p w14:paraId="36A1F20B"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56.</w:t>
      </w:r>
      <w:r w:rsidRPr="002679A8">
        <w:rPr>
          <w:noProof/>
          <w:szCs w:val="24"/>
        </w:rPr>
        <w:tab/>
        <w:t xml:space="preserve">Steptoe, A. </w:t>
      </w:r>
      <w:r w:rsidRPr="002679A8">
        <w:rPr>
          <w:i/>
          <w:iCs/>
          <w:noProof/>
          <w:szCs w:val="24"/>
        </w:rPr>
        <w:t>et al.</w:t>
      </w:r>
      <w:r w:rsidRPr="002679A8">
        <w:rPr>
          <w:noProof/>
          <w:szCs w:val="24"/>
        </w:rPr>
        <w:t xml:space="preserve"> Educational attainment but not measures of current socioeconomic circumstances are associated with leukocyte telomere length in healthy older men and women. </w:t>
      </w:r>
      <w:r w:rsidRPr="002679A8">
        <w:rPr>
          <w:i/>
          <w:iCs/>
          <w:noProof/>
          <w:szCs w:val="24"/>
        </w:rPr>
        <w:t>Brain. Behav. Immun.</w:t>
      </w:r>
      <w:r w:rsidRPr="002679A8">
        <w:rPr>
          <w:noProof/>
          <w:szCs w:val="24"/>
        </w:rPr>
        <w:t xml:space="preserve"> </w:t>
      </w:r>
      <w:r w:rsidRPr="002679A8">
        <w:rPr>
          <w:b/>
          <w:bCs/>
          <w:noProof/>
          <w:szCs w:val="24"/>
        </w:rPr>
        <w:t>25</w:t>
      </w:r>
      <w:r w:rsidRPr="002679A8">
        <w:rPr>
          <w:noProof/>
          <w:szCs w:val="24"/>
        </w:rPr>
        <w:t>, 1292–1298 (2011).</w:t>
      </w:r>
    </w:p>
    <w:p w14:paraId="7DCF56C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57.</w:t>
      </w:r>
      <w:r w:rsidRPr="002679A8">
        <w:rPr>
          <w:noProof/>
          <w:szCs w:val="24"/>
        </w:rPr>
        <w:tab/>
        <w:t xml:space="preserve">Robertson, T. </w:t>
      </w:r>
      <w:r w:rsidRPr="002679A8">
        <w:rPr>
          <w:i/>
          <w:iCs/>
          <w:noProof/>
          <w:szCs w:val="24"/>
        </w:rPr>
        <w:t>et al.</w:t>
      </w:r>
      <w:r w:rsidRPr="002679A8">
        <w:rPr>
          <w:noProof/>
          <w:szCs w:val="24"/>
        </w:rPr>
        <w:t xml:space="preserve"> Is socioeconomic status associated with biological aging as measured by telomere length? </w:t>
      </w:r>
      <w:r w:rsidRPr="002679A8">
        <w:rPr>
          <w:i/>
          <w:iCs/>
          <w:noProof/>
          <w:szCs w:val="24"/>
        </w:rPr>
        <w:t>Epidemiol. Rev.</w:t>
      </w:r>
      <w:r w:rsidRPr="002679A8">
        <w:rPr>
          <w:noProof/>
          <w:szCs w:val="24"/>
        </w:rPr>
        <w:t xml:space="preserve"> </w:t>
      </w:r>
      <w:r w:rsidRPr="002679A8">
        <w:rPr>
          <w:b/>
          <w:bCs/>
          <w:noProof/>
          <w:szCs w:val="24"/>
        </w:rPr>
        <w:t>35</w:t>
      </w:r>
      <w:r w:rsidRPr="002679A8">
        <w:rPr>
          <w:noProof/>
          <w:szCs w:val="24"/>
        </w:rPr>
        <w:t>, 98–111 (2013).</w:t>
      </w:r>
    </w:p>
    <w:p w14:paraId="1641E94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58.</w:t>
      </w:r>
      <w:r w:rsidRPr="002679A8">
        <w:rPr>
          <w:noProof/>
          <w:szCs w:val="24"/>
        </w:rPr>
        <w:tab/>
        <w:t xml:space="preserve">Lewis, C. E. </w:t>
      </w:r>
      <w:r w:rsidRPr="002679A8">
        <w:rPr>
          <w:i/>
          <w:iCs/>
          <w:noProof/>
          <w:szCs w:val="24"/>
        </w:rPr>
        <w:t>et al.</w:t>
      </w:r>
      <w:r w:rsidRPr="002679A8">
        <w:rPr>
          <w:noProof/>
          <w:szCs w:val="24"/>
        </w:rPr>
        <w:t xml:space="preserve"> Mortality, health outcomes, and body mass index in the overweight range. </w:t>
      </w:r>
      <w:r w:rsidRPr="002679A8">
        <w:rPr>
          <w:i/>
          <w:iCs/>
          <w:noProof/>
          <w:szCs w:val="24"/>
        </w:rPr>
        <w:t>Circulation</w:t>
      </w:r>
      <w:r w:rsidRPr="002679A8">
        <w:rPr>
          <w:noProof/>
          <w:szCs w:val="24"/>
        </w:rPr>
        <w:t xml:space="preserve"> </w:t>
      </w:r>
      <w:r w:rsidRPr="002679A8">
        <w:rPr>
          <w:b/>
          <w:bCs/>
          <w:noProof/>
          <w:szCs w:val="24"/>
        </w:rPr>
        <w:t>119</w:t>
      </w:r>
      <w:r w:rsidRPr="002679A8">
        <w:rPr>
          <w:noProof/>
          <w:szCs w:val="24"/>
        </w:rPr>
        <w:t>, 3263–3271 (2009).</w:t>
      </w:r>
    </w:p>
    <w:p w14:paraId="799E93A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59.</w:t>
      </w:r>
      <w:r w:rsidRPr="002679A8">
        <w:rPr>
          <w:noProof/>
          <w:szCs w:val="24"/>
        </w:rPr>
        <w:tab/>
        <w:t xml:space="preserve">National Center for Health Statistics. NHANES survey methods and analytic guidelines. (2018). Available at: https://wwwn.cdc.gov/nchs/nhanes/AnalyticGuidelines.aspx. (Accessed: 4th </w:t>
      </w:r>
      <w:r w:rsidRPr="002679A8">
        <w:rPr>
          <w:noProof/>
          <w:szCs w:val="24"/>
        </w:rPr>
        <w:lastRenderedPageBreak/>
        <w:t>February 2020)</w:t>
      </w:r>
    </w:p>
    <w:p w14:paraId="5393E947"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60.</w:t>
      </w:r>
      <w:r w:rsidRPr="002679A8">
        <w:rPr>
          <w:noProof/>
          <w:szCs w:val="24"/>
        </w:rPr>
        <w:tab/>
        <w:t xml:space="preserve">Korn, E. L. &amp; Graubard, B. I. </w:t>
      </w:r>
      <w:r w:rsidRPr="002679A8">
        <w:rPr>
          <w:i/>
          <w:iCs/>
          <w:noProof/>
          <w:szCs w:val="24"/>
        </w:rPr>
        <w:t>Analysis of health surveys</w:t>
      </w:r>
      <w:r w:rsidRPr="002679A8">
        <w:rPr>
          <w:noProof/>
          <w:szCs w:val="24"/>
        </w:rPr>
        <w:t>. (John Wiley &amp; Sons, 1999).</w:t>
      </w:r>
    </w:p>
    <w:p w14:paraId="6C6920D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61.</w:t>
      </w:r>
      <w:r w:rsidRPr="002679A8">
        <w:rPr>
          <w:noProof/>
          <w:szCs w:val="24"/>
        </w:rPr>
        <w:tab/>
        <w:t xml:space="preserve">Rosinger, A. Y. &amp; Ice, G. Secondary data analysis to answer questions in human biology. </w:t>
      </w:r>
      <w:r w:rsidRPr="002679A8">
        <w:rPr>
          <w:i/>
          <w:iCs/>
          <w:noProof/>
          <w:szCs w:val="24"/>
        </w:rPr>
        <w:t>Am. J. Hum. Biol.</w:t>
      </w:r>
      <w:r w:rsidRPr="002679A8">
        <w:rPr>
          <w:noProof/>
          <w:szCs w:val="24"/>
        </w:rPr>
        <w:t xml:space="preserve"> </w:t>
      </w:r>
      <w:r w:rsidRPr="002679A8">
        <w:rPr>
          <w:b/>
          <w:bCs/>
          <w:noProof/>
          <w:szCs w:val="24"/>
        </w:rPr>
        <w:t>31</w:t>
      </w:r>
      <w:r w:rsidRPr="002679A8">
        <w:rPr>
          <w:noProof/>
          <w:szCs w:val="24"/>
        </w:rPr>
        <w:t>, 1–19 (2019).</w:t>
      </w:r>
    </w:p>
    <w:p w14:paraId="181D75A1"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62.</w:t>
      </w:r>
      <w:r w:rsidRPr="002679A8">
        <w:rPr>
          <w:noProof/>
          <w:szCs w:val="24"/>
        </w:rPr>
        <w:tab/>
        <w:t xml:space="preserve">Abdi, H. The Bonferonni and Šidák Corrections for Multiple Comparisons. in </w:t>
      </w:r>
      <w:r w:rsidRPr="002679A8">
        <w:rPr>
          <w:i/>
          <w:iCs/>
          <w:noProof/>
          <w:szCs w:val="24"/>
        </w:rPr>
        <w:t>Encyclopedia of Measurement and Statistics</w:t>
      </w:r>
      <w:r w:rsidRPr="002679A8">
        <w:rPr>
          <w:noProof/>
          <w:szCs w:val="24"/>
        </w:rPr>
        <w:t xml:space="preserve"> (ed. Salkind, N.) 1–9 (Sage, 2007). doi:10.4135/9781412952644</w:t>
      </w:r>
    </w:p>
    <w:p w14:paraId="3D366AD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63.</w:t>
      </w:r>
      <w:r w:rsidRPr="002679A8">
        <w:rPr>
          <w:noProof/>
          <w:szCs w:val="24"/>
        </w:rPr>
        <w:tab/>
        <w:t xml:space="preserve">Westendorp, R. G. &amp; Kirkwood, T. Human longevity at the cost of reproductive success. </w:t>
      </w:r>
      <w:r w:rsidRPr="002679A8">
        <w:rPr>
          <w:i/>
          <w:iCs/>
          <w:noProof/>
          <w:szCs w:val="24"/>
        </w:rPr>
        <w:t>Nature</w:t>
      </w:r>
      <w:r w:rsidRPr="002679A8">
        <w:rPr>
          <w:noProof/>
          <w:szCs w:val="24"/>
        </w:rPr>
        <w:t xml:space="preserve"> </w:t>
      </w:r>
      <w:r w:rsidRPr="002679A8">
        <w:rPr>
          <w:b/>
          <w:bCs/>
          <w:noProof/>
          <w:szCs w:val="24"/>
        </w:rPr>
        <w:t>396</w:t>
      </w:r>
      <w:r w:rsidRPr="002679A8">
        <w:rPr>
          <w:noProof/>
          <w:szCs w:val="24"/>
        </w:rPr>
        <w:t>, 743–746 (1998).</w:t>
      </w:r>
    </w:p>
    <w:p w14:paraId="6BADB3A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64.</w:t>
      </w:r>
      <w:r w:rsidRPr="002679A8">
        <w:rPr>
          <w:noProof/>
          <w:szCs w:val="24"/>
        </w:rPr>
        <w:tab/>
        <w:t xml:space="preserve">Graubard, B. I. &amp; Korn, E. L. Predictive margins with survey data. </w:t>
      </w:r>
      <w:r w:rsidRPr="002679A8">
        <w:rPr>
          <w:i/>
          <w:iCs/>
          <w:noProof/>
          <w:szCs w:val="24"/>
        </w:rPr>
        <w:t>Biometrics</w:t>
      </w:r>
      <w:r w:rsidRPr="002679A8">
        <w:rPr>
          <w:noProof/>
          <w:szCs w:val="24"/>
        </w:rPr>
        <w:t xml:space="preserve"> </w:t>
      </w:r>
      <w:r w:rsidRPr="002679A8">
        <w:rPr>
          <w:b/>
          <w:bCs/>
          <w:noProof/>
          <w:szCs w:val="24"/>
        </w:rPr>
        <w:t>55</w:t>
      </w:r>
      <w:r w:rsidRPr="002679A8">
        <w:rPr>
          <w:noProof/>
          <w:szCs w:val="24"/>
        </w:rPr>
        <w:t>, 652–659 (1999).</w:t>
      </w:r>
    </w:p>
    <w:p w14:paraId="01D165E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65.</w:t>
      </w:r>
      <w:r w:rsidRPr="002679A8">
        <w:rPr>
          <w:noProof/>
          <w:szCs w:val="24"/>
        </w:rPr>
        <w:tab/>
        <w:t xml:space="preserve">Kieffer, T. E. C., Faas, M. M., Scherjon, S. A. &amp; Prins, J. R. Pregnancy persistently affects memory T cell populations. </w:t>
      </w:r>
      <w:r w:rsidRPr="002679A8">
        <w:rPr>
          <w:i/>
          <w:iCs/>
          <w:noProof/>
          <w:szCs w:val="24"/>
        </w:rPr>
        <w:t>J. Reprod. Immunol.</w:t>
      </w:r>
      <w:r w:rsidRPr="002679A8">
        <w:rPr>
          <w:noProof/>
          <w:szCs w:val="24"/>
        </w:rPr>
        <w:t xml:space="preserve"> </w:t>
      </w:r>
      <w:r w:rsidRPr="002679A8">
        <w:rPr>
          <w:b/>
          <w:bCs/>
          <w:noProof/>
          <w:szCs w:val="24"/>
        </w:rPr>
        <w:t>119</w:t>
      </w:r>
      <w:r w:rsidRPr="002679A8">
        <w:rPr>
          <w:noProof/>
          <w:szCs w:val="24"/>
        </w:rPr>
        <w:t>, 1–8 (2017).</w:t>
      </w:r>
    </w:p>
    <w:p w14:paraId="593E57B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66.</w:t>
      </w:r>
      <w:r w:rsidRPr="002679A8">
        <w:rPr>
          <w:noProof/>
          <w:szCs w:val="24"/>
        </w:rPr>
        <w:tab/>
        <w:t xml:space="preserve">Park, J. C. </w:t>
      </w:r>
      <w:r w:rsidRPr="002679A8">
        <w:rPr>
          <w:i/>
          <w:iCs/>
          <w:noProof/>
          <w:szCs w:val="24"/>
        </w:rPr>
        <w:t>et al.</w:t>
      </w:r>
      <w:r w:rsidRPr="002679A8">
        <w:rPr>
          <w:noProof/>
          <w:szCs w:val="24"/>
        </w:rPr>
        <w:t xml:space="preserve"> Association of serum alkaline phosphatase and bone mineral density in maintenance hemodialysis patients. </w:t>
      </w:r>
      <w:r w:rsidRPr="002679A8">
        <w:rPr>
          <w:i/>
          <w:iCs/>
          <w:noProof/>
          <w:szCs w:val="24"/>
        </w:rPr>
        <w:t>Hemodial. Int.</w:t>
      </w:r>
      <w:r w:rsidRPr="002679A8">
        <w:rPr>
          <w:noProof/>
          <w:szCs w:val="24"/>
        </w:rPr>
        <w:t xml:space="preserve"> </w:t>
      </w:r>
      <w:r w:rsidRPr="002679A8">
        <w:rPr>
          <w:b/>
          <w:bCs/>
          <w:noProof/>
          <w:szCs w:val="24"/>
        </w:rPr>
        <w:t>14</w:t>
      </w:r>
      <w:r w:rsidRPr="002679A8">
        <w:rPr>
          <w:noProof/>
          <w:szCs w:val="24"/>
        </w:rPr>
        <w:t>, 182–192 (2010).</w:t>
      </w:r>
    </w:p>
    <w:p w14:paraId="47B794F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67.</w:t>
      </w:r>
      <w:r w:rsidRPr="002679A8">
        <w:rPr>
          <w:noProof/>
          <w:szCs w:val="24"/>
        </w:rPr>
        <w:tab/>
        <w:t xml:space="preserve">Gu, A. </w:t>
      </w:r>
      <w:r w:rsidRPr="002679A8">
        <w:rPr>
          <w:i/>
          <w:iCs/>
          <w:noProof/>
          <w:szCs w:val="24"/>
        </w:rPr>
        <w:t>et al.</w:t>
      </w:r>
      <w:r w:rsidRPr="002679A8">
        <w:rPr>
          <w:noProof/>
          <w:szCs w:val="24"/>
        </w:rPr>
        <w:t xml:space="preserve"> Alterations to maternal cortical and trabecular bone in multiparous middle-aged mice. </w:t>
      </w:r>
      <w:r w:rsidRPr="002679A8">
        <w:rPr>
          <w:i/>
          <w:iCs/>
          <w:noProof/>
          <w:szCs w:val="24"/>
        </w:rPr>
        <w:t>J. Musculoskelet. Neuronal Interact.</w:t>
      </w:r>
      <w:r w:rsidRPr="002679A8">
        <w:rPr>
          <w:noProof/>
          <w:szCs w:val="24"/>
        </w:rPr>
        <w:t xml:space="preserve"> </w:t>
      </w:r>
      <w:r w:rsidRPr="002679A8">
        <w:rPr>
          <w:b/>
          <w:bCs/>
          <w:noProof/>
          <w:szCs w:val="24"/>
        </w:rPr>
        <w:t>17</w:t>
      </w:r>
      <w:r w:rsidRPr="002679A8">
        <w:rPr>
          <w:noProof/>
          <w:szCs w:val="24"/>
        </w:rPr>
        <w:t>, 312–318 (2017).</w:t>
      </w:r>
    </w:p>
    <w:p w14:paraId="68DAD33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68.</w:t>
      </w:r>
      <w:r w:rsidRPr="002679A8">
        <w:rPr>
          <w:noProof/>
          <w:szCs w:val="24"/>
        </w:rPr>
        <w:tab/>
        <w:t xml:space="preserve">Sun, K. </w:t>
      </w:r>
      <w:r w:rsidRPr="002679A8">
        <w:rPr>
          <w:i/>
          <w:iCs/>
          <w:noProof/>
          <w:szCs w:val="24"/>
        </w:rPr>
        <w:t>et al.</w:t>
      </w:r>
      <w:r w:rsidRPr="002679A8">
        <w:rPr>
          <w:noProof/>
          <w:szCs w:val="24"/>
        </w:rPr>
        <w:t xml:space="preserve"> Parity is associated with albuminuria and chronic kidney isease: A population-based study. </w:t>
      </w:r>
      <w:r w:rsidRPr="002679A8">
        <w:rPr>
          <w:i/>
          <w:iCs/>
          <w:noProof/>
          <w:szCs w:val="24"/>
        </w:rPr>
        <w:t>Aging (Albany. NY).</w:t>
      </w:r>
      <w:r w:rsidRPr="002679A8">
        <w:rPr>
          <w:noProof/>
          <w:szCs w:val="24"/>
        </w:rPr>
        <w:t xml:space="preserve"> </w:t>
      </w:r>
      <w:r w:rsidRPr="002679A8">
        <w:rPr>
          <w:b/>
          <w:bCs/>
          <w:noProof/>
          <w:szCs w:val="24"/>
        </w:rPr>
        <w:t>11</w:t>
      </w:r>
      <w:r w:rsidRPr="002679A8">
        <w:rPr>
          <w:noProof/>
          <w:szCs w:val="24"/>
        </w:rPr>
        <w:t>, 11030–11039 (2019).</w:t>
      </w:r>
    </w:p>
    <w:p w14:paraId="2DE6F9F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69.</w:t>
      </w:r>
      <w:r w:rsidRPr="002679A8">
        <w:rPr>
          <w:noProof/>
          <w:szCs w:val="24"/>
        </w:rPr>
        <w:tab/>
        <w:t xml:space="preserve">Stewart, F. M. </w:t>
      </w:r>
      <w:r w:rsidRPr="002679A8">
        <w:rPr>
          <w:i/>
          <w:iCs/>
          <w:noProof/>
          <w:szCs w:val="24"/>
        </w:rPr>
        <w:t>et al.</w:t>
      </w:r>
      <w:r w:rsidRPr="002679A8">
        <w:rPr>
          <w:noProof/>
          <w:szCs w:val="24"/>
        </w:rPr>
        <w:t xml:space="preserve"> Longitudinal assessment of maternal endothelial function and markers of inflammation and placental function throughout pregnancy in lean and obese mothers. </w:t>
      </w:r>
      <w:r w:rsidRPr="002679A8">
        <w:rPr>
          <w:i/>
          <w:iCs/>
          <w:noProof/>
          <w:szCs w:val="24"/>
        </w:rPr>
        <w:t>J. Clin. Endocrinol. Metab.</w:t>
      </w:r>
      <w:r w:rsidRPr="002679A8">
        <w:rPr>
          <w:noProof/>
          <w:szCs w:val="24"/>
        </w:rPr>
        <w:t xml:space="preserve"> </w:t>
      </w:r>
      <w:r w:rsidRPr="002679A8">
        <w:rPr>
          <w:b/>
          <w:bCs/>
          <w:noProof/>
          <w:szCs w:val="24"/>
        </w:rPr>
        <w:t>92</w:t>
      </w:r>
      <w:r w:rsidRPr="002679A8">
        <w:rPr>
          <w:noProof/>
          <w:szCs w:val="24"/>
        </w:rPr>
        <w:t>, 969–975 (2007).</w:t>
      </w:r>
    </w:p>
    <w:p w14:paraId="1110700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70.</w:t>
      </w:r>
      <w:r w:rsidRPr="002679A8">
        <w:rPr>
          <w:noProof/>
          <w:szCs w:val="24"/>
        </w:rPr>
        <w:tab/>
        <w:t xml:space="preserve">Kuzawa, C. W., Adair, L. S., Borja, J. &amp; McDade, T. W. C-reactive protein by pregnancy and lactational status among Filipino young adult women. </w:t>
      </w:r>
      <w:r w:rsidRPr="002679A8">
        <w:rPr>
          <w:i/>
          <w:iCs/>
          <w:noProof/>
          <w:szCs w:val="24"/>
        </w:rPr>
        <w:t>Am. J. H</w:t>
      </w:r>
      <w:r w:rsidRPr="002679A8">
        <w:rPr>
          <w:noProof/>
          <w:szCs w:val="24"/>
        </w:rPr>
        <w:t xml:space="preserve"> </w:t>
      </w:r>
      <w:r w:rsidRPr="002679A8">
        <w:rPr>
          <w:b/>
          <w:bCs/>
          <w:noProof/>
          <w:szCs w:val="24"/>
        </w:rPr>
        <w:t>25</w:t>
      </w:r>
      <w:r w:rsidRPr="002679A8">
        <w:rPr>
          <w:noProof/>
          <w:szCs w:val="24"/>
        </w:rPr>
        <w:t>, (2013).</w:t>
      </w:r>
    </w:p>
    <w:p w14:paraId="3EA629E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71.</w:t>
      </w:r>
      <w:r w:rsidRPr="002679A8">
        <w:rPr>
          <w:noProof/>
          <w:szCs w:val="24"/>
        </w:rPr>
        <w:tab/>
        <w:t xml:space="preserve">El-Mahallawi, M., El-Din, D., Mahran, M., Sabour, M. &amp; Fadel, H. Glomerular filtration rate in normal pregnancy and early postpartum period. </w:t>
      </w:r>
      <w:r w:rsidRPr="002679A8">
        <w:rPr>
          <w:i/>
          <w:iCs/>
          <w:noProof/>
          <w:szCs w:val="24"/>
        </w:rPr>
        <w:t>Obstet. Gynecol.</w:t>
      </w:r>
      <w:r w:rsidRPr="002679A8">
        <w:rPr>
          <w:noProof/>
          <w:szCs w:val="24"/>
        </w:rPr>
        <w:t xml:space="preserve"> </w:t>
      </w:r>
      <w:r w:rsidRPr="002679A8">
        <w:rPr>
          <w:b/>
          <w:bCs/>
          <w:noProof/>
          <w:szCs w:val="24"/>
        </w:rPr>
        <w:t>31</w:t>
      </w:r>
      <w:r w:rsidRPr="002679A8">
        <w:rPr>
          <w:noProof/>
          <w:szCs w:val="24"/>
        </w:rPr>
        <w:t>, 621–626 (1968).</w:t>
      </w:r>
    </w:p>
    <w:p w14:paraId="07A1BA8B"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72.</w:t>
      </w:r>
      <w:r w:rsidRPr="002679A8">
        <w:rPr>
          <w:noProof/>
          <w:szCs w:val="24"/>
        </w:rPr>
        <w:tab/>
        <w:t xml:space="preserve">Grindheim, G., Estensen, M. E., Langesaeter, E., Rosseland, L. A. &amp; Toska, K. Changes in blood </w:t>
      </w:r>
      <w:r w:rsidRPr="002679A8">
        <w:rPr>
          <w:noProof/>
          <w:szCs w:val="24"/>
        </w:rPr>
        <w:lastRenderedPageBreak/>
        <w:t xml:space="preserve">pressure during healthy pregnancy: A longitudinal cohort study. </w:t>
      </w:r>
      <w:r w:rsidRPr="002679A8">
        <w:rPr>
          <w:i/>
          <w:iCs/>
          <w:noProof/>
          <w:szCs w:val="24"/>
        </w:rPr>
        <w:t>J. Hypertens.</w:t>
      </w:r>
      <w:r w:rsidRPr="002679A8">
        <w:rPr>
          <w:noProof/>
          <w:szCs w:val="24"/>
        </w:rPr>
        <w:t xml:space="preserve"> </w:t>
      </w:r>
      <w:r w:rsidRPr="002679A8">
        <w:rPr>
          <w:b/>
          <w:bCs/>
          <w:noProof/>
          <w:szCs w:val="24"/>
        </w:rPr>
        <w:t>30</w:t>
      </w:r>
      <w:r w:rsidRPr="002679A8">
        <w:rPr>
          <w:noProof/>
          <w:szCs w:val="24"/>
        </w:rPr>
        <w:t>, 342–350 (2012).</w:t>
      </w:r>
    </w:p>
    <w:p w14:paraId="627E082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73.</w:t>
      </w:r>
      <w:r w:rsidRPr="002679A8">
        <w:rPr>
          <w:noProof/>
          <w:szCs w:val="24"/>
        </w:rPr>
        <w:tab/>
        <w:t xml:space="preserve">Clapp, J. F. &amp; Capeless, E. Cardiovascular function before, during, and after the first and subsequent pregnancies. </w:t>
      </w:r>
      <w:r w:rsidRPr="002679A8">
        <w:rPr>
          <w:i/>
          <w:iCs/>
          <w:noProof/>
          <w:szCs w:val="24"/>
        </w:rPr>
        <w:t>Am. J. Cardiol.</w:t>
      </w:r>
      <w:r w:rsidRPr="002679A8">
        <w:rPr>
          <w:noProof/>
          <w:szCs w:val="24"/>
        </w:rPr>
        <w:t xml:space="preserve"> </w:t>
      </w:r>
      <w:r w:rsidRPr="002679A8">
        <w:rPr>
          <w:b/>
          <w:bCs/>
          <w:noProof/>
          <w:szCs w:val="24"/>
        </w:rPr>
        <w:t>80</w:t>
      </w:r>
      <w:r w:rsidRPr="002679A8">
        <w:rPr>
          <w:noProof/>
          <w:szCs w:val="24"/>
        </w:rPr>
        <w:t>, 1469–1473 (1997).</w:t>
      </w:r>
    </w:p>
    <w:p w14:paraId="180B15E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74.</w:t>
      </w:r>
      <w:r w:rsidRPr="002679A8">
        <w:rPr>
          <w:noProof/>
          <w:szCs w:val="24"/>
        </w:rPr>
        <w:tab/>
        <w:t xml:space="preserve">Buchanan, T. A., Xiang, A. H. &amp; Page, K. A. Gestational diabetes mellitus: Risks and management during and after pregnancy. </w:t>
      </w:r>
      <w:r w:rsidRPr="002679A8">
        <w:rPr>
          <w:i/>
          <w:iCs/>
          <w:noProof/>
          <w:szCs w:val="24"/>
        </w:rPr>
        <w:t>Nat. Rev. Endocrinol.</w:t>
      </w:r>
      <w:r w:rsidRPr="002679A8">
        <w:rPr>
          <w:noProof/>
          <w:szCs w:val="24"/>
        </w:rPr>
        <w:t xml:space="preserve"> </w:t>
      </w:r>
      <w:r w:rsidRPr="002679A8">
        <w:rPr>
          <w:b/>
          <w:bCs/>
          <w:noProof/>
          <w:szCs w:val="24"/>
        </w:rPr>
        <w:t>8</w:t>
      </w:r>
      <w:r w:rsidRPr="002679A8">
        <w:rPr>
          <w:noProof/>
          <w:szCs w:val="24"/>
        </w:rPr>
        <w:t>, 639–649 (2012).</w:t>
      </w:r>
    </w:p>
    <w:p w14:paraId="7C54546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75.</w:t>
      </w:r>
      <w:r w:rsidRPr="002679A8">
        <w:rPr>
          <w:noProof/>
          <w:szCs w:val="24"/>
        </w:rPr>
        <w:tab/>
        <w:t xml:space="preserve">Chereji, E., Gatz, M., Pedersen, N. L. &amp; Prescott, C. A. Reexamining the association between fertility and longevity: Testing the disposable soma theory in a modern human sample of twins. </w:t>
      </w:r>
      <w:r w:rsidRPr="002679A8">
        <w:rPr>
          <w:i/>
          <w:iCs/>
          <w:noProof/>
          <w:szCs w:val="24"/>
        </w:rPr>
        <w:t>Journals Gerontol. - Ser. A Biol. Sci. Med. Sci.</w:t>
      </w:r>
      <w:r w:rsidRPr="002679A8">
        <w:rPr>
          <w:noProof/>
          <w:szCs w:val="24"/>
        </w:rPr>
        <w:t xml:space="preserve"> </w:t>
      </w:r>
      <w:r w:rsidRPr="002679A8">
        <w:rPr>
          <w:b/>
          <w:bCs/>
          <w:noProof/>
          <w:szCs w:val="24"/>
        </w:rPr>
        <w:t>68</w:t>
      </w:r>
      <w:r w:rsidRPr="002679A8">
        <w:rPr>
          <w:noProof/>
          <w:szCs w:val="24"/>
        </w:rPr>
        <w:t>, 499–509 (2013).</w:t>
      </w:r>
    </w:p>
    <w:p w14:paraId="4A36B53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76.</w:t>
      </w:r>
      <w:r w:rsidRPr="002679A8">
        <w:rPr>
          <w:noProof/>
          <w:szCs w:val="24"/>
        </w:rPr>
        <w:tab/>
        <w:t xml:space="preserve">Negrato, C. A., Mattar, R. &amp; Gomes, M. B. Adverse pregnancy outcomes in women with diabetes. </w:t>
      </w:r>
      <w:r w:rsidRPr="002679A8">
        <w:rPr>
          <w:i/>
          <w:iCs/>
          <w:noProof/>
          <w:szCs w:val="24"/>
        </w:rPr>
        <w:t>Diabetol. Metab. Syndr.</w:t>
      </w:r>
      <w:r w:rsidRPr="002679A8">
        <w:rPr>
          <w:noProof/>
          <w:szCs w:val="24"/>
        </w:rPr>
        <w:t xml:space="preserve"> </w:t>
      </w:r>
      <w:r w:rsidRPr="002679A8">
        <w:rPr>
          <w:b/>
          <w:bCs/>
          <w:noProof/>
          <w:szCs w:val="24"/>
        </w:rPr>
        <w:t>4</w:t>
      </w:r>
      <w:r w:rsidRPr="002679A8">
        <w:rPr>
          <w:noProof/>
          <w:szCs w:val="24"/>
        </w:rPr>
        <w:t>, 2–7 (2012).</w:t>
      </w:r>
    </w:p>
    <w:p w14:paraId="2FD27850"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77.</w:t>
      </w:r>
      <w:r w:rsidRPr="002679A8">
        <w:rPr>
          <w:noProof/>
          <w:szCs w:val="24"/>
        </w:rPr>
        <w:tab/>
        <w:t xml:space="preserve">Seely, E. W. &amp; Ecker, J. Chronic hypertension in pregnancy. </w:t>
      </w:r>
      <w:r w:rsidRPr="002679A8">
        <w:rPr>
          <w:i/>
          <w:iCs/>
          <w:noProof/>
          <w:szCs w:val="24"/>
        </w:rPr>
        <w:t>Circulation</w:t>
      </w:r>
      <w:r w:rsidRPr="002679A8">
        <w:rPr>
          <w:noProof/>
          <w:szCs w:val="24"/>
        </w:rPr>
        <w:t xml:space="preserve"> </w:t>
      </w:r>
      <w:r w:rsidRPr="002679A8">
        <w:rPr>
          <w:b/>
          <w:bCs/>
          <w:noProof/>
          <w:szCs w:val="24"/>
        </w:rPr>
        <w:t>129</w:t>
      </w:r>
      <w:r w:rsidRPr="002679A8">
        <w:rPr>
          <w:noProof/>
          <w:szCs w:val="24"/>
        </w:rPr>
        <w:t>, 1254–1261 (2014).</w:t>
      </w:r>
    </w:p>
    <w:p w14:paraId="385E688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78.</w:t>
      </w:r>
      <w:r w:rsidRPr="002679A8">
        <w:rPr>
          <w:noProof/>
          <w:szCs w:val="24"/>
        </w:rPr>
        <w:tab/>
        <w:t xml:space="preserve">Müezzinler, A., Zaineddin, A. K. &amp; Brenner, H. Body mass index and leukocyte telomere length in adults: A systematic review and meta-analysis. </w:t>
      </w:r>
      <w:r w:rsidRPr="002679A8">
        <w:rPr>
          <w:i/>
          <w:iCs/>
          <w:noProof/>
          <w:szCs w:val="24"/>
        </w:rPr>
        <w:t>Obes. Rev.</w:t>
      </w:r>
      <w:r w:rsidRPr="002679A8">
        <w:rPr>
          <w:noProof/>
          <w:szCs w:val="24"/>
        </w:rPr>
        <w:t xml:space="preserve"> </w:t>
      </w:r>
      <w:r w:rsidRPr="002679A8">
        <w:rPr>
          <w:b/>
          <w:bCs/>
          <w:noProof/>
          <w:szCs w:val="24"/>
        </w:rPr>
        <w:t>15</w:t>
      </w:r>
      <w:r w:rsidRPr="002679A8">
        <w:rPr>
          <w:noProof/>
          <w:szCs w:val="24"/>
        </w:rPr>
        <w:t>, 192–201 (2014).</w:t>
      </w:r>
    </w:p>
    <w:p w14:paraId="18DD109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79.</w:t>
      </w:r>
      <w:r w:rsidRPr="002679A8">
        <w:rPr>
          <w:noProof/>
          <w:szCs w:val="24"/>
        </w:rPr>
        <w:tab/>
        <w:t xml:space="preserve">Ellison, P. T. </w:t>
      </w:r>
      <w:r w:rsidRPr="002679A8">
        <w:rPr>
          <w:i/>
          <w:iCs/>
          <w:noProof/>
          <w:szCs w:val="24"/>
        </w:rPr>
        <w:t>On Fertile Ground: A Natural History of Human Reproduction</w:t>
      </w:r>
      <w:r w:rsidRPr="002679A8">
        <w:rPr>
          <w:noProof/>
          <w:szCs w:val="24"/>
        </w:rPr>
        <w:t>. (Harvard University Press, 2003).</w:t>
      </w:r>
    </w:p>
    <w:p w14:paraId="73D2028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80.</w:t>
      </w:r>
      <w:r w:rsidRPr="002679A8">
        <w:rPr>
          <w:noProof/>
          <w:szCs w:val="24"/>
        </w:rPr>
        <w:tab/>
        <w:t xml:space="preserve">Gunderson, E. P. </w:t>
      </w:r>
      <w:r w:rsidRPr="002679A8">
        <w:rPr>
          <w:i/>
          <w:iCs/>
          <w:noProof/>
          <w:szCs w:val="24"/>
        </w:rPr>
        <w:t>et al.</w:t>
      </w:r>
      <w:r w:rsidRPr="002679A8">
        <w:rPr>
          <w:noProof/>
          <w:szCs w:val="24"/>
        </w:rPr>
        <w:t xml:space="preserve"> Excess gains in weight and waist circumference associated with childbearing: The Coronary Artery Risk Development in Young Adults Study (CARDIA). </w:t>
      </w:r>
      <w:r w:rsidRPr="002679A8">
        <w:rPr>
          <w:i/>
          <w:iCs/>
          <w:noProof/>
          <w:szCs w:val="24"/>
        </w:rPr>
        <w:t>Int. J. Obes.</w:t>
      </w:r>
      <w:r w:rsidRPr="002679A8">
        <w:rPr>
          <w:noProof/>
          <w:szCs w:val="24"/>
        </w:rPr>
        <w:t xml:space="preserve"> </w:t>
      </w:r>
      <w:r w:rsidRPr="002679A8">
        <w:rPr>
          <w:b/>
          <w:bCs/>
          <w:noProof/>
          <w:szCs w:val="24"/>
        </w:rPr>
        <w:t>28</w:t>
      </w:r>
      <w:r w:rsidRPr="002679A8">
        <w:rPr>
          <w:noProof/>
          <w:szCs w:val="24"/>
        </w:rPr>
        <w:t>, 525–535 (2004).</w:t>
      </w:r>
    </w:p>
    <w:p w14:paraId="5AB83CE0"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81.</w:t>
      </w:r>
      <w:r w:rsidRPr="002679A8">
        <w:rPr>
          <w:noProof/>
          <w:szCs w:val="24"/>
        </w:rPr>
        <w:tab/>
        <w:t xml:space="preserve">Rooney, B. L., Schauberger, C. W. &amp; Mathiason, M. A. Impact of perinatal weight change on long-term obesity and obesity-related illnesses. </w:t>
      </w:r>
      <w:r w:rsidRPr="002679A8">
        <w:rPr>
          <w:i/>
          <w:iCs/>
          <w:noProof/>
          <w:szCs w:val="24"/>
        </w:rPr>
        <w:t>Obstet. Gynecol.</w:t>
      </w:r>
      <w:r w:rsidRPr="002679A8">
        <w:rPr>
          <w:noProof/>
          <w:szCs w:val="24"/>
        </w:rPr>
        <w:t xml:space="preserve"> </w:t>
      </w:r>
      <w:r w:rsidRPr="002679A8">
        <w:rPr>
          <w:b/>
          <w:bCs/>
          <w:noProof/>
          <w:szCs w:val="24"/>
        </w:rPr>
        <w:t>106</w:t>
      </w:r>
      <w:r w:rsidRPr="002679A8">
        <w:rPr>
          <w:noProof/>
          <w:szCs w:val="24"/>
        </w:rPr>
        <w:t>, 1349–1356 (2005).</w:t>
      </w:r>
    </w:p>
    <w:p w14:paraId="690447F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82.</w:t>
      </w:r>
      <w:r w:rsidRPr="002679A8">
        <w:rPr>
          <w:noProof/>
          <w:szCs w:val="24"/>
        </w:rPr>
        <w:tab/>
        <w:t xml:space="preserve">Stuebe, A. M. &amp; Rich-Edwards, J. W. The reset hypothesis: Lactation and maternal metabolism. </w:t>
      </w:r>
      <w:r w:rsidRPr="002679A8">
        <w:rPr>
          <w:i/>
          <w:iCs/>
          <w:noProof/>
          <w:szCs w:val="24"/>
        </w:rPr>
        <w:t>Am. J. Perinatol.</w:t>
      </w:r>
      <w:r w:rsidRPr="002679A8">
        <w:rPr>
          <w:noProof/>
          <w:szCs w:val="24"/>
        </w:rPr>
        <w:t xml:space="preserve"> </w:t>
      </w:r>
      <w:r w:rsidRPr="002679A8">
        <w:rPr>
          <w:b/>
          <w:bCs/>
          <w:noProof/>
          <w:szCs w:val="24"/>
        </w:rPr>
        <w:t>26</w:t>
      </w:r>
      <w:r w:rsidRPr="002679A8">
        <w:rPr>
          <w:noProof/>
          <w:szCs w:val="24"/>
        </w:rPr>
        <w:t>, 81–88 (2008).</w:t>
      </w:r>
    </w:p>
    <w:p w14:paraId="644AEDA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83.</w:t>
      </w:r>
      <w:r w:rsidRPr="002679A8">
        <w:rPr>
          <w:noProof/>
          <w:szCs w:val="24"/>
        </w:rPr>
        <w:tab/>
        <w:t xml:space="preserve">Henrich, J., Heine, S. J. &amp; Norenzayan, A. The weirdest people in the world? </w:t>
      </w:r>
      <w:r w:rsidRPr="002679A8">
        <w:rPr>
          <w:i/>
          <w:iCs/>
          <w:noProof/>
          <w:szCs w:val="24"/>
        </w:rPr>
        <w:t>Behav. Brain Sci.</w:t>
      </w:r>
      <w:r w:rsidRPr="002679A8">
        <w:rPr>
          <w:noProof/>
          <w:szCs w:val="24"/>
        </w:rPr>
        <w:t xml:space="preserve"> </w:t>
      </w:r>
      <w:r w:rsidRPr="002679A8">
        <w:rPr>
          <w:b/>
          <w:bCs/>
          <w:noProof/>
          <w:szCs w:val="24"/>
        </w:rPr>
        <w:t>33</w:t>
      </w:r>
      <w:r w:rsidRPr="002679A8">
        <w:rPr>
          <w:noProof/>
          <w:szCs w:val="24"/>
        </w:rPr>
        <w:t>, 61–135 (2010).</w:t>
      </w:r>
    </w:p>
    <w:p w14:paraId="298D2991"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84.</w:t>
      </w:r>
      <w:r w:rsidRPr="002679A8">
        <w:rPr>
          <w:noProof/>
          <w:szCs w:val="24"/>
        </w:rPr>
        <w:tab/>
        <w:t xml:space="preserve">Gurven, M. D. &amp; Lieberman, D. E. WEIRD bodies: mismatch, medicine and missing diversity. </w:t>
      </w:r>
      <w:r w:rsidRPr="002679A8">
        <w:rPr>
          <w:i/>
          <w:iCs/>
          <w:noProof/>
          <w:szCs w:val="24"/>
        </w:rPr>
        <w:lastRenderedPageBreak/>
        <w:t>Evol. Hum. Behav.</w:t>
      </w:r>
      <w:r w:rsidRPr="002679A8">
        <w:rPr>
          <w:noProof/>
          <w:szCs w:val="24"/>
        </w:rPr>
        <w:t xml:space="preserve"> 0–1 (2020). doi:10.1016/j.evolhumbehav.2020.04.001</w:t>
      </w:r>
    </w:p>
    <w:p w14:paraId="2780751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85.</w:t>
      </w:r>
      <w:r w:rsidRPr="002679A8">
        <w:rPr>
          <w:noProof/>
          <w:szCs w:val="24"/>
        </w:rPr>
        <w:tab/>
        <w:t xml:space="preserve">Sear, R., Lawson, D. W., Kaplan, H. &amp; Shenk, M. K. Understanding variation in human fertility: What can we learn from evolutionary demography? </w:t>
      </w:r>
      <w:r w:rsidRPr="002679A8">
        <w:rPr>
          <w:i/>
          <w:iCs/>
          <w:noProof/>
          <w:szCs w:val="24"/>
        </w:rPr>
        <w:t>Philos. Trans. R. Soc. B Biol. Sci.</w:t>
      </w:r>
      <w:r w:rsidRPr="002679A8">
        <w:rPr>
          <w:noProof/>
          <w:szCs w:val="24"/>
        </w:rPr>
        <w:t xml:space="preserve"> </w:t>
      </w:r>
      <w:r w:rsidRPr="002679A8">
        <w:rPr>
          <w:b/>
          <w:bCs/>
          <w:noProof/>
          <w:szCs w:val="24"/>
        </w:rPr>
        <w:t>371</w:t>
      </w:r>
      <w:r w:rsidRPr="002679A8">
        <w:rPr>
          <w:noProof/>
          <w:szCs w:val="24"/>
        </w:rPr>
        <w:t>, (2016).</w:t>
      </w:r>
    </w:p>
    <w:p w14:paraId="0618F642" w14:textId="77777777" w:rsidR="002679A8" w:rsidRPr="002679A8" w:rsidRDefault="002679A8" w:rsidP="002679A8">
      <w:pPr>
        <w:widowControl w:val="0"/>
        <w:autoSpaceDE w:val="0"/>
        <w:autoSpaceDN w:val="0"/>
        <w:adjustRightInd w:val="0"/>
        <w:spacing w:line="480" w:lineRule="auto"/>
        <w:ind w:left="640" w:hanging="640"/>
        <w:rPr>
          <w:noProof/>
        </w:rPr>
      </w:pPr>
      <w:r w:rsidRPr="002679A8">
        <w:rPr>
          <w:noProof/>
          <w:szCs w:val="24"/>
        </w:rPr>
        <w:t>86.</w:t>
      </w:r>
      <w:r w:rsidRPr="002679A8">
        <w:rPr>
          <w:noProof/>
          <w:szCs w:val="24"/>
        </w:rPr>
        <w:tab/>
        <w:t xml:space="preserve">Gurven, M. </w:t>
      </w:r>
      <w:r w:rsidRPr="002679A8">
        <w:rPr>
          <w:i/>
          <w:iCs/>
          <w:noProof/>
          <w:szCs w:val="24"/>
        </w:rPr>
        <w:t>et al.</w:t>
      </w:r>
      <w:r w:rsidRPr="002679A8">
        <w:rPr>
          <w:noProof/>
          <w:szCs w:val="24"/>
        </w:rPr>
        <w:t xml:space="preserve"> Health costs of reproduction are minimal despite high fertility, mortality and subsistence lifestyle. </w:t>
      </w:r>
      <w:r w:rsidRPr="002679A8">
        <w:rPr>
          <w:i/>
          <w:iCs/>
          <w:noProof/>
          <w:szCs w:val="24"/>
        </w:rPr>
        <w:t>Sci. Rep.</w:t>
      </w:r>
      <w:r w:rsidRPr="002679A8">
        <w:rPr>
          <w:noProof/>
          <w:szCs w:val="24"/>
        </w:rPr>
        <w:t xml:space="preserve"> </w:t>
      </w:r>
      <w:r w:rsidRPr="002679A8">
        <w:rPr>
          <w:b/>
          <w:bCs/>
          <w:noProof/>
          <w:szCs w:val="24"/>
        </w:rPr>
        <w:t>6</w:t>
      </w:r>
      <w:r w:rsidRPr="002679A8">
        <w:rPr>
          <w:noProof/>
          <w:szCs w:val="24"/>
        </w:rPr>
        <w:t>, 1–10 (2016).</w:t>
      </w:r>
    </w:p>
    <w:p w14:paraId="4DADDADA" w14:textId="77777777" w:rsidR="00DE4B0E" w:rsidRDefault="00DE4B0E" w:rsidP="008406FB">
      <w:pPr>
        <w:shd w:val="clear" w:color="auto" w:fill="FFFFFF"/>
        <w:spacing w:line="480" w:lineRule="auto"/>
        <w:rPr>
          <w:b/>
          <w:bCs/>
        </w:rPr>
      </w:pPr>
      <w:r>
        <w:rPr>
          <w:b/>
          <w:bCs/>
        </w:rPr>
        <w:fldChar w:fldCharType="end"/>
      </w:r>
    </w:p>
    <w:p w14:paraId="494632F9" w14:textId="77777777" w:rsidR="005C1705" w:rsidRDefault="005C1705" w:rsidP="008406FB">
      <w:pPr>
        <w:shd w:val="clear" w:color="auto" w:fill="FFFFFF"/>
        <w:spacing w:line="480" w:lineRule="auto"/>
        <w:rPr>
          <w:b/>
          <w:bCs/>
        </w:rPr>
      </w:pPr>
    </w:p>
    <w:p w14:paraId="73D80384" w14:textId="769D7BF9" w:rsidR="005C1705" w:rsidRPr="005C1705" w:rsidRDefault="005C1705" w:rsidP="005C1705">
      <w:pPr>
        <w:shd w:val="clear" w:color="auto" w:fill="FFFFFF"/>
        <w:spacing w:line="480" w:lineRule="auto"/>
        <w:rPr>
          <w:bCs/>
        </w:rPr>
      </w:pPr>
      <w:r>
        <w:rPr>
          <w:b/>
        </w:rPr>
        <w:t xml:space="preserve">Acknowledgements: </w:t>
      </w:r>
      <w:r>
        <w:rPr>
          <w:bCs/>
        </w:rPr>
        <w:t>This work was supporting by the National Science Foundation (TNS; CPR), National Institute on Aging (</w:t>
      </w:r>
      <w:r>
        <w:t>T32AG049676; WJH), and the Na</w:t>
      </w:r>
      <w:r w:rsidR="0076710C">
        <w:t>tural</w:t>
      </w:r>
      <w:r>
        <w:t xml:space="preserve"> Sciences and Engineering Research Council of Canada (CPR).</w:t>
      </w:r>
    </w:p>
    <w:p w14:paraId="410BCD2C" w14:textId="77777777" w:rsidR="005C1705" w:rsidRDefault="005C1705" w:rsidP="005C1705">
      <w:pPr>
        <w:shd w:val="clear" w:color="auto" w:fill="FFFFFF"/>
        <w:spacing w:line="480" w:lineRule="auto"/>
      </w:pPr>
    </w:p>
    <w:p w14:paraId="7CCAF250" w14:textId="77777777" w:rsidR="005C1705" w:rsidRDefault="005C1705" w:rsidP="005C1705">
      <w:pPr>
        <w:shd w:val="clear" w:color="auto" w:fill="FFFFFF"/>
        <w:spacing w:line="480" w:lineRule="auto"/>
        <w:rPr>
          <w:b/>
        </w:rPr>
      </w:pPr>
      <w:r>
        <w:rPr>
          <w:b/>
        </w:rPr>
        <w:t>Author Contributions</w:t>
      </w:r>
    </w:p>
    <w:p w14:paraId="10BEE565" w14:textId="77777777" w:rsidR="005C1705" w:rsidRDefault="005C1705" w:rsidP="005C1705">
      <w:pPr>
        <w:shd w:val="clear" w:color="auto" w:fill="FFFFFF"/>
        <w:spacing w:line="480" w:lineRule="auto"/>
      </w:pPr>
      <w:r>
        <w:t>TNS, WJH, and CPR contributed to the study conceptualization, data analysis, data interpretation, and manuscript writing. AYR contributed to data analysis, data interpretation, and manuscript writing. All authors have approved of the submitted manuscript.</w:t>
      </w:r>
    </w:p>
    <w:p w14:paraId="067310C3" w14:textId="77777777" w:rsidR="005C1705" w:rsidRDefault="005C1705" w:rsidP="005C1705">
      <w:pPr>
        <w:shd w:val="clear" w:color="auto" w:fill="FFFFFF"/>
        <w:spacing w:line="480" w:lineRule="auto"/>
      </w:pPr>
    </w:p>
    <w:p w14:paraId="0756BDBE" w14:textId="77777777" w:rsidR="005C1705" w:rsidRPr="005C1705" w:rsidRDefault="005C1705" w:rsidP="005C1705">
      <w:pPr>
        <w:shd w:val="clear" w:color="auto" w:fill="FFFFFF"/>
        <w:spacing w:line="480" w:lineRule="auto"/>
        <w:rPr>
          <w:b/>
        </w:rPr>
      </w:pPr>
      <w:r>
        <w:rPr>
          <w:b/>
        </w:rPr>
        <w:t xml:space="preserve">Competing Interests: </w:t>
      </w:r>
      <w:r>
        <w:t xml:space="preserve">The authors have declared that no conflicts of interest exist. </w:t>
      </w:r>
    </w:p>
    <w:p w14:paraId="25B9DEA4" w14:textId="77777777" w:rsidR="005C1705" w:rsidRDefault="005C1705" w:rsidP="005C1705">
      <w:pPr>
        <w:shd w:val="clear" w:color="auto" w:fill="FFFFFF"/>
        <w:spacing w:line="480" w:lineRule="auto"/>
        <w:rPr>
          <w:b/>
        </w:rPr>
      </w:pPr>
    </w:p>
    <w:p w14:paraId="669F1164" w14:textId="50E52679" w:rsidR="005C1705" w:rsidRPr="005C1705" w:rsidRDefault="005C1705" w:rsidP="005C1705">
      <w:pPr>
        <w:shd w:val="clear" w:color="auto" w:fill="FFFFFF"/>
        <w:spacing w:line="480" w:lineRule="auto"/>
        <w:rPr>
          <w:bCs/>
        </w:rPr>
      </w:pPr>
      <w:r>
        <w:rPr>
          <w:b/>
        </w:rPr>
        <w:t xml:space="preserve">Supplementary Information: </w:t>
      </w:r>
      <w:r w:rsidRPr="009D2296">
        <w:rPr>
          <w:bCs/>
        </w:rPr>
        <w:t xml:space="preserve">All script and data files that accompany this paper can be found at </w:t>
      </w:r>
      <w:hyperlink r:id="rId13" w:history="1">
        <w:r w:rsidR="009D2296" w:rsidRPr="009D2296">
          <w:rPr>
            <w:rStyle w:val="Hyperlink"/>
          </w:rPr>
          <w:t>https://osf.io/b2jft/</w:t>
        </w:r>
      </w:hyperlink>
      <w:r w:rsidR="009D2296" w:rsidRPr="009D2296">
        <w:t xml:space="preserve"> (DOI: </w:t>
      </w:r>
      <w:r w:rsidR="009D2296" w:rsidRPr="009D2296">
        <w:rPr>
          <w:shd w:val="clear" w:color="auto" w:fill="FFFFFF"/>
        </w:rPr>
        <w:t>10.17605/OSF.IO/B2JFT)</w:t>
      </w:r>
      <w:r w:rsidRPr="009D2296">
        <w:rPr>
          <w:bCs/>
        </w:rPr>
        <w:t xml:space="preserve">. </w:t>
      </w:r>
    </w:p>
    <w:p w14:paraId="0F1E308C" w14:textId="77777777" w:rsidR="005C1705" w:rsidRDefault="005C1705" w:rsidP="008406FB">
      <w:pPr>
        <w:shd w:val="clear" w:color="auto" w:fill="FFFFFF"/>
        <w:spacing w:line="480" w:lineRule="auto"/>
        <w:rPr>
          <w:b/>
          <w:bCs/>
        </w:rPr>
      </w:pPr>
    </w:p>
    <w:p w14:paraId="7A86681B" w14:textId="77777777" w:rsidR="005C1705" w:rsidRDefault="005C1705" w:rsidP="008406FB">
      <w:pPr>
        <w:shd w:val="clear" w:color="auto" w:fill="FFFFFF"/>
        <w:spacing w:line="480" w:lineRule="auto"/>
        <w:rPr>
          <w:b/>
          <w:bCs/>
        </w:rPr>
      </w:pPr>
    </w:p>
    <w:p w14:paraId="4BCF38FC" w14:textId="77777777" w:rsidR="005C1705" w:rsidRDefault="005C1705" w:rsidP="008406FB">
      <w:pPr>
        <w:shd w:val="clear" w:color="auto" w:fill="FFFFFF"/>
        <w:spacing w:line="480" w:lineRule="auto"/>
        <w:rPr>
          <w:b/>
          <w:bCs/>
        </w:rPr>
      </w:pPr>
      <w:r>
        <w:rPr>
          <w:b/>
          <w:bCs/>
        </w:rPr>
        <w:t>Figure Legends</w:t>
      </w:r>
    </w:p>
    <w:p w14:paraId="1A8B2775" w14:textId="77777777" w:rsidR="005C1705" w:rsidRDefault="005C1705" w:rsidP="008406FB">
      <w:pPr>
        <w:shd w:val="clear" w:color="auto" w:fill="FFFFFF"/>
        <w:spacing w:line="480" w:lineRule="auto"/>
        <w:rPr>
          <w:b/>
          <w:bCs/>
        </w:rPr>
      </w:pPr>
    </w:p>
    <w:p w14:paraId="73CD2A56" w14:textId="77777777" w:rsidR="005C1705" w:rsidRDefault="005C1705" w:rsidP="008406FB">
      <w:pPr>
        <w:shd w:val="clear" w:color="auto" w:fill="FFFFFF"/>
        <w:spacing w:line="480" w:lineRule="auto"/>
        <w:rPr>
          <w:color w:val="000000"/>
        </w:rPr>
      </w:pPr>
      <w:r>
        <w:rPr>
          <w:b/>
          <w:bCs/>
          <w:color w:val="000000"/>
        </w:rPr>
        <w:t xml:space="preserve">Figure 1. </w:t>
      </w:r>
      <w:r>
        <w:rPr>
          <w:color w:val="000000"/>
        </w:rPr>
        <w:t>Flow chart illustrating sample stratification.</w:t>
      </w:r>
    </w:p>
    <w:p w14:paraId="1796E4A5" w14:textId="6E22D17D" w:rsidR="005C1705" w:rsidRDefault="005C1705" w:rsidP="008406FB">
      <w:pPr>
        <w:shd w:val="clear" w:color="auto" w:fill="FFFFFF"/>
        <w:spacing w:line="480" w:lineRule="auto"/>
        <w:rPr>
          <w:color w:val="000000"/>
        </w:rPr>
      </w:pPr>
      <w:r>
        <w:rPr>
          <w:b/>
          <w:bCs/>
          <w:color w:val="000000"/>
        </w:rPr>
        <w:lastRenderedPageBreak/>
        <w:t xml:space="preserve">Figure 2. </w:t>
      </w:r>
      <w:r>
        <w:rPr>
          <w:color w:val="000000"/>
        </w:rPr>
        <w:t>Distribution of live births for premenopausal (black bars;</w:t>
      </w:r>
      <w:r>
        <w:rPr>
          <w:i/>
          <w:iCs/>
          <w:color w:val="000000"/>
        </w:rPr>
        <w:t xml:space="preserve"> n</w:t>
      </w:r>
      <w:r>
        <w:rPr>
          <w:color w:val="000000"/>
        </w:rPr>
        <w:t xml:space="preserve"> = 2,1</w:t>
      </w:r>
      <w:r w:rsidR="00595A1F">
        <w:rPr>
          <w:color w:val="000000"/>
        </w:rPr>
        <w:t>66</w:t>
      </w:r>
      <w:r>
        <w:rPr>
          <w:color w:val="000000"/>
        </w:rPr>
        <w:t xml:space="preserve">) and postmenopausal (gray bars; </w:t>
      </w:r>
      <w:r>
        <w:rPr>
          <w:i/>
          <w:iCs/>
          <w:color w:val="000000"/>
        </w:rPr>
        <w:t>n</w:t>
      </w:r>
      <w:r>
        <w:rPr>
          <w:color w:val="000000"/>
        </w:rPr>
        <w:t xml:space="preserve"> = </w:t>
      </w:r>
      <w:r w:rsidR="00595A1F">
        <w:rPr>
          <w:color w:val="000000"/>
        </w:rPr>
        <w:t>2,252</w:t>
      </w:r>
      <w:r>
        <w:rPr>
          <w:color w:val="000000"/>
        </w:rPr>
        <w:t>).</w:t>
      </w:r>
    </w:p>
    <w:p w14:paraId="03878EF6" w14:textId="2AFA09EE" w:rsidR="005C1705" w:rsidRDefault="005C1705" w:rsidP="008406FB">
      <w:pPr>
        <w:shd w:val="clear" w:color="auto" w:fill="FFFFFF"/>
        <w:spacing w:line="480" w:lineRule="auto"/>
        <w:rPr>
          <w:color w:val="000000"/>
        </w:rPr>
      </w:pPr>
      <w:r>
        <w:rPr>
          <w:b/>
          <w:bCs/>
          <w:color w:val="000000"/>
        </w:rPr>
        <w:t xml:space="preserve">Figure 3. </w:t>
      </w:r>
      <w:r>
        <w:rPr>
          <w:color w:val="000000"/>
        </w:rPr>
        <w:t>Associations between measures of chronological and biological age employed in the present study, National Health and Nutrition Examination Survey 1999-2010 (</w:t>
      </w:r>
      <w:r>
        <w:rPr>
          <w:i/>
          <w:iCs/>
          <w:color w:val="000000"/>
        </w:rPr>
        <w:t>n</w:t>
      </w:r>
      <w:r>
        <w:rPr>
          <w:color w:val="000000"/>
        </w:rPr>
        <w:t xml:space="preserve"> = </w:t>
      </w:r>
      <w:r w:rsidR="008C7B42">
        <w:rPr>
          <w:color w:val="000000"/>
        </w:rPr>
        <w:t>4,418</w:t>
      </w:r>
      <w:r>
        <w:rPr>
          <w:color w:val="000000"/>
        </w:rPr>
        <w:t xml:space="preserve">). Numbers represent Pearson correlation coefficients. </w:t>
      </w:r>
      <w:r w:rsidRPr="005C1705">
        <w:rPr>
          <w:i/>
          <w:iCs/>
          <w:color w:val="000000"/>
        </w:rPr>
        <w:t>Note</w:t>
      </w:r>
      <w:r>
        <w:rPr>
          <w:color w:val="000000"/>
        </w:rPr>
        <w:t>: *** p &lt; 0.001</w:t>
      </w:r>
    </w:p>
    <w:p w14:paraId="34B0A6A1" w14:textId="274FBAD8" w:rsidR="005C1705" w:rsidRPr="00DE4B0E" w:rsidRDefault="005C1705" w:rsidP="008406FB">
      <w:pPr>
        <w:shd w:val="clear" w:color="auto" w:fill="FFFFFF"/>
        <w:spacing w:line="480" w:lineRule="auto"/>
        <w:rPr>
          <w:b/>
          <w:bCs/>
        </w:rPr>
        <w:sectPr w:rsidR="005C1705" w:rsidRPr="00DE4B0E" w:rsidSect="008406FB">
          <w:headerReference w:type="even" r:id="rId14"/>
          <w:headerReference w:type="default" r:id="rId15"/>
          <w:footerReference w:type="even" r:id="rId16"/>
          <w:footerReference w:type="default" r:id="rId17"/>
          <w:headerReference w:type="first" r:id="rId18"/>
          <w:footerReference w:type="first" r:id="rId19"/>
          <w:pgSz w:w="12240" w:h="15840"/>
          <w:pgMar w:top="1440" w:right="1080" w:bottom="1440" w:left="1080" w:header="720" w:footer="720" w:gutter="0"/>
          <w:lnNumType w:countBy="1" w:restart="continuous"/>
          <w:pgNumType w:start="1"/>
          <w:cols w:space="720"/>
          <w:docGrid w:linePitch="299"/>
        </w:sectPr>
      </w:pPr>
      <w:r>
        <w:rPr>
          <w:b/>
          <w:bCs/>
          <w:color w:val="000000"/>
        </w:rPr>
        <w:t xml:space="preserve">Figure 4. </w:t>
      </w:r>
      <w:r>
        <w:rPr>
          <w:color w:val="000000"/>
        </w:rPr>
        <w:t>Predicted values and 95% confidence intervals</w:t>
      </w:r>
      <w:r w:rsidR="007E2780">
        <w:rPr>
          <w:color w:val="000000"/>
        </w:rPr>
        <w:t xml:space="preserve"> derived from </w:t>
      </w:r>
      <w:r w:rsidR="007E2780" w:rsidRPr="007E2780">
        <w:rPr>
          <w:color w:val="000000"/>
          <w:highlight w:val="yellow"/>
        </w:rPr>
        <w:t>primary models</w:t>
      </w:r>
      <w:r>
        <w:rPr>
          <w:color w:val="000000"/>
        </w:rPr>
        <w:t xml:space="preserve"> for LM age acceleration (panel A), HD acceleration (panel B), KDM age acceleration (panel C)</w:t>
      </w:r>
      <w:r w:rsidR="007466FC">
        <w:rPr>
          <w:color w:val="000000"/>
        </w:rPr>
        <w:t xml:space="preserve">, and </w:t>
      </w:r>
      <w:r w:rsidR="007466FC" w:rsidRPr="007466FC">
        <w:rPr>
          <w:color w:val="000000"/>
          <w:highlight w:val="yellow"/>
        </w:rPr>
        <w:t>AL age acceleration (panel D)</w:t>
      </w:r>
      <w:r>
        <w:rPr>
          <w:color w:val="000000"/>
        </w:rPr>
        <w:t xml:space="preserve"> among premenopausal women (black line</w:t>
      </w:r>
      <w:r w:rsidR="00D835D4">
        <w:rPr>
          <w:color w:val="000000"/>
        </w:rPr>
        <w:t>s</w:t>
      </w:r>
      <w:r>
        <w:rPr>
          <w:color w:val="000000"/>
        </w:rPr>
        <w:t>) and postmenopausal women (grey line</w:t>
      </w:r>
      <w:r w:rsidR="00D835D4">
        <w:rPr>
          <w:color w:val="000000"/>
        </w:rPr>
        <w:t>s</w:t>
      </w:r>
      <w:r>
        <w:rPr>
          <w:color w:val="000000"/>
        </w:rPr>
        <w:t>), National Health and Nutrition Examination Survey (</w:t>
      </w:r>
      <w:r>
        <w:rPr>
          <w:i/>
          <w:iCs/>
          <w:color w:val="000000"/>
        </w:rPr>
        <w:t>n</w:t>
      </w:r>
      <w:r>
        <w:rPr>
          <w:color w:val="000000"/>
        </w:rPr>
        <w:t xml:space="preserve"> = </w:t>
      </w:r>
      <w:r w:rsidR="008C7B42">
        <w:rPr>
          <w:color w:val="000000"/>
        </w:rPr>
        <w:t>4,418</w:t>
      </w:r>
      <w:r>
        <w:rPr>
          <w:color w:val="000000"/>
        </w:rPr>
        <w:t xml:space="preserve">). </w:t>
      </w:r>
      <w:r>
        <w:rPr>
          <w:i/>
          <w:iCs/>
          <w:color w:val="000000"/>
        </w:rPr>
        <w:t>Note:</w:t>
      </w:r>
      <w:r>
        <w:rPr>
          <w:color w:val="000000"/>
        </w:rPr>
        <w:t xml:space="preserve"> Figure generated using marginal standardization adjusted for the distribution of age, BMI, FIPR, smoking, education, and race/ethnicity. </w:t>
      </w:r>
    </w:p>
    <w:p w14:paraId="13D42C48" w14:textId="77777777" w:rsidR="00693C80" w:rsidRPr="00693C80" w:rsidRDefault="00693C80" w:rsidP="00DE4B0E">
      <w:pPr>
        <w:shd w:val="clear" w:color="auto" w:fill="FFFFFF"/>
        <w:spacing w:line="480" w:lineRule="auto"/>
        <w:rPr>
          <w:b/>
          <w:bCs/>
        </w:rPr>
      </w:pPr>
      <w:r w:rsidRPr="00693C80">
        <w:rPr>
          <w:b/>
          <w:bCs/>
        </w:rPr>
        <w:lastRenderedPageBreak/>
        <w:t>Figure 1.</w:t>
      </w:r>
    </w:p>
    <w:p w14:paraId="7923C4A2" w14:textId="5AC801E6" w:rsidR="00693C80" w:rsidRDefault="00572D4B" w:rsidP="00693C80">
      <w:pPr>
        <w:shd w:val="clear" w:color="auto" w:fill="FFFFFF"/>
        <w:spacing w:line="480" w:lineRule="auto"/>
        <w:jc w:val="center"/>
      </w:pPr>
      <w:r>
        <w:rPr>
          <w:noProof/>
        </w:rPr>
        <w:drawing>
          <wp:inline distT="0" distB="0" distL="0" distR="0" wp14:anchorId="2802463C" wp14:editId="3E68530C">
            <wp:extent cx="3435350" cy="359334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3613" cy="3612446"/>
                    </a:xfrm>
                    <a:prstGeom prst="rect">
                      <a:avLst/>
                    </a:prstGeom>
                    <a:noFill/>
                  </pic:spPr>
                </pic:pic>
              </a:graphicData>
            </a:graphic>
          </wp:inline>
        </w:drawing>
      </w:r>
    </w:p>
    <w:p w14:paraId="26631D4E" w14:textId="77777777" w:rsidR="00693C80" w:rsidRDefault="00693C80" w:rsidP="00693C80">
      <w:pPr>
        <w:rPr>
          <w:b/>
          <w:bCs/>
        </w:rPr>
      </w:pPr>
    </w:p>
    <w:p w14:paraId="076D1CC9" w14:textId="77777777" w:rsidR="00693C80" w:rsidRDefault="00693C80" w:rsidP="00693C80">
      <w:pPr>
        <w:rPr>
          <w:b/>
          <w:bCs/>
        </w:rPr>
      </w:pPr>
    </w:p>
    <w:p w14:paraId="2570D72F" w14:textId="4367FD4C" w:rsidR="000A073E" w:rsidRDefault="00693C80" w:rsidP="00693C80">
      <w:pPr>
        <w:rPr>
          <w:b/>
          <w:bCs/>
        </w:rPr>
      </w:pPr>
      <w:r w:rsidRPr="00693C80">
        <w:rPr>
          <w:b/>
          <w:bCs/>
        </w:rPr>
        <w:t xml:space="preserve">Figure 2. </w:t>
      </w:r>
    </w:p>
    <w:p w14:paraId="08096A42" w14:textId="77777777" w:rsidR="00693C80" w:rsidRPr="00693C80" w:rsidRDefault="00693C80" w:rsidP="00693C80"/>
    <w:p w14:paraId="2481B388" w14:textId="78934FEB" w:rsidR="00693C80" w:rsidRDefault="00572D4B" w:rsidP="00693C80">
      <w:pPr>
        <w:shd w:val="clear" w:color="auto" w:fill="FFFFFF"/>
        <w:spacing w:line="480" w:lineRule="auto"/>
        <w:jc w:val="center"/>
      </w:pPr>
      <w:r>
        <w:rPr>
          <w:noProof/>
        </w:rPr>
        <w:lastRenderedPageBreak/>
        <w:drawing>
          <wp:inline distT="0" distB="0" distL="0" distR="0" wp14:anchorId="3CB8AF0D" wp14:editId="49AF3FC0">
            <wp:extent cx="4305300" cy="357777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3411" cy="3584513"/>
                    </a:xfrm>
                    <a:prstGeom prst="rect">
                      <a:avLst/>
                    </a:prstGeom>
                    <a:noFill/>
                    <a:ln>
                      <a:noFill/>
                    </a:ln>
                  </pic:spPr>
                </pic:pic>
              </a:graphicData>
            </a:graphic>
          </wp:inline>
        </w:drawing>
      </w:r>
    </w:p>
    <w:p w14:paraId="0DC1DAC0" w14:textId="491E2517" w:rsidR="00693C80" w:rsidRPr="00693C80" w:rsidRDefault="00693C80" w:rsidP="00693C80">
      <w:pPr>
        <w:shd w:val="clear" w:color="auto" w:fill="FFFFFF"/>
        <w:spacing w:line="480" w:lineRule="auto"/>
      </w:pPr>
      <w:r w:rsidRPr="00693C80">
        <w:rPr>
          <w:b/>
          <w:bCs/>
        </w:rPr>
        <w:t xml:space="preserve">Figure 3. </w:t>
      </w:r>
    </w:p>
    <w:p w14:paraId="21F8C148" w14:textId="0A4BCF8F" w:rsidR="00693C80" w:rsidRDefault="007466FC" w:rsidP="00693C80">
      <w:pPr>
        <w:shd w:val="clear" w:color="auto" w:fill="FFFFFF"/>
        <w:spacing w:line="480" w:lineRule="auto"/>
        <w:jc w:val="center"/>
        <w:rPr>
          <w:b/>
          <w:bCs/>
        </w:rPr>
      </w:pPr>
      <w:r>
        <w:rPr>
          <w:noProof/>
          <w:color w:val="000000"/>
          <w:bdr w:val="none" w:sz="0" w:space="0" w:color="auto" w:frame="1"/>
        </w:rPr>
        <w:drawing>
          <wp:inline distT="0" distB="0" distL="0" distR="0" wp14:anchorId="1A5C0E02" wp14:editId="0BFB7638">
            <wp:extent cx="4959350" cy="41212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7516" cy="4136396"/>
                    </a:xfrm>
                    <a:prstGeom prst="rect">
                      <a:avLst/>
                    </a:prstGeom>
                    <a:noFill/>
                    <a:ln>
                      <a:noFill/>
                    </a:ln>
                  </pic:spPr>
                </pic:pic>
              </a:graphicData>
            </a:graphic>
          </wp:inline>
        </w:drawing>
      </w:r>
    </w:p>
    <w:p w14:paraId="38ACC601" w14:textId="0A100851" w:rsidR="00693C80" w:rsidRDefault="00693C80" w:rsidP="00693C80">
      <w:pPr>
        <w:shd w:val="clear" w:color="auto" w:fill="FFFFFF"/>
        <w:spacing w:line="480" w:lineRule="auto"/>
        <w:jc w:val="center"/>
        <w:rPr>
          <w:b/>
          <w:bCs/>
        </w:rPr>
      </w:pPr>
    </w:p>
    <w:p w14:paraId="241BB7A3" w14:textId="7BE45328" w:rsidR="00693C80" w:rsidRDefault="00693C80" w:rsidP="00693C80">
      <w:pPr>
        <w:shd w:val="clear" w:color="auto" w:fill="FFFFFF"/>
        <w:spacing w:line="480" w:lineRule="auto"/>
        <w:rPr>
          <w:b/>
          <w:bCs/>
        </w:rPr>
      </w:pPr>
      <w:commentRangeStart w:id="73"/>
      <w:commentRangeStart w:id="74"/>
      <w:r>
        <w:rPr>
          <w:b/>
          <w:bCs/>
        </w:rPr>
        <w:t xml:space="preserve">Figure 4. </w:t>
      </w:r>
      <w:commentRangeEnd w:id="73"/>
      <w:r w:rsidR="00A949FD">
        <w:rPr>
          <w:rStyle w:val="CommentReference"/>
        </w:rPr>
        <w:commentReference w:id="73"/>
      </w:r>
      <w:commentRangeEnd w:id="74"/>
      <w:r w:rsidR="00236A18">
        <w:rPr>
          <w:rStyle w:val="CommentReference"/>
        </w:rPr>
        <w:commentReference w:id="74"/>
      </w:r>
    </w:p>
    <w:p w14:paraId="01572C55" w14:textId="2CC6325C" w:rsidR="00693C80" w:rsidRDefault="00D835D4" w:rsidP="00693C80">
      <w:pPr>
        <w:shd w:val="clear" w:color="auto" w:fill="FFFFFF"/>
        <w:spacing w:line="480" w:lineRule="auto"/>
        <w:rPr>
          <w:b/>
          <w:bCs/>
        </w:rPr>
      </w:pPr>
      <w:r>
        <w:rPr>
          <w:b/>
          <w:bCs/>
          <w:noProof/>
        </w:rPr>
        <w:drawing>
          <wp:inline distT="0" distB="0" distL="0" distR="0" wp14:anchorId="72CF3B88" wp14:editId="0B32EDBF">
            <wp:extent cx="6770509" cy="46668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81309" cy="4674334"/>
                    </a:xfrm>
                    <a:prstGeom prst="rect">
                      <a:avLst/>
                    </a:prstGeom>
                    <a:noFill/>
                  </pic:spPr>
                </pic:pic>
              </a:graphicData>
            </a:graphic>
          </wp:inline>
        </w:drawing>
      </w:r>
    </w:p>
    <w:p w14:paraId="1937277A" w14:textId="754FCD87" w:rsidR="00693C80" w:rsidRDefault="00693C80" w:rsidP="00693C80">
      <w:pPr>
        <w:shd w:val="clear" w:color="auto" w:fill="FFFFFF"/>
        <w:spacing w:line="480" w:lineRule="auto"/>
        <w:jc w:val="center"/>
        <w:rPr>
          <w:b/>
          <w:bCs/>
        </w:rPr>
      </w:pPr>
    </w:p>
    <w:p w14:paraId="40EF6903" w14:textId="5B65D60B" w:rsidR="00693C80" w:rsidRDefault="00693C80">
      <w:pPr>
        <w:rPr>
          <w:b/>
          <w:bCs/>
        </w:rPr>
      </w:pPr>
      <w:r>
        <w:rPr>
          <w:b/>
          <w:bCs/>
        </w:rPr>
        <w:br w:type="page"/>
      </w:r>
    </w:p>
    <w:p w14:paraId="463364EA" w14:textId="03FA8264" w:rsidR="00693C80" w:rsidRDefault="00693C80" w:rsidP="00693C80">
      <w:pPr>
        <w:spacing w:line="240" w:lineRule="auto"/>
      </w:pPr>
      <w:r w:rsidRPr="00405935">
        <w:rPr>
          <w:b/>
          <w:bCs/>
        </w:rPr>
        <w:lastRenderedPageBreak/>
        <w:t xml:space="preserve">Table </w:t>
      </w:r>
      <w:r>
        <w:rPr>
          <w:b/>
          <w:bCs/>
        </w:rPr>
        <w:t>1</w:t>
      </w:r>
      <w:r w:rsidRPr="00405935">
        <w:rPr>
          <w:b/>
          <w:bCs/>
        </w:rPr>
        <w:t xml:space="preserve">. </w:t>
      </w:r>
      <w:r w:rsidRPr="00405935">
        <w:t>Sample demographic characteristics (</w:t>
      </w:r>
      <w:r w:rsidRPr="006A2045">
        <w:rPr>
          <w:i/>
          <w:iCs/>
        </w:rPr>
        <w:t>n</w:t>
      </w:r>
      <w:r w:rsidRPr="00405935">
        <w:t xml:space="preserve"> = </w:t>
      </w:r>
      <w:r w:rsidR="007466FC">
        <w:t>4,418</w:t>
      </w:r>
      <w:r w:rsidRPr="00405935">
        <w:t xml:space="preserve">), National Health and Nutrition Examination Survey, 1999-2010. </w:t>
      </w:r>
      <w:r w:rsidR="00D72B1F" w:rsidRPr="00595A1F">
        <w:rPr>
          <w:highlight w:val="yellow"/>
        </w:rPr>
        <w:t xml:space="preserve">Means, standard errors (SE), and percentages </w:t>
      </w:r>
      <w:r w:rsidR="00595A1F" w:rsidRPr="00595A1F">
        <w:rPr>
          <w:highlight w:val="yellow"/>
        </w:rPr>
        <w:t xml:space="preserve">represent </w:t>
      </w:r>
      <w:proofErr w:type="gramStart"/>
      <w:r w:rsidR="00595A1F" w:rsidRPr="00595A1F">
        <w:rPr>
          <w:highlight w:val="yellow"/>
        </w:rPr>
        <w:t>nationally-representative</w:t>
      </w:r>
      <w:proofErr w:type="gramEnd"/>
      <w:r w:rsidR="00595A1F" w:rsidRPr="00595A1F">
        <w:rPr>
          <w:highlight w:val="yellow"/>
        </w:rPr>
        <w:t xml:space="preserve"> estimates based on adjustment for complex survey design, survey nonresponse, non-coverage, and complex survey design.</w:t>
      </w:r>
    </w:p>
    <w:p w14:paraId="3CB33ACD" w14:textId="77777777" w:rsidR="00693C80" w:rsidRPr="00405935" w:rsidRDefault="00693C80" w:rsidP="00693C80">
      <w:pPr>
        <w:spacing w:line="240" w:lineRule="auto"/>
      </w:pPr>
    </w:p>
    <w:tbl>
      <w:tblPr>
        <w:tblStyle w:val="TableGrid"/>
        <w:tblpPr w:leftFromText="180" w:rightFromText="180" w:vertAnchor="text" w:horzAnchor="margin"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622"/>
      </w:tblGrid>
      <w:tr w:rsidR="00693C80" w:rsidRPr="00405935" w14:paraId="558912E3" w14:textId="77777777" w:rsidTr="00D72B1F">
        <w:trPr>
          <w:trHeight w:val="19"/>
        </w:trPr>
        <w:tc>
          <w:tcPr>
            <w:tcW w:w="4050" w:type="dxa"/>
            <w:tcBorders>
              <w:top w:val="single" w:sz="4" w:space="0" w:color="auto"/>
            </w:tcBorders>
          </w:tcPr>
          <w:p w14:paraId="42E3A37D" w14:textId="6305CD20" w:rsidR="00693C80" w:rsidRPr="00405935" w:rsidRDefault="00693C80" w:rsidP="00B66627">
            <w:pPr>
              <w:rPr>
                <w:rFonts w:ascii="Arial" w:hAnsi="Arial" w:cs="Arial"/>
              </w:rPr>
            </w:pPr>
            <w:r w:rsidRPr="00405935">
              <w:rPr>
                <w:rFonts w:ascii="Arial" w:hAnsi="Arial" w:cs="Arial"/>
              </w:rPr>
              <w:t>Mean age (SE</w:t>
            </w:r>
            <w:r w:rsidR="000D5CC4">
              <w:rPr>
                <w:rFonts w:ascii="Arial" w:hAnsi="Arial" w:cs="Arial"/>
              </w:rPr>
              <w:t>, range</w:t>
            </w:r>
            <w:r w:rsidRPr="00405935">
              <w:rPr>
                <w:rFonts w:ascii="Arial" w:hAnsi="Arial" w:cs="Arial"/>
              </w:rPr>
              <w:t>)</w:t>
            </w:r>
          </w:p>
        </w:tc>
        <w:tc>
          <w:tcPr>
            <w:tcW w:w="2544" w:type="dxa"/>
            <w:tcBorders>
              <w:top w:val="single" w:sz="4" w:space="0" w:color="auto"/>
            </w:tcBorders>
          </w:tcPr>
          <w:p w14:paraId="3203C428" w14:textId="78E2FE20" w:rsidR="00693C80" w:rsidRPr="00405935" w:rsidRDefault="002B4C5F" w:rsidP="00B66627">
            <w:pPr>
              <w:rPr>
                <w:rFonts w:ascii="Arial" w:hAnsi="Arial" w:cs="Arial"/>
              </w:rPr>
            </w:pPr>
            <w:ins w:id="75" w:author="Hastings, Waylon James" w:date="2020-10-05T12:25:00Z">
              <w:r>
                <w:rPr>
                  <w:rFonts w:ascii="Arial" w:hAnsi="Arial" w:cs="Arial"/>
                </w:rPr>
                <w:t>50.31</w:t>
              </w:r>
            </w:ins>
            <w:del w:id="76" w:author="Hastings, Waylon James" w:date="2020-10-05T12:25:00Z">
              <w:r w:rsidR="00D678E6" w:rsidDel="002B4C5F">
                <w:rPr>
                  <w:rFonts w:ascii="Arial" w:hAnsi="Arial" w:cs="Arial"/>
                </w:rPr>
                <w:delText>47.51</w:delText>
              </w:r>
            </w:del>
            <w:r w:rsidR="00693C80" w:rsidRPr="00405935">
              <w:rPr>
                <w:rFonts w:ascii="Arial" w:hAnsi="Arial" w:cs="Arial"/>
              </w:rPr>
              <w:t xml:space="preserve"> (0.</w:t>
            </w:r>
            <w:ins w:id="77" w:author="Hastings, Waylon James" w:date="2020-10-05T12:25:00Z">
              <w:r>
                <w:rPr>
                  <w:rFonts w:ascii="Arial" w:hAnsi="Arial" w:cs="Arial"/>
                </w:rPr>
                <w:t>28</w:t>
              </w:r>
            </w:ins>
            <w:del w:id="78" w:author="Hastings, Waylon James" w:date="2020-10-05T12:25:00Z">
              <w:r w:rsidR="00D678E6" w:rsidDel="002B4C5F">
                <w:rPr>
                  <w:rFonts w:ascii="Arial" w:hAnsi="Arial" w:cs="Arial"/>
                </w:rPr>
                <w:delText>39</w:delText>
              </w:r>
            </w:del>
            <w:r w:rsidR="00CD6A6B">
              <w:rPr>
                <w:rFonts w:ascii="Arial" w:hAnsi="Arial" w:cs="Arial"/>
              </w:rPr>
              <w:t>, 20-84</w:t>
            </w:r>
            <w:r w:rsidR="00693C80" w:rsidRPr="00405935">
              <w:rPr>
                <w:rFonts w:ascii="Arial" w:hAnsi="Arial" w:cs="Arial"/>
              </w:rPr>
              <w:t>)</w:t>
            </w:r>
          </w:p>
        </w:tc>
      </w:tr>
      <w:tr w:rsidR="00693C80" w:rsidRPr="00405935" w14:paraId="58C0F318" w14:textId="77777777" w:rsidTr="00D72B1F">
        <w:trPr>
          <w:trHeight w:val="19"/>
        </w:trPr>
        <w:tc>
          <w:tcPr>
            <w:tcW w:w="4050" w:type="dxa"/>
          </w:tcPr>
          <w:p w14:paraId="06A67EF0" w14:textId="0F3363F6" w:rsidR="00693C80" w:rsidRPr="00405935" w:rsidRDefault="00693C80" w:rsidP="00B66627">
            <w:pPr>
              <w:rPr>
                <w:rFonts w:ascii="Arial" w:hAnsi="Arial" w:cs="Arial"/>
              </w:rPr>
            </w:pPr>
            <w:r w:rsidRPr="00405935">
              <w:rPr>
                <w:rFonts w:ascii="Arial" w:hAnsi="Arial" w:cs="Arial"/>
              </w:rPr>
              <w:t>Mean BMI (SE</w:t>
            </w:r>
            <w:r w:rsidR="000D5CC4">
              <w:rPr>
                <w:rFonts w:ascii="Arial" w:hAnsi="Arial" w:cs="Arial"/>
              </w:rPr>
              <w:t>, range</w:t>
            </w:r>
            <w:r w:rsidRPr="00405935">
              <w:rPr>
                <w:rFonts w:ascii="Arial" w:hAnsi="Arial" w:cs="Arial"/>
              </w:rPr>
              <w:t>)</w:t>
            </w:r>
          </w:p>
        </w:tc>
        <w:tc>
          <w:tcPr>
            <w:tcW w:w="2544" w:type="dxa"/>
          </w:tcPr>
          <w:p w14:paraId="3C6062F4" w14:textId="50FB981D" w:rsidR="00693C80" w:rsidRPr="00405935" w:rsidRDefault="002B4C5F" w:rsidP="00B66627">
            <w:pPr>
              <w:rPr>
                <w:rFonts w:ascii="Arial" w:hAnsi="Arial" w:cs="Arial"/>
              </w:rPr>
            </w:pPr>
            <w:ins w:id="79" w:author="Hastings, Waylon James" w:date="2020-10-05T12:26:00Z">
              <w:r>
                <w:rPr>
                  <w:rFonts w:ascii="Arial" w:hAnsi="Arial" w:cs="Arial"/>
                </w:rPr>
                <w:t>29.15</w:t>
              </w:r>
            </w:ins>
            <w:del w:id="80" w:author="Hastings, Waylon James" w:date="2020-10-05T12:26:00Z">
              <w:r w:rsidR="00693C80" w:rsidRPr="00405935" w:rsidDel="002B4C5F">
                <w:rPr>
                  <w:rFonts w:ascii="Arial" w:hAnsi="Arial" w:cs="Arial"/>
                </w:rPr>
                <w:delText>28.</w:delText>
              </w:r>
              <w:r w:rsidR="00D678E6" w:rsidDel="002B4C5F">
                <w:rPr>
                  <w:rFonts w:ascii="Arial" w:hAnsi="Arial" w:cs="Arial"/>
                </w:rPr>
                <w:delText>56</w:delText>
              </w:r>
            </w:del>
            <w:r w:rsidR="00693C80" w:rsidRPr="00405935">
              <w:rPr>
                <w:rFonts w:ascii="Arial" w:hAnsi="Arial" w:cs="Arial"/>
              </w:rPr>
              <w:t xml:space="preserve"> (0.</w:t>
            </w:r>
            <w:ins w:id="81" w:author="Hastings, Waylon James" w:date="2020-10-05T12:26:00Z">
              <w:r>
                <w:rPr>
                  <w:rFonts w:ascii="Arial" w:hAnsi="Arial" w:cs="Arial"/>
                </w:rPr>
                <w:t>11</w:t>
              </w:r>
            </w:ins>
            <w:del w:id="82" w:author="Hastings, Waylon James" w:date="2020-10-05T12:26:00Z">
              <w:r w:rsidR="00D678E6" w:rsidDel="002B4C5F">
                <w:rPr>
                  <w:rFonts w:ascii="Arial" w:hAnsi="Arial" w:cs="Arial"/>
                </w:rPr>
                <w:delText>13</w:delText>
              </w:r>
            </w:del>
            <w:r w:rsidR="00CD6A6B">
              <w:rPr>
                <w:rFonts w:ascii="Arial" w:hAnsi="Arial" w:cs="Arial"/>
              </w:rPr>
              <w:t>, 14.7-71.3</w:t>
            </w:r>
            <w:r w:rsidR="00693C80" w:rsidRPr="00405935">
              <w:rPr>
                <w:rFonts w:ascii="Arial" w:hAnsi="Arial" w:cs="Arial"/>
              </w:rPr>
              <w:t>)</w:t>
            </w:r>
          </w:p>
        </w:tc>
      </w:tr>
      <w:tr w:rsidR="00693C80" w:rsidRPr="00405935" w14:paraId="55AABB09" w14:textId="77777777" w:rsidTr="00D72B1F">
        <w:trPr>
          <w:trHeight w:val="19"/>
        </w:trPr>
        <w:tc>
          <w:tcPr>
            <w:tcW w:w="4050" w:type="dxa"/>
          </w:tcPr>
          <w:p w14:paraId="7D3AD25B" w14:textId="4C496FE6" w:rsidR="00693C80" w:rsidRPr="00405935" w:rsidRDefault="00693C80" w:rsidP="00B66627">
            <w:pPr>
              <w:rPr>
                <w:rFonts w:ascii="Arial" w:hAnsi="Arial" w:cs="Arial"/>
              </w:rPr>
            </w:pPr>
            <w:r w:rsidRPr="00405935">
              <w:rPr>
                <w:rFonts w:ascii="Arial" w:hAnsi="Arial" w:cs="Arial"/>
              </w:rPr>
              <w:t>Mean FIPR (SE</w:t>
            </w:r>
            <w:r w:rsidR="000D5CC4">
              <w:rPr>
                <w:rFonts w:ascii="Arial" w:hAnsi="Arial" w:cs="Arial"/>
              </w:rPr>
              <w:t>, range</w:t>
            </w:r>
            <w:r w:rsidRPr="00405935">
              <w:rPr>
                <w:rFonts w:ascii="Arial" w:hAnsi="Arial" w:cs="Arial"/>
              </w:rPr>
              <w:t>)</w:t>
            </w:r>
          </w:p>
        </w:tc>
        <w:tc>
          <w:tcPr>
            <w:tcW w:w="2544" w:type="dxa"/>
          </w:tcPr>
          <w:p w14:paraId="54A4E9D0" w14:textId="0B689E81" w:rsidR="00693C80" w:rsidRPr="00405935" w:rsidRDefault="00693C80" w:rsidP="00B66627">
            <w:pPr>
              <w:rPr>
                <w:rFonts w:ascii="Arial" w:hAnsi="Arial" w:cs="Arial"/>
              </w:rPr>
            </w:pPr>
            <w:r w:rsidRPr="00405935">
              <w:rPr>
                <w:rFonts w:ascii="Arial" w:hAnsi="Arial" w:cs="Arial"/>
              </w:rPr>
              <w:t>2.</w:t>
            </w:r>
            <w:ins w:id="83" w:author="Hastings, Waylon James" w:date="2020-10-05T12:26:00Z">
              <w:r w:rsidR="002B4C5F">
                <w:rPr>
                  <w:rFonts w:ascii="Arial" w:hAnsi="Arial" w:cs="Arial"/>
                </w:rPr>
                <w:t>58</w:t>
              </w:r>
            </w:ins>
            <w:del w:id="84" w:author="Hastings, Waylon James" w:date="2020-10-05T12:26:00Z">
              <w:r w:rsidRPr="00405935" w:rsidDel="002B4C5F">
                <w:rPr>
                  <w:rFonts w:ascii="Arial" w:hAnsi="Arial" w:cs="Arial"/>
                </w:rPr>
                <w:delText>9</w:delText>
              </w:r>
              <w:r w:rsidR="00D678E6" w:rsidDel="002B4C5F">
                <w:rPr>
                  <w:rFonts w:ascii="Arial" w:hAnsi="Arial" w:cs="Arial"/>
                </w:rPr>
                <w:delText>3</w:delText>
              </w:r>
            </w:del>
            <w:r w:rsidRPr="00405935">
              <w:rPr>
                <w:rFonts w:ascii="Arial" w:hAnsi="Arial" w:cs="Arial"/>
              </w:rPr>
              <w:t xml:space="preserve"> (0.0</w:t>
            </w:r>
            <w:del w:id="85" w:author="Hastings, Waylon James" w:date="2020-10-05T12:26:00Z">
              <w:r w:rsidR="00D678E6" w:rsidDel="002B4C5F">
                <w:rPr>
                  <w:rFonts w:ascii="Arial" w:hAnsi="Arial" w:cs="Arial"/>
                </w:rPr>
                <w:delText>4</w:delText>
              </w:r>
            </w:del>
            <w:ins w:id="86" w:author="Hastings, Waylon James" w:date="2020-10-05T12:26:00Z">
              <w:r w:rsidR="002B4C5F">
                <w:rPr>
                  <w:rFonts w:ascii="Arial" w:hAnsi="Arial" w:cs="Arial"/>
                </w:rPr>
                <w:t>2</w:t>
              </w:r>
            </w:ins>
            <w:r w:rsidR="00CD6A6B">
              <w:rPr>
                <w:rFonts w:ascii="Arial" w:hAnsi="Arial" w:cs="Arial"/>
              </w:rPr>
              <w:t>, 0-5</w:t>
            </w:r>
            <w:r w:rsidRPr="00405935">
              <w:rPr>
                <w:rFonts w:ascii="Arial" w:hAnsi="Arial" w:cs="Arial"/>
              </w:rPr>
              <w:t>)</w:t>
            </w:r>
          </w:p>
        </w:tc>
      </w:tr>
      <w:tr w:rsidR="00693C80" w:rsidRPr="00405935" w14:paraId="7AB5949F" w14:textId="77777777" w:rsidTr="00D72B1F">
        <w:trPr>
          <w:trHeight w:val="19"/>
        </w:trPr>
        <w:tc>
          <w:tcPr>
            <w:tcW w:w="4050" w:type="dxa"/>
          </w:tcPr>
          <w:p w14:paraId="11D62662" w14:textId="1475243B" w:rsidR="00693C80" w:rsidRPr="00405935" w:rsidRDefault="00693C80" w:rsidP="00B66627">
            <w:pPr>
              <w:rPr>
                <w:rFonts w:ascii="Arial" w:hAnsi="Arial" w:cs="Arial"/>
              </w:rPr>
            </w:pPr>
            <w:r w:rsidRPr="00405935">
              <w:rPr>
                <w:rFonts w:ascii="Arial" w:hAnsi="Arial" w:cs="Arial"/>
              </w:rPr>
              <w:t>Smoking (</w:t>
            </w:r>
            <w:r w:rsidR="000D5CC4">
              <w:rPr>
                <w:rFonts w:ascii="Arial" w:hAnsi="Arial" w:cs="Arial"/>
              </w:rPr>
              <w:t>n</w:t>
            </w:r>
            <w:r w:rsidRPr="00405935">
              <w:rPr>
                <w:rFonts w:ascii="Arial" w:hAnsi="Arial" w:cs="Arial"/>
              </w:rPr>
              <w:t xml:space="preserve">, </w:t>
            </w:r>
            <w:r w:rsidR="000D5CC4">
              <w:rPr>
                <w:rFonts w:ascii="Arial" w:hAnsi="Arial" w:cs="Arial"/>
              </w:rPr>
              <w:t>%</w:t>
            </w:r>
            <w:r w:rsidRPr="00405935">
              <w:rPr>
                <w:rFonts w:ascii="Arial" w:hAnsi="Arial" w:cs="Arial"/>
              </w:rPr>
              <w:t>)</w:t>
            </w:r>
          </w:p>
        </w:tc>
        <w:tc>
          <w:tcPr>
            <w:tcW w:w="2544" w:type="dxa"/>
          </w:tcPr>
          <w:p w14:paraId="5F8B3678" w14:textId="77777777" w:rsidR="00693C80" w:rsidRPr="00405935" w:rsidRDefault="00693C80" w:rsidP="00B66627">
            <w:pPr>
              <w:rPr>
                <w:rFonts w:ascii="Arial" w:hAnsi="Arial" w:cs="Arial"/>
              </w:rPr>
            </w:pPr>
          </w:p>
        </w:tc>
      </w:tr>
      <w:tr w:rsidR="00693C80" w:rsidRPr="00405935" w14:paraId="0B75DE78" w14:textId="77777777" w:rsidTr="00D72B1F">
        <w:trPr>
          <w:trHeight w:val="19"/>
        </w:trPr>
        <w:tc>
          <w:tcPr>
            <w:tcW w:w="4050" w:type="dxa"/>
          </w:tcPr>
          <w:p w14:paraId="2313A1B5" w14:textId="77777777" w:rsidR="00693C80" w:rsidRPr="00405935" w:rsidRDefault="00693C80" w:rsidP="00B66627">
            <w:pPr>
              <w:ind w:firstLine="340"/>
              <w:rPr>
                <w:rFonts w:ascii="Arial" w:hAnsi="Arial" w:cs="Arial"/>
              </w:rPr>
            </w:pPr>
            <w:r w:rsidRPr="00405935">
              <w:rPr>
                <w:rFonts w:ascii="Arial" w:hAnsi="Arial" w:cs="Arial"/>
              </w:rPr>
              <w:t>Never</w:t>
            </w:r>
          </w:p>
        </w:tc>
        <w:tc>
          <w:tcPr>
            <w:tcW w:w="2544" w:type="dxa"/>
          </w:tcPr>
          <w:p w14:paraId="432F5FAA" w14:textId="711CF427" w:rsidR="00693C80" w:rsidRPr="00405935" w:rsidRDefault="00CD6A6B" w:rsidP="00B66627">
            <w:pPr>
              <w:rPr>
                <w:rFonts w:ascii="Arial" w:hAnsi="Arial" w:cs="Arial"/>
              </w:rPr>
            </w:pPr>
            <w:r>
              <w:rPr>
                <w:rFonts w:ascii="Arial" w:hAnsi="Arial" w:cs="Arial"/>
              </w:rPr>
              <w:t>2645</w:t>
            </w:r>
            <w:r w:rsidR="00693C80" w:rsidRPr="00405935">
              <w:rPr>
                <w:rFonts w:ascii="Arial" w:hAnsi="Arial" w:cs="Arial"/>
              </w:rPr>
              <w:t xml:space="preserve"> (</w:t>
            </w:r>
            <w:r w:rsidR="00D72B1F">
              <w:rPr>
                <w:rFonts w:ascii="Arial" w:hAnsi="Arial" w:cs="Arial"/>
              </w:rPr>
              <w:t>5</w:t>
            </w:r>
            <w:del w:id="87" w:author="Hastings, Waylon James" w:date="2020-10-05T12:28:00Z">
              <w:r w:rsidR="00D72B1F" w:rsidDel="002B4C5F">
                <w:rPr>
                  <w:rFonts w:ascii="Arial" w:hAnsi="Arial" w:cs="Arial"/>
                </w:rPr>
                <w:delText>6</w:delText>
              </w:r>
            </w:del>
            <w:ins w:id="88" w:author="Hastings, Waylon James" w:date="2020-10-05T12:28:00Z">
              <w:r w:rsidR="002B4C5F">
                <w:rPr>
                  <w:rFonts w:ascii="Arial" w:hAnsi="Arial" w:cs="Arial"/>
                </w:rPr>
                <w:t>9.9</w:t>
              </w:r>
            </w:ins>
            <w:del w:id="89" w:author="Hastings, Waylon James" w:date="2020-10-05T12:28:00Z">
              <w:r w:rsidR="00D72B1F" w:rsidDel="002B4C5F">
                <w:rPr>
                  <w:rFonts w:ascii="Arial" w:hAnsi="Arial" w:cs="Arial"/>
                </w:rPr>
                <w:delText>.3</w:delText>
              </w:r>
            </w:del>
            <w:r w:rsidR="00D72B1F">
              <w:rPr>
                <w:rFonts w:ascii="Arial" w:hAnsi="Arial" w:cs="Arial"/>
              </w:rPr>
              <w:t>%</w:t>
            </w:r>
            <w:r w:rsidR="00693C80" w:rsidRPr="00405935">
              <w:rPr>
                <w:rFonts w:ascii="Arial" w:hAnsi="Arial" w:cs="Arial"/>
              </w:rPr>
              <w:t>)</w:t>
            </w:r>
          </w:p>
        </w:tc>
      </w:tr>
      <w:tr w:rsidR="00693C80" w:rsidRPr="00405935" w14:paraId="0589D9E2" w14:textId="77777777" w:rsidTr="00D72B1F">
        <w:trPr>
          <w:trHeight w:val="19"/>
        </w:trPr>
        <w:tc>
          <w:tcPr>
            <w:tcW w:w="4050" w:type="dxa"/>
          </w:tcPr>
          <w:p w14:paraId="43E44FAD" w14:textId="77777777" w:rsidR="00693C80" w:rsidRPr="00405935" w:rsidRDefault="00693C80" w:rsidP="00B66627">
            <w:pPr>
              <w:ind w:firstLine="340"/>
              <w:rPr>
                <w:rFonts w:ascii="Arial" w:hAnsi="Arial" w:cs="Arial"/>
              </w:rPr>
            </w:pPr>
            <w:r w:rsidRPr="00405935">
              <w:rPr>
                <w:rFonts w:ascii="Arial" w:hAnsi="Arial" w:cs="Arial"/>
              </w:rPr>
              <w:t>Past</w:t>
            </w:r>
          </w:p>
        </w:tc>
        <w:tc>
          <w:tcPr>
            <w:tcW w:w="2544" w:type="dxa"/>
          </w:tcPr>
          <w:p w14:paraId="28D16E86" w14:textId="243CA903" w:rsidR="00693C80" w:rsidRPr="00405935" w:rsidRDefault="00D678E6" w:rsidP="00B66627">
            <w:pPr>
              <w:rPr>
                <w:rFonts w:ascii="Arial" w:hAnsi="Arial" w:cs="Arial"/>
              </w:rPr>
            </w:pPr>
            <w:r>
              <w:rPr>
                <w:rFonts w:ascii="Arial" w:hAnsi="Arial" w:cs="Arial"/>
              </w:rPr>
              <w:t>949</w:t>
            </w:r>
            <w:r w:rsidR="00693C80" w:rsidRPr="00405935">
              <w:rPr>
                <w:rFonts w:ascii="Arial" w:hAnsi="Arial" w:cs="Arial"/>
              </w:rPr>
              <w:t xml:space="preserve"> (</w:t>
            </w:r>
            <w:r>
              <w:rPr>
                <w:rFonts w:ascii="Arial" w:hAnsi="Arial" w:cs="Arial"/>
              </w:rPr>
              <w:t>2</w:t>
            </w:r>
            <w:ins w:id="90" w:author="Hastings, Waylon James" w:date="2020-10-05T12:28:00Z">
              <w:r w:rsidR="002B4C5F">
                <w:rPr>
                  <w:rFonts w:ascii="Arial" w:hAnsi="Arial" w:cs="Arial"/>
                </w:rPr>
                <w:t>2.5</w:t>
              </w:r>
            </w:ins>
            <w:del w:id="91" w:author="Hastings, Waylon James" w:date="2020-10-05T12:28:00Z">
              <w:r w:rsidDel="002B4C5F">
                <w:rPr>
                  <w:rFonts w:ascii="Arial" w:hAnsi="Arial" w:cs="Arial"/>
                </w:rPr>
                <w:delText>2.8</w:delText>
              </w:r>
            </w:del>
            <w:r>
              <w:rPr>
                <w:rFonts w:ascii="Arial" w:hAnsi="Arial" w:cs="Arial"/>
              </w:rPr>
              <w:t>%</w:t>
            </w:r>
            <w:r w:rsidR="00693C80" w:rsidRPr="00405935">
              <w:rPr>
                <w:rFonts w:ascii="Arial" w:hAnsi="Arial" w:cs="Arial"/>
              </w:rPr>
              <w:t>)</w:t>
            </w:r>
          </w:p>
        </w:tc>
      </w:tr>
      <w:tr w:rsidR="00693C80" w:rsidRPr="00405935" w14:paraId="6DB11D67" w14:textId="77777777" w:rsidTr="00D72B1F">
        <w:trPr>
          <w:trHeight w:val="19"/>
        </w:trPr>
        <w:tc>
          <w:tcPr>
            <w:tcW w:w="4050" w:type="dxa"/>
          </w:tcPr>
          <w:p w14:paraId="1478665B" w14:textId="77777777" w:rsidR="00693C80" w:rsidRPr="00405935" w:rsidRDefault="00693C80" w:rsidP="00B66627">
            <w:pPr>
              <w:ind w:firstLine="340"/>
              <w:rPr>
                <w:rFonts w:ascii="Arial" w:hAnsi="Arial" w:cs="Arial"/>
              </w:rPr>
            </w:pPr>
            <w:r w:rsidRPr="00405935">
              <w:rPr>
                <w:rFonts w:ascii="Arial" w:hAnsi="Arial" w:cs="Arial"/>
              </w:rPr>
              <w:t>Current</w:t>
            </w:r>
          </w:p>
        </w:tc>
        <w:tc>
          <w:tcPr>
            <w:tcW w:w="2544" w:type="dxa"/>
          </w:tcPr>
          <w:p w14:paraId="69FB6DD3" w14:textId="626267DD" w:rsidR="00693C80" w:rsidRPr="00405935" w:rsidRDefault="00D678E6" w:rsidP="00B66627">
            <w:pPr>
              <w:rPr>
                <w:rFonts w:ascii="Arial" w:hAnsi="Arial" w:cs="Arial"/>
              </w:rPr>
            </w:pPr>
            <w:r>
              <w:rPr>
                <w:rFonts w:ascii="Arial" w:hAnsi="Arial" w:cs="Arial"/>
              </w:rPr>
              <w:t>824</w:t>
            </w:r>
            <w:r w:rsidR="00693C80" w:rsidRPr="00405935">
              <w:rPr>
                <w:rFonts w:ascii="Arial" w:hAnsi="Arial" w:cs="Arial"/>
              </w:rPr>
              <w:t xml:space="preserve"> (</w:t>
            </w:r>
            <w:ins w:id="92" w:author="Hastings, Waylon James" w:date="2020-10-05T12:29:00Z">
              <w:r w:rsidR="002B4C5F">
                <w:rPr>
                  <w:rFonts w:ascii="Arial" w:hAnsi="Arial" w:cs="Arial"/>
                </w:rPr>
                <w:t>18.6</w:t>
              </w:r>
            </w:ins>
            <w:del w:id="93" w:author="Hastings, Waylon James" w:date="2020-10-05T12:28:00Z">
              <w:r w:rsidDel="002B4C5F">
                <w:rPr>
                  <w:rFonts w:ascii="Arial" w:hAnsi="Arial" w:cs="Arial"/>
                </w:rPr>
                <w:delText>20</w:delText>
              </w:r>
            </w:del>
            <w:del w:id="94" w:author="Hastings, Waylon James" w:date="2020-10-05T12:29:00Z">
              <w:r w:rsidDel="002B4C5F">
                <w:rPr>
                  <w:rFonts w:ascii="Arial" w:hAnsi="Arial" w:cs="Arial"/>
                </w:rPr>
                <w:delText>.8</w:delText>
              </w:r>
            </w:del>
            <w:r>
              <w:rPr>
                <w:rFonts w:ascii="Arial" w:hAnsi="Arial" w:cs="Arial"/>
              </w:rPr>
              <w:t>%</w:t>
            </w:r>
            <w:r w:rsidR="00693C80" w:rsidRPr="00405935">
              <w:rPr>
                <w:rFonts w:ascii="Arial" w:hAnsi="Arial" w:cs="Arial"/>
              </w:rPr>
              <w:t>)</w:t>
            </w:r>
          </w:p>
        </w:tc>
      </w:tr>
      <w:tr w:rsidR="00693C80" w:rsidRPr="00405935" w14:paraId="2F8FB32C" w14:textId="77777777" w:rsidTr="00D72B1F">
        <w:trPr>
          <w:trHeight w:val="19"/>
        </w:trPr>
        <w:tc>
          <w:tcPr>
            <w:tcW w:w="4050" w:type="dxa"/>
          </w:tcPr>
          <w:p w14:paraId="3EC1EBE2" w14:textId="03CC1CA9" w:rsidR="00693C80" w:rsidRPr="00595A1F" w:rsidRDefault="00693C80" w:rsidP="00B66627">
            <w:pPr>
              <w:rPr>
                <w:rFonts w:ascii="Arial" w:hAnsi="Arial" w:cs="Arial"/>
                <w:highlight w:val="magenta"/>
              </w:rPr>
            </w:pPr>
            <w:r w:rsidRPr="00595A1F">
              <w:rPr>
                <w:rFonts w:ascii="Arial" w:hAnsi="Arial" w:cs="Arial"/>
                <w:highlight w:val="magenta"/>
              </w:rPr>
              <w:t xml:space="preserve">Education </w:t>
            </w:r>
            <w:r w:rsidR="000D5CC4" w:rsidRPr="00595A1F">
              <w:rPr>
                <w:rFonts w:ascii="Arial" w:hAnsi="Arial" w:cs="Arial"/>
                <w:highlight w:val="magenta"/>
              </w:rPr>
              <w:t>(n, %)</w:t>
            </w:r>
          </w:p>
        </w:tc>
        <w:tc>
          <w:tcPr>
            <w:tcW w:w="2544" w:type="dxa"/>
          </w:tcPr>
          <w:p w14:paraId="3083137F" w14:textId="77777777" w:rsidR="00693C80" w:rsidRPr="00595A1F" w:rsidRDefault="00693C80" w:rsidP="00B66627">
            <w:pPr>
              <w:rPr>
                <w:rFonts w:ascii="Arial" w:hAnsi="Arial" w:cs="Arial"/>
                <w:highlight w:val="magenta"/>
              </w:rPr>
            </w:pPr>
          </w:p>
        </w:tc>
      </w:tr>
      <w:tr w:rsidR="00693C80" w:rsidRPr="00405935" w14:paraId="374E4D7B" w14:textId="77777777" w:rsidTr="00D72B1F">
        <w:trPr>
          <w:trHeight w:val="19"/>
        </w:trPr>
        <w:tc>
          <w:tcPr>
            <w:tcW w:w="4050" w:type="dxa"/>
          </w:tcPr>
          <w:p w14:paraId="36D97620" w14:textId="77777777" w:rsidR="00693C80" w:rsidRPr="00595A1F" w:rsidRDefault="00693C80" w:rsidP="00B66627">
            <w:pPr>
              <w:ind w:firstLine="340"/>
              <w:rPr>
                <w:rFonts w:ascii="Arial" w:hAnsi="Arial" w:cs="Arial"/>
                <w:highlight w:val="magenta"/>
              </w:rPr>
            </w:pPr>
            <w:r w:rsidRPr="00595A1F">
              <w:rPr>
                <w:rFonts w:ascii="Arial" w:hAnsi="Arial" w:cs="Arial"/>
                <w:highlight w:val="magenta"/>
              </w:rPr>
              <w:t>Less than high school</w:t>
            </w:r>
          </w:p>
        </w:tc>
        <w:tc>
          <w:tcPr>
            <w:tcW w:w="2544" w:type="dxa"/>
          </w:tcPr>
          <w:p w14:paraId="4F958CFB" w14:textId="4A68A16A" w:rsidR="00693C80" w:rsidRPr="00595A1F" w:rsidRDefault="00D678E6" w:rsidP="00B66627">
            <w:pPr>
              <w:rPr>
                <w:rFonts w:ascii="Arial" w:hAnsi="Arial" w:cs="Arial"/>
                <w:highlight w:val="magenta"/>
              </w:rPr>
            </w:pPr>
            <w:r w:rsidRPr="00595A1F">
              <w:rPr>
                <w:rFonts w:ascii="Arial" w:hAnsi="Arial" w:cs="Arial"/>
                <w:highlight w:val="magenta"/>
              </w:rPr>
              <w:t>1171</w:t>
            </w:r>
            <w:r w:rsidR="00693C80" w:rsidRPr="00595A1F">
              <w:rPr>
                <w:rFonts w:ascii="Arial" w:hAnsi="Arial" w:cs="Arial"/>
                <w:highlight w:val="magenta"/>
              </w:rPr>
              <w:t xml:space="preserve"> (</w:t>
            </w:r>
            <w:r w:rsidR="00D72B1F" w:rsidRPr="00595A1F">
              <w:rPr>
                <w:rFonts w:ascii="Arial" w:hAnsi="Arial" w:cs="Arial"/>
                <w:highlight w:val="magenta"/>
              </w:rPr>
              <w:t>2</w:t>
            </w:r>
            <w:ins w:id="95" w:author="Hastings, Waylon James" w:date="2020-10-05T12:00:00Z">
              <w:r w:rsidR="00D71BB2">
                <w:rPr>
                  <w:rFonts w:ascii="Arial" w:hAnsi="Arial" w:cs="Arial"/>
                  <w:highlight w:val="magenta"/>
                </w:rPr>
                <w:t>6.5</w:t>
              </w:r>
            </w:ins>
            <w:del w:id="96" w:author="Hastings, Waylon James" w:date="2020-10-05T12:00:00Z">
              <w:r w:rsidR="00D72B1F" w:rsidRPr="00595A1F" w:rsidDel="00D71BB2">
                <w:rPr>
                  <w:rFonts w:ascii="Arial" w:hAnsi="Arial" w:cs="Arial"/>
                  <w:highlight w:val="magenta"/>
                </w:rPr>
                <w:delText>4.0</w:delText>
              </w:r>
            </w:del>
            <w:r w:rsidR="00D72B1F" w:rsidRPr="00595A1F">
              <w:rPr>
                <w:rFonts w:ascii="Arial" w:hAnsi="Arial" w:cs="Arial"/>
                <w:highlight w:val="magenta"/>
              </w:rPr>
              <w:t>%</w:t>
            </w:r>
            <w:r w:rsidR="00693C80" w:rsidRPr="00595A1F">
              <w:rPr>
                <w:rFonts w:ascii="Arial" w:hAnsi="Arial" w:cs="Arial"/>
                <w:highlight w:val="magenta"/>
              </w:rPr>
              <w:t>)</w:t>
            </w:r>
          </w:p>
        </w:tc>
      </w:tr>
      <w:tr w:rsidR="00693C80" w:rsidRPr="00405935" w14:paraId="5D745BB6" w14:textId="77777777" w:rsidTr="00D72B1F">
        <w:trPr>
          <w:trHeight w:val="19"/>
        </w:trPr>
        <w:tc>
          <w:tcPr>
            <w:tcW w:w="4050" w:type="dxa"/>
          </w:tcPr>
          <w:p w14:paraId="51FF286C" w14:textId="77777777" w:rsidR="00693C80" w:rsidRPr="00595A1F" w:rsidRDefault="00693C80" w:rsidP="00B66627">
            <w:pPr>
              <w:ind w:firstLine="340"/>
              <w:rPr>
                <w:rFonts w:ascii="Arial" w:hAnsi="Arial" w:cs="Arial"/>
                <w:highlight w:val="magenta"/>
              </w:rPr>
            </w:pPr>
            <w:r w:rsidRPr="00595A1F">
              <w:rPr>
                <w:rFonts w:ascii="Arial" w:hAnsi="Arial" w:cs="Arial"/>
                <w:highlight w:val="magenta"/>
              </w:rPr>
              <w:t>High school or equivalent</w:t>
            </w:r>
          </w:p>
        </w:tc>
        <w:tc>
          <w:tcPr>
            <w:tcW w:w="2544" w:type="dxa"/>
          </w:tcPr>
          <w:p w14:paraId="44BE8EAD" w14:textId="12261583" w:rsidR="00693C80" w:rsidRPr="00595A1F" w:rsidRDefault="00D678E6" w:rsidP="00B66627">
            <w:pPr>
              <w:rPr>
                <w:rFonts w:ascii="Arial" w:hAnsi="Arial" w:cs="Arial"/>
                <w:highlight w:val="magenta"/>
              </w:rPr>
            </w:pPr>
            <w:r w:rsidRPr="00595A1F">
              <w:rPr>
                <w:rFonts w:ascii="Arial" w:hAnsi="Arial" w:cs="Arial"/>
                <w:highlight w:val="magenta"/>
              </w:rPr>
              <w:t>1082</w:t>
            </w:r>
            <w:r w:rsidR="00693C80" w:rsidRPr="00595A1F">
              <w:rPr>
                <w:rFonts w:ascii="Arial" w:hAnsi="Arial" w:cs="Arial"/>
                <w:highlight w:val="magenta"/>
              </w:rPr>
              <w:t xml:space="preserve"> (</w:t>
            </w:r>
            <w:ins w:id="97" w:author="Hastings, Waylon James" w:date="2020-10-05T12:00:00Z">
              <w:r w:rsidR="00D71BB2">
                <w:rPr>
                  <w:rFonts w:ascii="Arial" w:hAnsi="Arial" w:cs="Arial"/>
                  <w:highlight w:val="magenta"/>
                </w:rPr>
                <w:t>24.5</w:t>
              </w:r>
            </w:ins>
            <w:del w:id="98" w:author="Hastings, Waylon James" w:date="2020-10-05T12:00:00Z">
              <w:r w:rsidR="00D72B1F" w:rsidRPr="00595A1F" w:rsidDel="00D71BB2">
                <w:rPr>
                  <w:rFonts w:ascii="Arial" w:hAnsi="Arial" w:cs="Arial"/>
                  <w:highlight w:val="magenta"/>
                </w:rPr>
                <w:delText>17.6</w:delText>
              </w:r>
            </w:del>
            <w:r w:rsidR="00D72B1F" w:rsidRPr="00595A1F">
              <w:rPr>
                <w:rFonts w:ascii="Arial" w:hAnsi="Arial" w:cs="Arial"/>
                <w:highlight w:val="magenta"/>
              </w:rPr>
              <w:t>%</w:t>
            </w:r>
            <w:r w:rsidR="00693C80" w:rsidRPr="00595A1F">
              <w:rPr>
                <w:rFonts w:ascii="Arial" w:hAnsi="Arial" w:cs="Arial"/>
                <w:highlight w:val="magenta"/>
              </w:rPr>
              <w:t>)</w:t>
            </w:r>
          </w:p>
        </w:tc>
      </w:tr>
      <w:tr w:rsidR="00693C80" w:rsidRPr="00405935" w14:paraId="0C0C7868" w14:textId="77777777" w:rsidTr="00D72B1F">
        <w:trPr>
          <w:trHeight w:val="19"/>
        </w:trPr>
        <w:tc>
          <w:tcPr>
            <w:tcW w:w="4050" w:type="dxa"/>
          </w:tcPr>
          <w:p w14:paraId="53EF3F4A" w14:textId="77777777" w:rsidR="00693C80" w:rsidRPr="00595A1F" w:rsidRDefault="00693C80" w:rsidP="00B66627">
            <w:pPr>
              <w:ind w:firstLine="340"/>
              <w:rPr>
                <w:rFonts w:ascii="Arial" w:hAnsi="Arial" w:cs="Arial"/>
                <w:highlight w:val="magenta"/>
              </w:rPr>
            </w:pPr>
            <w:r w:rsidRPr="00595A1F">
              <w:rPr>
                <w:rFonts w:ascii="Arial" w:hAnsi="Arial" w:cs="Arial"/>
                <w:highlight w:val="magenta"/>
              </w:rPr>
              <w:t>Some college or AA degree</w:t>
            </w:r>
          </w:p>
        </w:tc>
        <w:tc>
          <w:tcPr>
            <w:tcW w:w="2544" w:type="dxa"/>
          </w:tcPr>
          <w:p w14:paraId="1C5BE27C" w14:textId="6349F881" w:rsidR="00693C80" w:rsidRPr="00595A1F" w:rsidRDefault="00D678E6" w:rsidP="00B66627">
            <w:pPr>
              <w:rPr>
                <w:rFonts w:ascii="Arial" w:hAnsi="Arial" w:cs="Arial"/>
                <w:highlight w:val="magenta"/>
              </w:rPr>
            </w:pPr>
            <w:r w:rsidRPr="00595A1F">
              <w:rPr>
                <w:rFonts w:ascii="Arial" w:hAnsi="Arial" w:cs="Arial"/>
                <w:highlight w:val="magenta"/>
              </w:rPr>
              <w:t>1337</w:t>
            </w:r>
            <w:r w:rsidR="00693C80" w:rsidRPr="00595A1F">
              <w:rPr>
                <w:rFonts w:ascii="Arial" w:hAnsi="Arial" w:cs="Arial"/>
                <w:highlight w:val="magenta"/>
              </w:rPr>
              <w:t xml:space="preserve"> (</w:t>
            </w:r>
            <w:ins w:id="99" w:author="Hastings, Waylon James" w:date="2020-10-05T12:00:00Z">
              <w:r w:rsidR="00D71BB2">
                <w:rPr>
                  <w:rFonts w:ascii="Arial" w:hAnsi="Arial" w:cs="Arial"/>
                  <w:highlight w:val="magenta"/>
                </w:rPr>
                <w:t>30.26</w:t>
              </w:r>
            </w:ins>
            <w:del w:id="100" w:author="Hastings, Waylon James" w:date="2020-10-05T12:00:00Z">
              <w:r w:rsidR="00D72B1F" w:rsidRPr="00595A1F" w:rsidDel="00D71BB2">
                <w:rPr>
                  <w:rFonts w:ascii="Arial" w:hAnsi="Arial" w:cs="Arial"/>
                  <w:highlight w:val="magenta"/>
                </w:rPr>
                <w:delText>25.4</w:delText>
              </w:r>
            </w:del>
            <w:r w:rsidR="00D72B1F" w:rsidRPr="00595A1F">
              <w:rPr>
                <w:rFonts w:ascii="Arial" w:hAnsi="Arial" w:cs="Arial"/>
                <w:highlight w:val="magenta"/>
              </w:rPr>
              <w:t>%</w:t>
            </w:r>
            <w:r w:rsidR="00693C80" w:rsidRPr="00595A1F">
              <w:rPr>
                <w:rFonts w:ascii="Arial" w:hAnsi="Arial" w:cs="Arial"/>
                <w:highlight w:val="magenta"/>
              </w:rPr>
              <w:t>)</w:t>
            </w:r>
          </w:p>
        </w:tc>
      </w:tr>
      <w:tr w:rsidR="00693C80" w:rsidRPr="00405935" w14:paraId="7EE1536C" w14:textId="77777777" w:rsidTr="00D72B1F">
        <w:trPr>
          <w:trHeight w:val="19"/>
        </w:trPr>
        <w:tc>
          <w:tcPr>
            <w:tcW w:w="4050" w:type="dxa"/>
          </w:tcPr>
          <w:p w14:paraId="5573DA96" w14:textId="77777777" w:rsidR="00693C80" w:rsidRPr="00595A1F" w:rsidRDefault="00693C80" w:rsidP="00B66627">
            <w:pPr>
              <w:ind w:firstLine="340"/>
              <w:rPr>
                <w:rFonts w:ascii="Arial" w:hAnsi="Arial" w:cs="Arial"/>
                <w:highlight w:val="magenta"/>
              </w:rPr>
            </w:pPr>
            <w:commentRangeStart w:id="101"/>
            <w:commentRangeStart w:id="102"/>
            <w:r w:rsidRPr="00595A1F">
              <w:rPr>
                <w:rFonts w:ascii="Arial" w:hAnsi="Arial" w:cs="Arial"/>
                <w:highlight w:val="magenta"/>
              </w:rPr>
              <w:t>College graduate or above</w:t>
            </w:r>
          </w:p>
        </w:tc>
        <w:tc>
          <w:tcPr>
            <w:tcW w:w="2544" w:type="dxa"/>
          </w:tcPr>
          <w:p w14:paraId="58959E28" w14:textId="109301DC" w:rsidR="00693C80" w:rsidRPr="00595A1F" w:rsidRDefault="00D678E6" w:rsidP="00B66627">
            <w:pPr>
              <w:rPr>
                <w:rFonts w:ascii="Arial" w:hAnsi="Arial" w:cs="Arial"/>
                <w:highlight w:val="magenta"/>
              </w:rPr>
            </w:pPr>
            <w:r w:rsidRPr="00595A1F">
              <w:rPr>
                <w:rFonts w:ascii="Arial" w:hAnsi="Arial" w:cs="Arial"/>
                <w:highlight w:val="magenta"/>
              </w:rPr>
              <w:t>828</w:t>
            </w:r>
            <w:r w:rsidR="00693C80" w:rsidRPr="00595A1F">
              <w:rPr>
                <w:rFonts w:ascii="Arial" w:hAnsi="Arial" w:cs="Arial"/>
                <w:highlight w:val="magenta"/>
              </w:rPr>
              <w:t xml:space="preserve"> (</w:t>
            </w:r>
            <w:ins w:id="103" w:author="Hastings, Waylon James" w:date="2020-10-05T12:00:00Z">
              <w:r w:rsidR="00D71BB2">
                <w:rPr>
                  <w:rFonts w:ascii="Arial" w:hAnsi="Arial" w:cs="Arial"/>
                  <w:highlight w:val="magenta"/>
                </w:rPr>
                <w:t>18.74</w:t>
              </w:r>
            </w:ins>
            <w:del w:id="104" w:author="Hastings, Waylon James" w:date="2020-10-05T12:00:00Z">
              <w:r w:rsidR="00D72B1F" w:rsidRPr="00595A1F" w:rsidDel="00D71BB2">
                <w:rPr>
                  <w:rFonts w:ascii="Arial" w:hAnsi="Arial" w:cs="Arial"/>
                  <w:highlight w:val="magenta"/>
                </w:rPr>
                <w:delText>33.0</w:delText>
              </w:r>
            </w:del>
            <w:r w:rsidR="00D72B1F" w:rsidRPr="00595A1F">
              <w:rPr>
                <w:rFonts w:ascii="Arial" w:hAnsi="Arial" w:cs="Arial"/>
                <w:highlight w:val="magenta"/>
              </w:rPr>
              <w:t>%</w:t>
            </w:r>
            <w:r w:rsidR="00693C80" w:rsidRPr="00595A1F">
              <w:rPr>
                <w:rFonts w:ascii="Arial" w:hAnsi="Arial" w:cs="Arial"/>
                <w:highlight w:val="magenta"/>
              </w:rPr>
              <w:t>)</w:t>
            </w:r>
            <w:commentRangeEnd w:id="101"/>
            <w:r w:rsidR="00D72B1F" w:rsidRPr="00595A1F">
              <w:rPr>
                <w:rStyle w:val="CommentReference"/>
                <w:rFonts w:ascii="Arial" w:eastAsia="Arial" w:hAnsi="Arial" w:cs="Arial"/>
                <w:highlight w:val="magenta"/>
                <w:lang w:val="en"/>
              </w:rPr>
              <w:commentReference w:id="101"/>
            </w:r>
            <w:r w:rsidR="00D71BB2">
              <w:rPr>
                <w:rStyle w:val="CommentReference"/>
                <w:rFonts w:ascii="Arial" w:eastAsia="Arial" w:hAnsi="Arial" w:cs="Arial"/>
                <w:lang w:val="en"/>
              </w:rPr>
              <w:commentReference w:id="102"/>
            </w:r>
          </w:p>
        </w:tc>
      </w:tr>
      <w:commentRangeEnd w:id="102"/>
      <w:tr w:rsidR="00693C80" w:rsidRPr="00405935" w14:paraId="4461944E" w14:textId="77777777" w:rsidTr="00D72B1F">
        <w:trPr>
          <w:trHeight w:val="19"/>
        </w:trPr>
        <w:tc>
          <w:tcPr>
            <w:tcW w:w="4050" w:type="dxa"/>
          </w:tcPr>
          <w:p w14:paraId="254A4FD8" w14:textId="2BC512B6" w:rsidR="00693C80" w:rsidRPr="00405935" w:rsidRDefault="00693C80" w:rsidP="00B66627">
            <w:pPr>
              <w:rPr>
                <w:rFonts w:ascii="Arial" w:hAnsi="Arial" w:cs="Arial"/>
              </w:rPr>
            </w:pPr>
            <w:r w:rsidRPr="00405935">
              <w:rPr>
                <w:rFonts w:ascii="Arial" w:hAnsi="Arial" w:cs="Arial"/>
              </w:rPr>
              <w:t xml:space="preserve">Race/ethnicity </w:t>
            </w:r>
            <w:r w:rsidR="000D5CC4" w:rsidRPr="00405935">
              <w:rPr>
                <w:rFonts w:ascii="Arial" w:hAnsi="Arial" w:cs="Arial"/>
              </w:rPr>
              <w:t>(</w:t>
            </w:r>
            <w:r w:rsidR="000D5CC4">
              <w:rPr>
                <w:rFonts w:ascii="Arial" w:hAnsi="Arial" w:cs="Arial"/>
              </w:rPr>
              <w:t>n</w:t>
            </w:r>
            <w:r w:rsidR="000D5CC4" w:rsidRPr="00405935">
              <w:rPr>
                <w:rFonts w:ascii="Arial" w:hAnsi="Arial" w:cs="Arial"/>
              </w:rPr>
              <w:t xml:space="preserve">, </w:t>
            </w:r>
            <w:r w:rsidR="000D5CC4">
              <w:rPr>
                <w:rFonts w:ascii="Arial" w:hAnsi="Arial" w:cs="Arial"/>
              </w:rPr>
              <w:t>%</w:t>
            </w:r>
            <w:r w:rsidR="000D5CC4" w:rsidRPr="00405935">
              <w:rPr>
                <w:rFonts w:ascii="Arial" w:hAnsi="Arial" w:cs="Arial"/>
              </w:rPr>
              <w:t>)</w:t>
            </w:r>
          </w:p>
        </w:tc>
        <w:tc>
          <w:tcPr>
            <w:tcW w:w="2544" w:type="dxa"/>
          </w:tcPr>
          <w:p w14:paraId="2EE5E3D1" w14:textId="77777777" w:rsidR="00693C80" w:rsidRPr="00405935" w:rsidRDefault="00693C80" w:rsidP="00B66627">
            <w:pPr>
              <w:rPr>
                <w:rFonts w:ascii="Arial" w:hAnsi="Arial" w:cs="Arial"/>
              </w:rPr>
            </w:pPr>
          </w:p>
        </w:tc>
      </w:tr>
      <w:tr w:rsidR="00693C80" w:rsidRPr="00405935" w14:paraId="4E42124B" w14:textId="77777777" w:rsidTr="00D72B1F">
        <w:trPr>
          <w:trHeight w:val="19"/>
        </w:trPr>
        <w:tc>
          <w:tcPr>
            <w:tcW w:w="4050" w:type="dxa"/>
          </w:tcPr>
          <w:p w14:paraId="6E8343D5" w14:textId="77777777" w:rsidR="00693C80" w:rsidRPr="00405935" w:rsidRDefault="00693C80" w:rsidP="00B66627">
            <w:pPr>
              <w:ind w:firstLine="333"/>
              <w:rPr>
                <w:rFonts w:ascii="Arial" w:hAnsi="Arial" w:cs="Arial"/>
              </w:rPr>
            </w:pPr>
            <w:r w:rsidRPr="00405935">
              <w:rPr>
                <w:rFonts w:ascii="Arial" w:hAnsi="Arial" w:cs="Arial"/>
              </w:rPr>
              <w:t>Non-Hispanic white</w:t>
            </w:r>
          </w:p>
        </w:tc>
        <w:tc>
          <w:tcPr>
            <w:tcW w:w="2544" w:type="dxa"/>
          </w:tcPr>
          <w:p w14:paraId="3CCE37DE" w14:textId="23D34662" w:rsidR="00693C80" w:rsidRPr="00405935" w:rsidRDefault="00D678E6" w:rsidP="00B66627">
            <w:pPr>
              <w:rPr>
                <w:rFonts w:ascii="Arial" w:hAnsi="Arial" w:cs="Arial"/>
              </w:rPr>
            </w:pPr>
            <w:r>
              <w:rPr>
                <w:rFonts w:ascii="Arial" w:hAnsi="Arial" w:cs="Arial"/>
              </w:rPr>
              <w:t>2316</w:t>
            </w:r>
            <w:r w:rsidR="00693C80" w:rsidRPr="00405935">
              <w:rPr>
                <w:rFonts w:ascii="Arial" w:hAnsi="Arial" w:cs="Arial"/>
              </w:rPr>
              <w:t xml:space="preserve"> (</w:t>
            </w:r>
            <w:ins w:id="105" w:author="Hastings, Waylon James" w:date="2020-10-05T12:02:00Z">
              <w:r w:rsidR="00D71BB2">
                <w:rPr>
                  <w:rFonts w:ascii="Arial" w:hAnsi="Arial" w:cs="Arial"/>
                </w:rPr>
                <w:t>52.4</w:t>
              </w:r>
            </w:ins>
            <w:del w:id="106" w:author="Hastings, Waylon James" w:date="2020-10-05T12:02:00Z">
              <w:r w:rsidDel="00D71BB2">
                <w:rPr>
                  <w:rFonts w:ascii="Arial" w:hAnsi="Arial" w:cs="Arial"/>
                </w:rPr>
                <w:delText>73.9</w:delText>
              </w:r>
            </w:del>
            <w:r>
              <w:rPr>
                <w:rFonts w:ascii="Arial" w:hAnsi="Arial" w:cs="Arial"/>
              </w:rPr>
              <w:t>%</w:t>
            </w:r>
            <w:r w:rsidR="00693C80" w:rsidRPr="00405935">
              <w:rPr>
                <w:rFonts w:ascii="Arial" w:hAnsi="Arial" w:cs="Arial"/>
              </w:rPr>
              <w:t>)</w:t>
            </w:r>
          </w:p>
        </w:tc>
      </w:tr>
      <w:tr w:rsidR="00693C80" w:rsidRPr="00405935" w14:paraId="22CA4F94" w14:textId="77777777" w:rsidTr="00D72B1F">
        <w:trPr>
          <w:trHeight w:val="19"/>
        </w:trPr>
        <w:tc>
          <w:tcPr>
            <w:tcW w:w="4050" w:type="dxa"/>
          </w:tcPr>
          <w:p w14:paraId="57C4AE7F" w14:textId="77777777" w:rsidR="00693C80" w:rsidRPr="00405935" w:rsidRDefault="00693C80" w:rsidP="00B66627">
            <w:pPr>
              <w:ind w:firstLine="340"/>
              <w:rPr>
                <w:rFonts w:ascii="Arial" w:hAnsi="Arial" w:cs="Arial"/>
              </w:rPr>
            </w:pPr>
            <w:r w:rsidRPr="00405935">
              <w:rPr>
                <w:rFonts w:ascii="Arial" w:hAnsi="Arial" w:cs="Arial"/>
              </w:rPr>
              <w:t>Non-Hispanic black</w:t>
            </w:r>
          </w:p>
        </w:tc>
        <w:tc>
          <w:tcPr>
            <w:tcW w:w="2544" w:type="dxa"/>
          </w:tcPr>
          <w:p w14:paraId="2F672384" w14:textId="2CE777CC" w:rsidR="00693C80" w:rsidRPr="00405935" w:rsidRDefault="00D678E6" w:rsidP="00B66627">
            <w:pPr>
              <w:rPr>
                <w:rFonts w:ascii="Arial" w:hAnsi="Arial" w:cs="Arial"/>
              </w:rPr>
            </w:pPr>
            <w:r>
              <w:rPr>
                <w:rFonts w:ascii="Arial" w:hAnsi="Arial" w:cs="Arial"/>
              </w:rPr>
              <w:t>841</w:t>
            </w:r>
            <w:r w:rsidR="00693C80" w:rsidRPr="00405935">
              <w:rPr>
                <w:rFonts w:ascii="Arial" w:hAnsi="Arial" w:cs="Arial"/>
              </w:rPr>
              <w:t xml:space="preserve"> (</w:t>
            </w:r>
            <w:ins w:id="107" w:author="Hastings, Waylon James" w:date="2020-10-05T12:02:00Z">
              <w:r w:rsidR="00BF39E4">
                <w:rPr>
                  <w:rFonts w:ascii="Arial" w:hAnsi="Arial" w:cs="Arial"/>
                </w:rPr>
                <w:t>19.0</w:t>
              </w:r>
            </w:ins>
            <w:del w:id="108" w:author="Hastings, Waylon James" w:date="2020-10-05T12:02:00Z">
              <w:r w:rsidDel="00BF39E4">
                <w:rPr>
                  <w:rFonts w:ascii="Arial" w:hAnsi="Arial" w:cs="Arial"/>
                </w:rPr>
                <w:delText>10.6</w:delText>
              </w:r>
            </w:del>
            <w:r>
              <w:rPr>
                <w:rFonts w:ascii="Arial" w:hAnsi="Arial" w:cs="Arial"/>
              </w:rPr>
              <w:t>%)</w:t>
            </w:r>
          </w:p>
        </w:tc>
      </w:tr>
      <w:tr w:rsidR="00693C80" w:rsidRPr="00405935" w14:paraId="372606A0" w14:textId="77777777" w:rsidTr="00D72B1F">
        <w:trPr>
          <w:trHeight w:val="19"/>
        </w:trPr>
        <w:tc>
          <w:tcPr>
            <w:tcW w:w="4050" w:type="dxa"/>
          </w:tcPr>
          <w:p w14:paraId="465BA553" w14:textId="77777777" w:rsidR="00693C80" w:rsidRPr="00405935" w:rsidRDefault="00693C80" w:rsidP="00B66627">
            <w:pPr>
              <w:ind w:firstLine="340"/>
              <w:rPr>
                <w:rFonts w:ascii="Arial" w:hAnsi="Arial" w:cs="Arial"/>
              </w:rPr>
            </w:pPr>
            <w:r w:rsidRPr="00405935">
              <w:rPr>
                <w:rFonts w:ascii="Arial" w:hAnsi="Arial" w:cs="Arial"/>
              </w:rPr>
              <w:t>Hispanic</w:t>
            </w:r>
          </w:p>
        </w:tc>
        <w:tc>
          <w:tcPr>
            <w:tcW w:w="2544" w:type="dxa"/>
          </w:tcPr>
          <w:p w14:paraId="44E242B6" w14:textId="4A14C140" w:rsidR="00693C80" w:rsidRPr="00405935" w:rsidRDefault="00D678E6" w:rsidP="00B66627">
            <w:pPr>
              <w:rPr>
                <w:rFonts w:ascii="Arial" w:hAnsi="Arial" w:cs="Arial"/>
              </w:rPr>
            </w:pPr>
            <w:r>
              <w:rPr>
                <w:rFonts w:ascii="Arial" w:hAnsi="Arial" w:cs="Arial"/>
              </w:rPr>
              <w:t>1114</w:t>
            </w:r>
            <w:r w:rsidR="00693C80" w:rsidRPr="00405935">
              <w:rPr>
                <w:rFonts w:ascii="Arial" w:hAnsi="Arial" w:cs="Arial"/>
              </w:rPr>
              <w:t xml:space="preserve"> (</w:t>
            </w:r>
            <w:ins w:id="109" w:author="Hastings, Waylon James" w:date="2020-10-05T12:02:00Z">
              <w:r w:rsidR="00BF39E4">
                <w:rPr>
                  <w:rFonts w:ascii="Arial" w:hAnsi="Arial" w:cs="Arial"/>
                </w:rPr>
                <w:t>24.2</w:t>
              </w:r>
            </w:ins>
            <w:del w:id="110" w:author="Hastings, Waylon James" w:date="2020-10-05T12:02:00Z">
              <w:r w:rsidDel="00BF39E4">
                <w:rPr>
                  <w:rFonts w:ascii="Arial" w:hAnsi="Arial" w:cs="Arial"/>
                </w:rPr>
                <w:delText>11.4</w:delText>
              </w:r>
            </w:del>
            <w:r>
              <w:rPr>
                <w:rFonts w:ascii="Arial" w:hAnsi="Arial" w:cs="Arial"/>
              </w:rPr>
              <w:t>%</w:t>
            </w:r>
            <w:r w:rsidR="00693C80" w:rsidRPr="00405935">
              <w:rPr>
                <w:rFonts w:ascii="Arial" w:hAnsi="Arial" w:cs="Arial"/>
              </w:rPr>
              <w:t>)</w:t>
            </w:r>
          </w:p>
        </w:tc>
      </w:tr>
      <w:tr w:rsidR="00693C80" w:rsidRPr="00405935" w14:paraId="3C395112" w14:textId="77777777" w:rsidTr="00D72B1F">
        <w:trPr>
          <w:trHeight w:val="19"/>
        </w:trPr>
        <w:tc>
          <w:tcPr>
            <w:tcW w:w="4050" w:type="dxa"/>
          </w:tcPr>
          <w:p w14:paraId="48D8FF0B" w14:textId="77777777" w:rsidR="00693C80" w:rsidRPr="00405935" w:rsidRDefault="00693C80" w:rsidP="00B66627">
            <w:pPr>
              <w:ind w:firstLine="340"/>
              <w:rPr>
                <w:rFonts w:ascii="Arial" w:hAnsi="Arial" w:cs="Arial"/>
              </w:rPr>
            </w:pPr>
            <w:r w:rsidRPr="00405935">
              <w:rPr>
                <w:rFonts w:ascii="Arial" w:hAnsi="Arial" w:cs="Arial"/>
              </w:rPr>
              <w:t>Other</w:t>
            </w:r>
          </w:p>
        </w:tc>
        <w:tc>
          <w:tcPr>
            <w:tcW w:w="2544" w:type="dxa"/>
          </w:tcPr>
          <w:p w14:paraId="47BD1772" w14:textId="7FB89933" w:rsidR="00693C80" w:rsidRPr="00405935" w:rsidRDefault="00D678E6" w:rsidP="00B66627">
            <w:pPr>
              <w:rPr>
                <w:rFonts w:ascii="Arial" w:hAnsi="Arial" w:cs="Arial"/>
              </w:rPr>
            </w:pPr>
            <w:r>
              <w:rPr>
                <w:rFonts w:ascii="Arial" w:hAnsi="Arial" w:cs="Arial"/>
              </w:rPr>
              <w:t>147</w:t>
            </w:r>
            <w:r w:rsidR="00693C80" w:rsidRPr="00405935">
              <w:rPr>
                <w:rFonts w:ascii="Arial" w:hAnsi="Arial" w:cs="Arial"/>
              </w:rPr>
              <w:t xml:space="preserve"> (</w:t>
            </w:r>
            <w:ins w:id="111" w:author="Hastings, Waylon James" w:date="2020-10-05T12:02:00Z">
              <w:r w:rsidR="00BF39E4">
                <w:rPr>
                  <w:rFonts w:ascii="Arial" w:hAnsi="Arial" w:cs="Arial"/>
                </w:rPr>
                <w:t>3.33</w:t>
              </w:r>
            </w:ins>
            <w:del w:id="112" w:author="Hastings, Waylon James" w:date="2020-10-05T12:03:00Z">
              <w:r w:rsidDel="00BF39E4">
                <w:rPr>
                  <w:rFonts w:ascii="Arial" w:hAnsi="Arial" w:cs="Arial"/>
                </w:rPr>
                <w:delText>4.15</w:delText>
              </w:r>
            </w:del>
            <w:r>
              <w:rPr>
                <w:rFonts w:ascii="Arial" w:hAnsi="Arial" w:cs="Arial"/>
              </w:rPr>
              <w:t>%</w:t>
            </w:r>
            <w:r w:rsidR="00693C80" w:rsidRPr="00405935">
              <w:rPr>
                <w:rFonts w:ascii="Arial" w:hAnsi="Arial" w:cs="Arial"/>
              </w:rPr>
              <w:t>)</w:t>
            </w:r>
          </w:p>
        </w:tc>
      </w:tr>
      <w:tr w:rsidR="00693C80" w:rsidRPr="00405935" w14:paraId="3101F953" w14:textId="77777777" w:rsidTr="00D72B1F">
        <w:trPr>
          <w:trHeight w:val="19"/>
        </w:trPr>
        <w:tc>
          <w:tcPr>
            <w:tcW w:w="4050" w:type="dxa"/>
          </w:tcPr>
          <w:p w14:paraId="7DE80583" w14:textId="37444F19" w:rsidR="00693C80" w:rsidRPr="00405935" w:rsidRDefault="00693C80" w:rsidP="00B66627">
            <w:pPr>
              <w:rPr>
                <w:rFonts w:ascii="Arial" w:hAnsi="Arial" w:cs="Arial"/>
              </w:rPr>
            </w:pPr>
            <w:r w:rsidRPr="00405935">
              <w:rPr>
                <w:rFonts w:ascii="Arial" w:hAnsi="Arial" w:cs="Arial"/>
              </w:rPr>
              <w:t xml:space="preserve">Menopause status </w:t>
            </w:r>
            <w:r w:rsidR="000D5CC4" w:rsidRPr="00405935">
              <w:rPr>
                <w:rFonts w:ascii="Arial" w:hAnsi="Arial" w:cs="Arial"/>
              </w:rPr>
              <w:t>(</w:t>
            </w:r>
            <w:r w:rsidR="000D5CC4">
              <w:rPr>
                <w:rFonts w:ascii="Arial" w:hAnsi="Arial" w:cs="Arial"/>
              </w:rPr>
              <w:t>n</w:t>
            </w:r>
            <w:r w:rsidR="000D5CC4" w:rsidRPr="00405935">
              <w:rPr>
                <w:rFonts w:ascii="Arial" w:hAnsi="Arial" w:cs="Arial"/>
              </w:rPr>
              <w:t xml:space="preserve">, </w:t>
            </w:r>
            <w:r w:rsidR="000D5CC4">
              <w:rPr>
                <w:rFonts w:ascii="Arial" w:hAnsi="Arial" w:cs="Arial"/>
              </w:rPr>
              <w:t>%</w:t>
            </w:r>
            <w:r w:rsidR="000D5CC4" w:rsidRPr="00405935">
              <w:rPr>
                <w:rFonts w:ascii="Arial" w:hAnsi="Arial" w:cs="Arial"/>
              </w:rPr>
              <w:t>)</w:t>
            </w:r>
          </w:p>
        </w:tc>
        <w:tc>
          <w:tcPr>
            <w:tcW w:w="2544" w:type="dxa"/>
          </w:tcPr>
          <w:p w14:paraId="49287AF6" w14:textId="77777777" w:rsidR="00693C80" w:rsidRPr="00405935" w:rsidRDefault="00693C80" w:rsidP="00B66627">
            <w:pPr>
              <w:rPr>
                <w:rFonts w:ascii="Arial" w:hAnsi="Arial" w:cs="Arial"/>
              </w:rPr>
            </w:pPr>
          </w:p>
        </w:tc>
      </w:tr>
      <w:tr w:rsidR="00693C80" w:rsidRPr="00405935" w14:paraId="39E566A6" w14:textId="77777777" w:rsidTr="00D72B1F">
        <w:trPr>
          <w:trHeight w:val="19"/>
        </w:trPr>
        <w:tc>
          <w:tcPr>
            <w:tcW w:w="4050" w:type="dxa"/>
          </w:tcPr>
          <w:p w14:paraId="33C6A358" w14:textId="77777777" w:rsidR="00693C80" w:rsidRPr="00405935" w:rsidRDefault="00693C80" w:rsidP="00B66627">
            <w:pPr>
              <w:ind w:firstLine="333"/>
              <w:rPr>
                <w:rFonts w:ascii="Arial" w:hAnsi="Arial" w:cs="Arial"/>
              </w:rPr>
            </w:pPr>
            <w:r w:rsidRPr="00405935">
              <w:rPr>
                <w:rFonts w:ascii="Arial" w:hAnsi="Arial" w:cs="Arial"/>
              </w:rPr>
              <w:t>Premenopausal</w:t>
            </w:r>
          </w:p>
        </w:tc>
        <w:tc>
          <w:tcPr>
            <w:tcW w:w="2544" w:type="dxa"/>
          </w:tcPr>
          <w:p w14:paraId="667537AA" w14:textId="23932892" w:rsidR="00693C80" w:rsidRPr="00405935" w:rsidRDefault="00D678E6" w:rsidP="00B66627">
            <w:pPr>
              <w:rPr>
                <w:rFonts w:ascii="Arial" w:hAnsi="Arial" w:cs="Arial"/>
              </w:rPr>
            </w:pPr>
            <w:r>
              <w:rPr>
                <w:rFonts w:ascii="Arial" w:hAnsi="Arial" w:cs="Arial"/>
              </w:rPr>
              <w:t>2166</w:t>
            </w:r>
            <w:r w:rsidR="00693C80" w:rsidRPr="00405935">
              <w:rPr>
                <w:rFonts w:ascii="Arial" w:hAnsi="Arial" w:cs="Arial"/>
              </w:rPr>
              <w:t xml:space="preserve"> (</w:t>
            </w:r>
            <w:del w:id="113" w:author="Hastings, Waylon James" w:date="2020-10-05T12:04:00Z">
              <w:r w:rsidR="00D72B1F" w:rsidDel="00BF39E4">
                <w:rPr>
                  <w:rFonts w:ascii="Arial" w:hAnsi="Arial" w:cs="Arial"/>
                </w:rPr>
                <w:delText>55.9</w:delText>
              </w:r>
            </w:del>
            <w:ins w:id="114" w:author="Hastings, Waylon James" w:date="2020-10-05T12:04:00Z">
              <w:r w:rsidR="00BF39E4">
                <w:rPr>
                  <w:rFonts w:ascii="Arial" w:hAnsi="Arial" w:cs="Arial"/>
                </w:rPr>
                <w:t>49.0</w:t>
              </w:r>
            </w:ins>
            <w:r w:rsidR="00D72B1F">
              <w:rPr>
                <w:rFonts w:ascii="Arial" w:hAnsi="Arial" w:cs="Arial"/>
              </w:rPr>
              <w:t>%</w:t>
            </w:r>
            <w:r w:rsidR="00693C80" w:rsidRPr="00405935">
              <w:rPr>
                <w:rFonts w:ascii="Arial" w:hAnsi="Arial" w:cs="Arial"/>
              </w:rPr>
              <w:t>)</w:t>
            </w:r>
          </w:p>
        </w:tc>
      </w:tr>
      <w:tr w:rsidR="00693C80" w:rsidRPr="00405935" w14:paraId="33DADDAD" w14:textId="77777777" w:rsidTr="00D72B1F">
        <w:trPr>
          <w:trHeight w:val="19"/>
        </w:trPr>
        <w:tc>
          <w:tcPr>
            <w:tcW w:w="4050" w:type="dxa"/>
          </w:tcPr>
          <w:p w14:paraId="309FCBBE" w14:textId="77777777" w:rsidR="00693C80" w:rsidRPr="00405935" w:rsidRDefault="00693C80" w:rsidP="00B66627">
            <w:pPr>
              <w:ind w:firstLine="333"/>
              <w:rPr>
                <w:rFonts w:ascii="Arial" w:hAnsi="Arial" w:cs="Arial"/>
              </w:rPr>
            </w:pPr>
            <w:r w:rsidRPr="00405935">
              <w:rPr>
                <w:rFonts w:ascii="Arial" w:hAnsi="Arial" w:cs="Arial"/>
              </w:rPr>
              <w:t>Postmenopausal</w:t>
            </w:r>
          </w:p>
        </w:tc>
        <w:tc>
          <w:tcPr>
            <w:tcW w:w="2544" w:type="dxa"/>
          </w:tcPr>
          <w:p w14:paraId="7D57FEE7" w14:textId="61D10B26" w:rsidR="00693C80" w:rsidRPr="00405935" w:rsidRDefault="00D678E6" w:rsidP="00B66627">
            <w:pPr>
              <w:rPr>
                <w:rFonts w:ascii="Arial" w:hAnsi="Arial" w:cs="Arial"/>
              </w:rPr>
            </w:pPr>
            <w:r>
              <w:rPr>
                <w:rFonts w:ascii="Arial" w:hAnsi="Arial" w:cs="Arial"/>
              </w:rPr>
              <w:t>2252</w:t>
            </w:r>
            <w:r w:rsidR="00693C80" w:rsidRPr="00405935">
              <w:rPr>
                <w:rFonts w:ascii="Arial" w:hAnsi="Arial" w:cs="Arial"/>
              </w:rPr>
              <w:t xml:space="preserve"> (</w:t>
            </w:r>
            <w:ins w:id="115" w:author="Hastings, Waylon James" w:date="2020-10-05T12:04:00Z">
              <w:r w:rsidR="00BF39E4">
                <w:rPr>
                  <w:rFonts w:ascii="Arial" w:hAnsi="Arial" w:cs="Arial"/>
                </w:rPr>
                <w:t>51.0</w:t>
              </w:r>
            </w:ins>
            <w:del w:id="116" w:author="Hastings, Waylon James" w:date="2020-10-05T12:04:00Z">
              <w:r w:rsidR="00D72B1F" w:rsidDel="00BF39E4">
                <w:rPr>
                  <w:rFonts w:ascii="Arial" w:hAnsi="Arial" w:cs="Arial"/>
                </w:rPr>
                <w:delText>44.1</w:delText>
              </w:r>
            </w:del>
            <w:r w:rsidR="00D72B1F">
              <w:rPr>
                <w:rFonts w:ascii="Arial" w:hAnsi="Arial" w:cs="Arial"/>
              </w:rPr>
              <w:t>%</w:t>
            </w:r>
            <w:r w:rsidR="00693C80" w:rsidRPr="00405935">
              <w:rPr>
                <w:rFonts w:ascii="Arial" w:hAnsi="Arial" w:cs="Arial"/>
              </w:rPr>
              <w:t>)</w:t>
            </w:r>
          </w:p>
        </w:tc>
      </w:tr>
      <w:tr w:rsidR="00693C80" w:rsidRPr="00405935" w14:paraId="27DC60A9" w14:textId="77777777" w:rsidTr="00D72B1F">
        <w:trPr>
          <w:trHeight w:val="19"/>
        </w:trPr>
        <w:tc>
          <w:tcPr>
            <w:tcW w:w="4050" w:type="dxa"/>
          </w:tcPr>
          <w:p w14:paraId="6E771621" w14:textId="3A70DD7D" w:rsidR="00693C80" w:rsidRPr="00405935" w:rsidRDefault="00693C80" w:rsidP="00B66627">
            <w:pPr>
              <w:rPr>
                <w:rFonts w:ascii="Arial" w:hAnsi="Arial" w:cs="Arial"/>
              </w:rPr>
            </w:pPr>
            <w:r w:rsidRPr="00405935">
              <w:rPr>
                <w:rFonts w:ascii="Arial" w:hAnsi="Arial" w:cs="Arial"/>
              </w:rPr>
              <w:t>Mean number of live births (SE</w:t>
            </w:r>
            <w:r w:rsidR="000D5CC4">
              <w:rPr>
                <w:rFonts w:ascii="Arial" w:hAnsi="Arial" w:cs="Arial"/>
              </w:rPr>
              <w:t>, range</w:t>
            </w:r>
            <w:r w:rsidRPr="00405935">
              <w:rPr>
                <w:rFonts w:ascii="Arial" w:hAnsi="Arial" w:cs="Arial"/>
              </w:rPr>
              <w:t>)</w:t>
            </w:r>
          </w:p>
        </w:tc>
        <w:tc>
          <w:tcPr>
            <w:tcW w:w="2544" w:type="dxa"/>
          </w:tcPr>
          <w:p w14:paraId="6998D97C" w14:textId="1A8257CF" w:rsidR="00693C80" w:rsidRPr="00405935" w:rsidRDefault="00D678E6" w:rsidP="00B66627">
            <w:pPr>
              <w:rPr>
                <w:rFonts w:ascii="Arial" w:hAnsi="Arial" w:cs="Arial"/>
              </w:rPr>
            </w:pPr>
            <w:r>
              <w:rPr>
                <w:rFonts w:ascii="Arial" w:hAnsi="Arial" w:cs="Arial"/>
              </w:rPr>
              <w:t>2.</w:t>
            </w:r>
            <w:ins w:id="117" w:author="Hastings, Waylon James" w:date="2020-10-05T12:25:00Z">
              <w:r w:rsidR="002B4C5F">
                <w:rPr>
                  <w:rFonts w:ascii="Arial" w:hAnsi="Arial" w:cs="Arial"/>
                </w:rPr>
                <w:t>30</w:t>
              </w:r>
            </w:ins>
            <w:del w:id="118" w:author="Hastings, Waylon James" w:date="2020-10-05T12:25:00Z">
              <w:r w:rsidDel="002B4C5F">
                <w:rPr>
                  <w:rFonts w:ascii="Arial" w:hAnsi="Arial" w:cs="Arial"/>
                </w:rPr>
                <w:delText>03</w:delText>
              </w:r>
            </w:del>
            <w:r w:rsidR="00693C80" w:rsidRPr="00405935">
              <w:rPr>
                <w:rFonts w:ascii="Arial" w:hAnsi="Arial" w:cs="Arial"/>
              </w:rPr>
              <w:t xml:space="preserve"> (</w:t>
            </w:r>
            <w:r>
              <w:rPr>
                <w:rFonts w:ascii="Arial" w:hAnsi="Arial" w:cs="Arial"/>
              </w:rPr>
              <w:t>0.0</w:t>
            </w:r>
            <w:del w:id="119" w:author="Hastings, Waylon James" w:date="2020-10-05T12:25:00Z">
              <w:r w:rsidDel="002B4C5F">
                <w:rPr>
                  <w:rFonts w:ascii="Arial" w:hAnsi="Arial" w:cs="Arial"/>
                </w:rPr>
                <w:delText>4</w:delText>
              </w:r>
            </w:del>
            <w:ins w:id="120" w:author="Hastings, Waylon James" w:date="2020-10-05T12:25:00Z">
              <w:r w:rsidR="002B4C5F">
                <w:rPr>
                  <w:rFonts w:ascii="Arial" w:hAnsi="Arial" w:cs="Arial"/>
                </w:rPr>
                <w:t>3</w:t>
              </w:r>
            </w:ins>
            <w:r w:rsidR="00CD6A6B">
              <w:rPr>
                <w:rFonts w:ascii="Arial" w:hAnsi="Arial" w:cs="Arial"/>
              </w:rPr>
              <w:t>, 0-7</w:t>
            </w:r>
            <w:r w:rsidR="00693C80" w:rsidRPr="00405935">
              <w:rPr>
                <w:rFonts w:ascii="Arial" w:hAnsi="Arial" w:cs="Arial"/>
              </w:rPr>
              <w:t>)</w:t>
            </w:r>
          </w:p>
        </w:tc>
      </w:tr>
      <w:tr w:rsidR="00693C80" w:rsidRPr="00405935" w14:paraId="3D1534E6" w14:textId="77777777" w:rsidTr="00D72B1F">
        <w:trPr>
          <w:trHeight w:val="19"/>
        </w:trPr>
        <w:tc>
          <w:tcPr>
            <w:tcW w:w="4050" w:type="dxa"/>
          </w:tcPr>
          <w:p w14:paraId="4C74FB7A" w14:textId="1519ECEC" w:rsidR="00693C80" w:rsidRPr="00405935" w:rsidRDefault="00693C80" w:rsidP="00B66627">
            <w:pPr>
              <w:rPr>
                <w:rFonts w:ascii="Arial" w:hAnsi="Arial" w:cs="Arial"/>
              </w:rPr>
            </w:pPr>
            <w:r w:rsidRPr="00405935">
              <w:rPr>
                <w:rFonts w:ascii="Arial" w:hAnsi="Arial" w:cs="Arial"/>
              </w:rPr>
              <w:t>Ever-parity (</w:t>
            </w:r>
            <w:r w:rsidR="00CD6A6B">
              <w:rPr>
                <w:rFonts w:ascii="Arial" w:hAnsi="Arial" w:cs="Arial"/>
              </w:rPr>
              <w:t>n</w:t>
            </w:r>
            <w:r w:rsidRPr="00405935">
              <w:rPr>
                <w:rFonts w:ascii="Arial" w:hAnsi="Arial" w:cs="Arial"/>
              </w:rPr>
              <w:t xml:space="preserve">, </w:t>
            </w:r>
            <w:r w:rsidR="00CD6A6B">
              <w:rPr>
                <w:rFonts w:ascii="Arial" w:hAnsi="Arial" w:cs="Arial"/>
              </w:rPr>
              <w:t>%</w:t>
            </w:r>
            <w:r w:rsidRPr="00405935">
              <w:rPr>
                <w:rFonts w:ascii="Arial" w:hAnsi="Arial" w:cs="Arial"/>
              </w:rPr>
              <w:t>)</w:t>
            </w:r>
          </w:p>
        </w:tc>
        <w:tc>
          <w:tcPr>
            <w:tcW w:w="2544" w:type="dxa"/>
          </w:tcPr>
          <w:p w14:paraId="3EE0471F" w14:textId="77777777" w:rsidR="00693C80" w:rsidRPr="00405935" w:rsidRDefault="00693C80" w:rsidP="00B66627">
            <w:pPr>
              <w:rPr>
                <w:rFonts w:ascii="Arial" w:hAnsi="Arial" w:cs="Arial"/>
              </w:rPr>
            </w:pPr>
          </w:p>
        </w:tc>
      </w:tr>
      <w:tr w:rsidR="00693C80" w:rsidRPr="00405935" w14:paraId="4F8D54E0" w14:textId="77777777" w:rsidTr="00D72B1F">
        <w:trPr>
          <w:trHeight w:val="19"/>
        </w:trPr>
        <w:tc>
          <w:tcPr>
            <w:tcW w:w="4050" w:type="dxa"/>
          </w:tcPr>
          <w:p w14:paraId="719B1DB7" w14:textId="77777777" w:rsidR="00693C80" w:rsidRPr="00405935" w:rsidRDefault="00693C80" w:rsidP="00B66627">
            <w:pPr>
              <w:ind w:firstLine="333"/>
              <w:rPr>
                <w:rFonts w:ascii="Arial" w:hAnsi="Arial" w:cs="Arial"/>
              </w:rPr>
            </w:pPr>
            <w:r w:rsidRPr="00405935">
              <w:rPr>
                <w:rFonts w:ascii="Arial" w:hAnsi="Arial" w:cs="Arial"/>
              </w:rPr>
              <w:t>Nulliparous</w:t>
            </w:r>
          </w:p>
        </w:tc>
        <w:tc>
          <w:tcPr>
            <w:tcW w:w="2544" w:type="dxa"/>
          </w:tcPr>
          <w:p w14:paraId="66CFDE3A" w14:textId="6DD26187" w:rsidR="00693C80" w:rsidRPr="00405935" w:rsidRDefault="00D678E6" w:rsidP="00B66627">
            <w:pPr>
              <w:rPr>
                <w:rFonts w:ascii="Arial" w:hAnsi="Arial" w:cs="Arial"/>
              </w:rPr>
            </w:pPr>
            <w:r>
              <w:rPr>
                <w:rFonts w:ascii="Arial" w:hAnsi="Arial" w:cs="Arial"/>
              </w:rPr>
              <w:t>771</w:t>
            </w:r>
            <w:r w:rsidR="00693C80" w:rsidRPr="00405935">
              <w:rPr>
                <w:rFonts w:ascii="Arial" w:hAnsi="Arial" w:cs="Arial"/>
              </w:rPr>
              <w:t xml:space="preserve"> (</w:t>
            </w:r>
            <w:ins w:id="121" w:author="Hastings, Waylon James" w:date="2020-10-05T12:32:00Z">
              <w:r w:rsidR="002B4C5F">
                <w:rPr>
                  <w:rFonts w:ascii="Arial" w:hAnsi="Arial" w:cs="Arial"/>
                </w:rPr>
                <w:t>17.45</w:t>
              </w:r>
            </w:ins>
            <w:del w:id="122" w:author="Hastings, Waylon James" w:date="2020-10-05T12:32:00Z">
              <w:r w:rsidDel="002B4C5F">
                <w:rPr>
                  <w:rFonts w:ascii="Arial" w:hAnsi="Arial" w:cs="Arial"/>
                </w:rPr>
                <w:delText>20.3</w:delText>
              </w:r>
            </w:del>
            <w:r>
              <w:rPr>
                <w:rFonts w:ascii="Arial" w:hAnsi="Arial" w:cs="Arial"/>
              </w:rPr>
              <w:t>%</w:t>
            </w:r>
            <w:r w:rsidR="00693C80" w:rsidRPr="00405935">
              <w:rPr>
                <w:rFonts w:ascii="Arial" w:hAnsi="Arial" w:cs="Arial"/>
              </w:rPr>
              <w:t>)</w:t>
            </w:r>
          </w:p>
        </w:tc>
      </w:tr>
      <w:tr w:rsidR="00693C80" w:rsidRPr="00405935" w14:paraId="1D46998E" w14:textId="77777777" w:rsidTr="00D72B1F">
        <w:trPr>
          <w:trHeight w:val="19"/>
        </w:trPr>
        <w:tc>
          <w:tcPr>
            <w:tcW w:w="4050" w:type="dxa"/>
            <w:tcBorders>
              <w:bottom w:val="single" w:sz="4" w:space="0" w:color="auto"/>
            </w:tcBorders>
          </w:tcPr>
          <w:p w14:paraId="7BFDEE3D" w14:textId="77777777" w:rsidR="00693C80" w:rsidRPr="00405935" w:rsidRDefault="00693C80" w:rsidP="00B66627">
            <w:pPr>
              <w:ind w:firstLine="333"/>
              <w:rPr>
                <w:rFonts w:ascii="Arial" w:hAnsi="Arial" w:cs="Arial"/>
              </w:rPr>
            </w:pPr>
            <w:r w:rsidRPr="00405935">
              <w:rPr>
                <w:rFonts w:ascii="Arial" w:hAnsi="Arial" w:cs="Arial"/>
              </w:rPr>
              <w:t>Parous</w:t>
            </w:r>
          </w:p>
        </w:tc>
        <w:tc>
          <w:tcPr>
            <w:tcW w:w="2544" w:type="dxa"/>
            <w:tcBorders>
              <w:bottom w:val="single" w:sz="4" w:space="0" w:color="auto"/>
            </w:tcBorders>
          </w:tcPr>
          <w:p w14:paraId="57A98455" w14:textId="1E342604" w:rsidR="00693C80" w:rsidRPr="00405935" w:rsidRDefault="00D678E6" w:rsidP="00B66627">
            <w:pPr>
              <w:rPr>
                <w:rFonts w:ascii="Arial" w:hAnsi="Arial" w:cs="Arial"/>
              </w:rPr>
            </w:pPr>
            <w:r>
              <w:rPr>
                <w:rFonts w:ascii="Arial" w:hAnsi="Arial" w:cs="Arial"/>
              </w:rPr>
              <w:t>3647</w:t>
            </w:r>
            <w:r w:rsidR="00693C80" w:rsidRPr="00405935">
              <w:rPr>
                <w:rFonts w:ascii="Arial" w:hAnsi="Arial" w:cs="Arial"/>
              </w:rPr>
              <w:t xml:space="preserve"> (</w:t>
            </w:r>
            <w:ins w:id="123" w:author="Hastings, Waylon James" w:date="2020-10-05T12:32:00Z">
              <w:r w:rsidR="002B4C5F">
                <w:rPr>
                  <w:rFonts w:ascii="Arial" w:hAnsi="Arial" w:cs="Arial"/>
                </w:rPr>
                <w:t>82.55</w:t>
              </w:r>
            </w:ins>
            <w:del w:id="124" w:author="Hastings, Waylon James" w:date="2020-10-05T12:32:00Z">
              <w:r w:rsidDel="002B4C5F">
                <w:rPr>
                  <w:rFonts w:ascii="Arial" w:hAnsi="Arial" w:cs="Arial"/>
                </w:rPr>
                <w:delText>79.7</w:delText>
              </w:r>
            </w:del>
            <w:r>
              <w:rPr>
                <w:rFonts w:ascii="Arial" w:hAnsi="Arial" w:cs="Arial"/>
              </w:rPr>
              <w:t>%</w:t>
            </w:r>
            <w:r w:rsidR="00693C80" w:rsidRPr="00405935">
              <w:rPr>
                <w:rFonts w:ascii="Arial" w:hAnsi="Arial" w:cs="Arial"/>
              </w:rPr>
              <w:t>)</w:t>
            </w:r>
          </w:p>
        </w:tc>
      </w:tr>
    </w:tbl>
    <w:p w14:paraId="387DACE9" w14:textId="77777777" w:rsidR="00693C80" w:rsidRPr="00405935" w:rsidRDefault="00693C80" w:rsidP="00693C80">
      <w:pPr>
        <w:spacing w:line="240" w:lineRule="auto"/>
      </w:pPr>
    </w:p>
    <w:p w14:paraId="485F35B2" w14:textId="77777777" w:rsidR="00693C80" w:rsidRPr="00405935" w:rsidRDefault="00693C80" w:rsidP="00693C80">
      <w:pPr>
        <w:shd w:val="clear" w:color="auto" w:fill="FFFFFF"/>
        <w:spacing w:line="240" w:lineRule="auto"/>
        <w:rPr>
          <w:b/>
          <w:bCs/>
        </w:rPr>
      </w:pPr>
    </w:p>
    <w:p w14:paraId="079BB958" w14:textId="77777777" w:rsidR="00693C80" w:rsidRPr="00405935" w:rsidRDefault="00693C80" w:rsidP="00693C80">
      <w:pPr>
        <w:shd w:val="clear" w:color="auto" w:fill="FFFFFF"/>
        <w:spacing w:line="240" w:lineRule="auto"/>
        <w:rPr>
          <w:b/>
          <w:bCs/>
        </w:rPr>
      </w:pPr>
    </w:p>
    <w:p w14:paraId="7C2229F9" w14:textId="77777777" w:rsidR="00693C80" w:rsidRPr="00405935" w:rsidRDefault="00693C80" w:rsidP="00693C80">
      <w:pPr>
        <w:shd w:val="clear" w:color="auto" w:fill="FFFFFF"/>
        <w:spacing w:line="240" w:lineRule="auto"/>
        <w:rPr>
          <w:b/>
          <w:bCs/>
        </w:rPr>
      </w:pPr>
    </w:p>
    <w:p w14:paraId="45B140D3" w14:textId="77777777" w:rsidR="00693C80" w:rsidRPr="00405935" w:rsidRDefault="00693C80" w:rsidP="00693C80">
      <w:pPr>
        <w:shd w:val="clear" w:color="auto" w:fill="FFFFFF"/>
        <w:spacing w:line="240" w:lineRule="auto"/>
        <w:rPr>
          <w:b/>
          <w:bCs/>
        </w:rPr>
      </w:pPr>
    </w:p>
    <w:p w14:paraId="3C10B2CC" w14:textId="77777777" w:rsidR="00693C80" w:rsidRPr="00405935" w:rsidRDefault="00693C80" w:rsidP="00693C80">
      <w:pPr>
        <w:shd w:val="clear" w:color="auto" w:fill="FFFFFF"/>
        <w:spacing w:line="240" w:lineRule="auto"/>
        <w:rPr>
          <w:b/>
          <w:bCs/>
        </w:rPr>
      </w:pPr>
    </w:p>
    <w:p w14:paraId="67A81546" w14:textId="77777777" w:rsidR="00693C80" w:rsidRPr="00405935" w:rsidRDefault="00693C80" w:rsidP="00693C80">
      <w:pPr>
        <w:shd w:val="clear" w:color="auto" w:fill="FFFFFF"/>
        <w:spacing w:line="240" w:lineRule="auto"/>
        <w:rPr>
          <w:b/>
          <w:bCs/>
        </w:rPr>
      </w:pPr>
    </w:p>
    <w:p w14:paraId="3644FE1D" w14:textId="77777777" w:rsidR="00693C80" w:rsidRPr="00405935" w:rsidRDefault="00693C80" w:rsidP="00693C80">
      <w:pPr>
        <w:shd w:val="clear" w:color="auto" w:fill="FFFFFF"/>
        <w:spacing w:line="240" w:lineRule="auto"/>
        <w:rPr>
          <w:b/>
          <w:bCs/>
        </w:rPr>
      </w:pPr>
    </w:p>
    <w:p w14:paraId="0FD576A7" w14:textId="77777777" w:rsidR="00693C80" w:rsidRPr="00405935" w:rsidRDefault="00693C80" w:rsidP="00693C80">
      <w:pPr>
        <w:shd w:val="clear" w:color="auto" w:fill="FFFFFF"/>
        <w:spacing w:line="240" w:lineRule="auto"/>
        <w:rPr>
          <w:b/>
          <w:bCs/>
        </w:rPr>
      </w:pPr>
    </w:p>
    <w:p w14:paraId="0B35AF86" w14:textId="77777777" w:rsidR="00693C80" w:rsidRPr="00405935" w:rsidRDefault="00693C80" w:rsidP="00693C80">
      <w:pPr>
        <w:shd w:val="clear" w:color="auto" w:fill="FFFFFF"/>
        <w:spacing w:line="240" w:lineRule="auto"/>
        <w:rPr>
          <w:b/>
          <w:bCs/>
        </w:rPr>
      </w:pPr>
    </w:p>
    <w:p w14:paraId="259B6CC4" w14:textId="77777777" w:rsidR="00693C80" w:rsidRPr="00405935" w:rsidRDefault="00693C80" w:rsidP="00693C80">
      <w:pPr>
        <w:shd w:val="clear" w:color="auto" w:fill="FFFFFF"/>
        <w:spacing w:line="240" w:lineRule="auto"/>
        <w:rPr>
          <w:b/>
          <w:bCs/>
        </w:rPr>
      </w:pPr>
    </w:p>
    <w:p w14:paraId="56A860CF" w14:textId="77777777" w:rsidR="00693C80" w:rsidRPr="00405935" w:rsidRDefault="00693C80" w:rsidP="00693C80">
      <w:pPr>
        <w:shd w:val="clear" w:color="auto" w:fill="FFFFFF"/>
        <w:spacing w:line="240" w:lineRule="auto"/>
        <w:rPr>
          <w:b/>
          <w:bCs/>
        </w:rPr>
      </w:pPr>
    </w:p>
    <w:p w14:paraId="1496DB97" w14:textId="77777777" w:rsidR="00693C80" w:rsidRPr="00405935" w:rsidRDefault="00693C80" w:rsidP="00693C80">
      <w:pPr>
        <w:shd w:val="clear" w:color="auto" w:fill="FFFFFF"/>
        <w:spacing w:line="240" w:lineRule="auto"/>
        <w:rPr>
          <w:b/>
          <w:bCs/>
        </w:rPr>
      </w:pPr>
    </w:p>
    <w:p w14:paraId="7A72E307" w14:textId="77777777" w:rsidR="00693C80" w:rsidRPr="00405935" w:rsidRDefault="00693C80" w:rsidP="00693C80">
      <w:pPr>
        <w:shd w:val="clear" w:color="auto" w:fill="FFFFFF"/>
        <w:spacing w:line="240" w:lineRule="auto"/>
        <w:rPr>
          <w:b/>
          <w:bCs/>
        </w:rPr>
      </w:pPr>
    </w:p>
    <w:p w14:paraId="247C8612" w14:textId="77777777" w:rsidR="00693C80" w:rsidRPr="00405935" w:rsidRDefault="00693C80" w:rsidP="00693C80">
      <w:pPr>
        <w:shd w:val="clear" w:color="auto" w:fill="FFFFFF"/>
        <w:spacing w:line="240" w:lineRule="auto"/>
        <w:rPr>
          <w:b/>
          <w:bCs/>
        </w:rPr>
      </w:pPr>
    </w:p>
    <w:p w14:paraId="58302433" w14:textId="77777777" w:rsidR="00693C80" w:rsidRPr="00405935" w:rsidRDefault="00693C80" w:rsidP="00693C80">
      <w:pPr>
        <w:shd w:val="clear" w:color="auto" w:fill="FFFFFF"/>
        <w:spacing w:line="240" w:lineRule="auto"/>
        <w:rPr>
          <w:b/>
          <w:bCs/>
        </w:rPr>
      </w:pPr>
    </w:p>
    <w:p w14:paraId="49E99331" w14:textId="77777777" w:rsidR="00693C80" w:rsidRDefault="00693C80" w:rsidP="00693C80">
      <w:pPr>
        <w:shd w:val="clear" w:color="auto" w:fill="FFFFFF"/>
        <w:spacing w:line="240" w:lineRule="auto"/>
        <w:rPr>
          <w:b/>
          <w:bCs/>
        </w:rPr>
      </w:pPr>
    </w:p>
    <w:p w14:paraId="20C09066" w14:textId="77777777" w:rsidR="00693C80" w:rsidRDefault="00693C80" w:rsidP="00693C80">
      <w:pPr>
        <w:shd w:val="clear" w:color="auto" w:fill="FFFFFF"/>
        <w:spacing w:line="240" w:lineRule="auto"/>
        <w:rPr>
          <w:b/>
          <w:bCs/>
        </w:rPr>
      </w:pPr>
    </w:p>
    <w:p w14:paraId="16706B7B" w14:textId="77777777" w:rsidR="00693C80" w:rsidRDefault="00693C80" w:rsidP="00693C80">
      <w:pPr>
        <w:shd w:val="clear" w:color="auto" w:fill="FFFFFF"/>
        <w:spacing w:line="240" w:lineRule="auto"/>
        <w:rPr>
          <w:b/>
          <w:bCs/>
        </w:rPr>
      </w:pPr>
    </w:p>
    <w:p w14:paraId="71D7F9AA" w14:textId="77777777" w:rsidR="00693C80" w:rsidRDefault="00693C80" w:rsidP="00693C80">
      <w:pPr>
        <w:shd w:val="clear" w:color="auto" w:fill="FFFFFF"/>
        <w:spacing w:line="240" w:lineRule="auto"/>
        <w:rPr>
          <w:b/>
          <w:bCs/>
        </w:rPr>
      </w:pPr>
    </w:p>
    <w:p w14:paraId="0591E081" w14:textId="77777777" w:rsidR="00693C80" w:rsidRDefault="00693C80" w:rsidP="00693C80">
      <w:pPr>
        <w:shd w:val="clear" w:color="auto" w:fill="FFFFFF"/>
        <w:spacing w:line="240" w:lineRule="auto"/>
        <w:rPr>
          <w:b/>
          <w:bCs/>
        </w:rPr>
      </w:pPr>
    </w:p>
    <w:p w14:paraId="485E5E26" w14:textId="77777777" w:rsidR="00693C80" w:rsidRDefault="00693C80" w:rsidP="00693C80">
      <w:pPr>
        <w:shd w:val="clear" w:color="auto" w:fill="FFFFFF"/>
        <w:spacing w:line="240" w:lineRule="auto"/>
        <w:rPr>
          <w:b/>
          <w:bCs/>
        </w:rPr>
      </w:pPr>
    </w:p>
    <w:p w14:paraId="674EB4DD" w14:textId="77777777" w:rsidR="00693C80" w:rsidRDefault="00693C80" w:rsidP="00693C80">
      <w:pPr>
        <w:shd w:val="clear" w:color="auto" w:fill="FFFFFF"/>
        <w:spacing w:line="240" w:lineRule="auto"/>
        <w:rPr>
          <w:b/>
          <w:bCs/>
        </w:rPr>
      </w:pPr>
    </w:p>
    <w:p w14:paraId="517D730D" w14:textId="77777777" w:rsidR="00693C80" w:rsidRDefault="00693C80" w:rsidP="00693C80">
      <w:pPr>
        <w:shd w:val="clear" w:color="auto" w:fill="FFFFFF"/>
        <w:spacing w:line="240" w:lineRule="auto"/>
        <w:rPr>
          <w:b/>
          <w:bCs/>
        </w:rPr>
      </w:pPr>
    </w:p>
    <w:p w14:paraId="54B3A1B9" w14:textId="77777777" w:rsidR="00693C80" w:rsidRDefault="00693C80" w:rsidP="00693C80">
      <w:pPr>
        <w:shd w:val="clear" w:color="auto" w:fill="FFFFFF"/>
        <w:spacing w:line="240" w:lineRule="auto"/>
        <w:rPr>
          <w:b/>
          <w:bCs/>
        </w:rPr>
      </w:pPr>
    </w:p>
    <w:p w14:paraId="0A50148C" w14:textId="77777777" w:rsidR="00693C80" w:rsidRPr="00405935" w:rsidRDefault="00693C80" w:rsidP="00693C80">
      <w:pPr>
        <w:shd w:val="clear" w:color="auto" w:fill="FFFFFF"/>
        <w:spacing w:line="240" w:lineRule="auto"/>
        <w:rPr>
          <w:b/>
          <w:bCs/>
        </w:rPr>
      </w:pPr>
    </w:p>
    <w:p w14:paraId="45EBD044" w14:textId="2A742230" w:rsidR="00693C80" w:rsidDel="004E19F4" w:rsidRDefault="00693C80" w:rsidP="00693C80">
      <w:pPr>
        <w:shd w:val="clear" w:color="auto" w:fill="FFFFFF"/>
        <w:spacing w:line="240" w:lineRule="auto"/>
        <w:rPr>
          <w:del w:id="125" w:author="Hastings, Waylon James" w:date="2020-10-08T10:38:00Z"/>
          <w:b/>
          <w:bCs/>
        </w:rPr>
      </w:pPr>
    </w:p>
    <w:p w14:paraId="0F44DA8E" w14:textId="4450680D" w:rsidR="00693C80" w:rsidDel="004E19F4" w:rsidRDefault="00693C80" w:rsidP="00693C80">
      <w:pPr>
        <w:shd w:val="clear" w:color="auto" w:fill="FFFFFF"/>
        <w:spacing w:line="240" w:lineRule="auto"/>
        <w:rPr>
          <w:del w:id="126" w:author="Hastings, Waylon James" w:date="2020-10-08T10:38:00Z"/>
          <w:b/>
          <w:bCs/>
        </w:rPr>
      </w:pPr>
    </w:p>
    <w:p w14:paraId="1D1CFBED" w14:textId="77777777" w:rsidR="004E19F4" w:rsidRPr="00405935" w:rsidRDefault="004E19F4" w:rsidP="004E19F4">
      <w:pPr>
        <w:shd w:val="clear" w:color="auto" w:fill="FFFFFF"/>
        <w:spacing w:line="240" w:lineRule="auto"/>
      </w:pPr>
      <w:r w:rsidRPr="00405935">
        <w:rPr>
          <w:b/>
          <w:bCs/>
        </w:rPr>
        <w:t xml:space="preserve">Table </w:t>
      </w:r>
      <w:r>
        <w:rPr>
          <w:b/>
          <w:bCs/>
        </w:rPr>
        <w:t>2</w:t>
      </w:r>
      <w:r w:rsidRPr="00405935">
        <w:rPr>
          <w:b/>
          <w:bCs/>
        </w:rPr>
        <w:t xml:space="preserve">. </w:t>
      </w:r>
      <w:r w:rsidRPr="00405935">
        <w:t xml:space="preserve">Multiple linear regression examining the </w:t>
      </w:r>
      <w:r w:rsidRPr="00E21852">
        <w:rPr>
          <w:highlight w:val="yellow"/>
        </w:rPr>
        <w:t>chronic and acute</w:t>
      </w:r>
      <w:r>
        <w:t xml:space="preserve"> </w:t>
      </w:r>
      <w:r w:rsidRPr="00405935">
        <w:t>effects of number of live births on biological age</w:t>
      </w:r>
      <w:r>
        <w:t xml:space="preserve"> for premenopausal women only</w:t>
      </w:r>
      <w:r w:rsidRPr="00405935">
        <w:t xml:space="preserve">, National Health and Nutrition Examination Survey 1999-2010. </w:t>
      </w:r>
      <w:r w:rsidRPr="009C60A8">
        <w:rPr>
          <w:highlight w:val="yellow"/>
        </w:rPr>
        <w:t>Values represent coefficient estimates and 95% confidence intervals.</w:t>
      </w:r>
      <w:r>
        <w:t xml:space="preserve"> </w:t>
      </w:r>
      <w:r w:rsidRPr="00405935">
        <w:rPr>
          <w:i/>
        </w:rPr>
        <w:t>Notes:</w:t>
      </w:r>
      <w:r w:rsidRPr="00405935">
        <w:t xml:space="preserve"> * </w:t>
      </w:r>
      <w:r w:rsidRPr="00405935">
        <w:rPr>
          <w:i/>
        </w:rPr>
        <w:t>p</w:t>
      </w:r>
      <w:r w:rsidRPr="00405935">
        <w:t xml:space="preserve"> &lt; 0.05,  ** </w:t>
      </w:r>
      <w:r w:rsidRPr="00405935">
        <w:rPr>
          <w:i/>
        </w:rPr>
        <w:t>p</w:t>
      </w:r>
      <w:r w:rsidRPr="00405935">
        <w:t xml:space="preserve"> &lt; 0.01, *** </w:t>
      </w:r>
      <w:r w:rsidRPr="00405935">
        <w:rPr>
          <w:i/>
        </w:rPr>
        <w:t>p</w:t>
      </w:r>
      <w:r w:rsidRPr="00405935">
        <w:t xml:space="preserve"> &lt; 0.001; </w:t>
      </w:r>
      <w:r>
        <w:t xml:space="preserve">values in </w:t>
      </w:r>
      <w:r w:rsidRPr="000D5CC4">
        <w:rPr>
          <w:b/>
          <w:bCs/>
        </w:rPr>
        <w:t>bold</w:t>
      </w:r>
      <w:r>
        <w:t xml:space="preserve"> represent effects significant after multiple comparison correction at </w:t>
      </w:r>
      <w:r>
        <w:sym w:font="Symbol" w:char="F061"/>
      </w:r>
      <w:r>
        <w:t>= (0.05/8) = 0.00625.</w:t>
      </w:r>
    </w:p>
    <w:p w14:paraId="7BF9661F" w14:textId="77777777" w:rsidR="004E19F4" w:rsidRPr="00405935" w:rsidRDefault="004E19F4" w:rsidP="004E19F4">
      <w:pPr>
        <w:spacing w:line="240" w:lineRule="auto"/>
      </w:pPr>
      <w:r w:rsidRPr="0040593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1794"/>
        <w:gridCol w:w="1981"/>
        <w:gridCol w:w="1620"/>
        <w:gridCol w:w="1747"/>
      </w:tblGrid>
      <w:tr w:rsidR="004E19F4" w:rsidRPr="00906604" w14:paraId="766ADB9E" w14:textId="77777777" w:rsidTr="00875CA4">
        <w:trPr>
          <w:trHeight w:val="23"/>
        </w:trPr>
        <w:tc>
          <w:tcPr>
            <w:tcW w:w="2790" w:type="dxa"/>
            <w:tcBorders>
              <w:bottom w:val="single" w:sz="4" w:space="0" w:color="auto"/>
            </w:tcBorders>
          </w:tcPr>
          <w:p w14:paraId="29CFA7DA" w14:textId="77777777" w:rsidR="004E19F4" w:rsidRPr="00906604" w:rsidRDefault="004E19F4" w:rsidP="00A949FD">
            <w:pPr>
              <w:rPr>
                <w:rFonts w:ascii="Arial" w:hAnsi="Arial" w:cs="Arial"/>
                <w:b/>
                <w:bCs/>
                <w:sz w:val="16"/>
                <w:szCs w:val="16"/>
              </w:rPr>
            </w:pPr>
          </w:p>
        </w:tc>
        <w:tc>
          <w:tcPr>
            <w:tcW w:w="1794" w:type="dxa"/>
            <w:tcBorders>
              <w:bottom w:val="single" w:sz="4" w:space="0" w:color="auto"/>
            </w:tcBorders>
          </w:tcPr>
          <w:p w14:paraId="1E6721F3"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LM</w:t>
            </w:r>
          </w:p>
        </w:tc>
        <w:tc>
          <w:tcPr>
            <w:tcW w:w="1981" w:type="dxa"/>
            <w:tcBorders>
              <w:bottom w:val="single" w:sz="4" w:space="0" w:color="auto"/>
            </w:tcBorders>
          </w:tcPr>
          <w:p w14:paraId="758E3340"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HD (log)</w:t>
            </w:r>
          </w:p>
        </w:tc>
        <w:tc>
          <w:tcPr>
            <w:tcW w:w="1620" w:type="dxa"/>
            <w:tcBorders>
              <w:bottom w:val="single" w:sz="4" w:space="0" w:color="auto"/>
            </w:tcBorders>
          </w:tcPr>
          <w:p w14:paraId="6B51257E"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KDM</w:t>
            </w:r>
          </w:p>
        </w:tc>
        <w:tc>
          <w:tcPr>
            <w:tcW w:w="1747" w:type="dxa"/>
            <w:tcBorders>
              <w:bottom w:val="single" w:sz="4" w:space="0" w:color="auto"/>
            </w:tcBorders>
          </w:tcPr>
          <w:p w14:paraId="23184DBC"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AL</w:t>
            </w:r>
          </w:p>
        </w:tc>
      </w:tr>
      <w:tr w:rsidR="004E19F4" w:rsidRPr="00906604" w14:paraId="29F0A62F" w14:textId="77777777" w:rsidTr="00A949FD">
        <w:trPr>
          <w:trHeight w:val="23"/>
        </w:trPr>
        <w:tc>
          <w:tcPr>
            <w:tcW w:w="9932" w:type="dxa"/>
            <w:gridSpan w:val="5"/>
            <w:tcBorders>
              <w:top w:val="single" w:sz="4" w:space="0" w:color="auto"/>
              <w:bottom w:val="single" w:sz="4" w:space="0" w:color="auto"/>
            </w:tcBorders>
          </w:tcPr>
          <w:p w14:paraId="7C7830AF" w14:textId="77777777" w:rsidR="004E19F4" w:rsidRPr="00906604" w:rsidRDefault="004E19F4" w:rsidP="00A949FD">
            <w:pPr>
              <w:rPr>
                <w:rFonts w:ascii="Arial" w:hAnsi="Arial" w:cs="Arial"/>
                <w:b/>
                <w:bCs/>
                <w:sz w:val="16"/>
                <w:szCs w:val="16"/>
              </w:rPr>
            </w:pPr>
            <w:r w:rsidRPr="00906604">
              <w:rPr>
                <w:rFonts w:ascii="Arial" w:hAnsi="Arial" w:cs="Arial"/>
                <w:b/>
                <w:bCs/>
                <w:sz w:val="16"/>
                <w:szCs w:val="16"/>
              </w:rPr>
              <w:t>Primary model (</w:t>
            </w:r>
            <w:r w:rsidRPr="00906604">
              <w:rPr>
                <w:rFonts w:ascii="Arial" w:hAnsi="Arial" w:cs="Arial"/>
                <w:b/>
                <w:bCs/>
                <w:i/>
                <w:iCs/>
                <w:sz w:val="16"/>
                <w:szCs w:val="16"/>
              </w:rPr>
              <w:t>n</w:t>
            </w:r>
            <w:r w:rsidRPr="00906604">
              <w:rPr>
                <w:rFonts w:ascii="Arial" w:hAnsi="Arial" w:cs="Arial"/>
                <w:b/>
                <w:bCs/>
                <w:sz w:val="16"/>
                <w:szCs w:val="16"/>
              </w:rPr>
              <w:t xml:space="preserve"> = </w:t>
            </w:r>
            <w:r>
              <w:rPr>
                <w:rFonts w:ascii="Arial" w:hAnsi="Arial" w:cs="Arial"/>
                <w:b/>
                <w:bCs/>
                <w:sz w:val="16"/>
                <w:szCs w:val="16"/>
              </w:rPr>
              <w:t>2,166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4B2A882C" w14:textId="77777777" w:rsidTr="00875CA4">
        <w:trPr>
          <w:trHeight w:val="23"/>
        </w:trPr>
        <w:tc>
          <w:tcPr>
            <w:tcW w:w="2790" w:type="dxa"/>
            <w:tcBorders>
              <w:top w:val="single" w:sz="4" w:space="0" w:color="auto"/>
            </w:tcBorders>
          </w:tcPr>
          <w:p w14:paraId="10240F40"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94" w:type="dxa"/>
            <w:tcBorders>
              <w:top w:val="single" w:sz="4" w:space="0" w:color="auto"/>
            </w:tcBorders>
          </w:tcPr>
          <w:p w14:paraId="5269CA3D"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24</w:t>
            </w:r>
            <w:r w:rsidRPr="007D623E">
              <w:rPr>
                <w:rFonts w:ascii="Arial" w:hAnsi="Arial" w:cs="Arial"/>
                <w:sz w:val="16"/>
                <w:szCs w:val="16"/>
              </w:rPr>
              <w:t xml:space="preserve"> (-</w:t>
            </w:r>
            <w:r>
              <w:rPr>
                <w:rFonts w:ascii="Arial" w:hAnsi="Arial" w:cs="Arial"/>
                <w:sz w:val="16"/>
                <w:szCs w:val="16"/>
              </w:rPr>
              <w:t>0.70</w:t>
            </w:r>
            <w:r w:rsidRPr="007D623E">
              <w:rPr>
                <w:rFonts w:ascii="Arial" w:hAnsi="Arial" w:cs="Arial"/>
                <w:sz w:val="16"/>
                <w:szCs w:val="16"/>
              </w:rPr>
              <w:t>, 0.2</w:t>
            </w:r>
            <w:r>
              <w:rPr>
                <w:rFonts w:ascii="Arial" w:hAnsi="Arial" w:cs="Arial"/>
                <w:sz w:val="16"/>
                <w:szCs w:val="16"/>
              </w:rPr>
              <w:t>2</w:t>
            </w:r>
            <w:r w:rsidRPr="007D623E">
              <w:rPr>
                <w:rFonts w:ascii="Arial" w:hAnsi="Arial" w:cs="Arial"/>
                <w:sz w:val="16"/>
                <w:szCs w:val="16"/>
              </w:rPr>
              <w:t>)</w:t>
            </w:r>
          </w:p>
        </w:tc>
        <w:tc>
          <w:tcPr>
            <w:tcW w:w="1981" w:type="dxa"/>
            <w:tcBorders>
              <w:top w:val="single" w:sz="4" w:space="0" w:color="auto"/>
            </w:tcBorders>
          </w:tcPr>
          <w:p w14:paraId="3F8064A5" w14:textId="77777777" w:rsidR="004E19F4" w:rsidRPr="007D623E" w:rsidRDefault="004E19F4" w:rsidP="00A949FD">
            <w:pPr>
              <w:rPr>
                <w:rFonts w:ascii="Arial" w:hAnsi="Arial" w:cs="Arial"/>
                <w:sz w:val="16"/>
                <w:szCs w:val="16"/>
              </w:rPr>
            </w:pPr>
            <w:r>
              <w:rPr>
                <w:rFonts w:ascii="Arial" w:hAnsi="Arial" w:cs="Arial"/>
                <w:sz w:val="16"/>
                <w:szCs w:val="16"/>
              </w:rPr>
              <w:t>0.02 (-0.03, 0.06)</w:t>
            </w:r>
          </w:p>
        </w:tc>
        <w:tc>
          <w:tcPr>
            <w:tcW w:w="1620" w:type="dxa"/>
            <w:tcBorders>
              <w:top w:val="single" w:sz="4" w:space="0" w:color="auto"/>
            </w:tcBorders>
          </w:tcPr>
          <w:p w14:paraId="3BA1E9A7" w14:textId="77777777" w:rsidR="004E19F4" w:rsidRPr="00906604" w:rsidRDefault="004E19F4" w:rsidP="00A949FD">
            <w:pPr>
              <w:rPr>
                <w:rFonts w:ascii="Arial" w:hAnsi="Arial" w:cs="Arial"/>
                <w:sz w:val="16"/>
                <w:szCs w:val="16"/>
              </w:rPr>
            </w:pPr>
            <w:r>
              <w:rPr>
                <w:rFonts w:ascii="Arial" w:hAnsi="Arial" w:cs="Arial"/>
                <w:sz w:val="16"/>
                <w:szCs w:val="16"/>
              </w:rPr>
              <w:t>-0.51 (-1.53, 0.51)</w:t>
            </w:r>
          </w:p>
        </w:tc>
        <w:tc>
          <w:tcPr>
            <w:tcW w:w="1747" w:type="dxa"/>
            <w:tcBorders>
              <w:top w:val="single" w:sz="4" w:space="0" w:color="auto"/>
            </w:tcBorders>
          </w:tcPr>
          <w:p w14:paraId="4D8D9218" w14:textId="77777777" w:rsidR="004E19F4" w:rsidRPr="00906604" w:rsidRDefault="004E19F4" w:rsidP="00A949FD">
            <w:pPr>
              <w:rPr>
                <w:rFonts w:ascii="Arial" w:hAnsi="Arial" w:cs="Arial"/>
                <w:sz w:val="16"/>
                <w:szCs w:val="16"/>
              </w:rPr>
            </w:pPr>
            <w:r>
              <w:rPr>
                <w:rFonts w:ascii="Arial" w:hAnsi="Arial" w:cs="Arial"/>
                <w:sz w:val="16"/>
                <w:szCs w:val="16"/>
              </w:rPr>
              <w:t>-0.01 (-0.02, 0.01)</w:t>
            </w:r>
          </w:p>
        </w:tc>
      </w:tr>
      <w:tr w:rsidR="004E19F4" w:rsidRPr="00906604" w14:paraId="3808BA27" w14:textId="77777777" w:rsidTr="00875CA4">
        <w:trPr>
          <w:trHeight w:val="23"/>
        </w:trPr>
        <w:tc>
          <w:tcPr>
            <w:tcW w:w="2790" w:type="dxa"/>
          </w:tcPr>
          <w:p w14:paraId="39B6D794"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94" w:type="dxa"/>
          </w:tcPr>
          <w:p w14:paraId="36790934"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04</w:t>
            </w:r>
            <w:r w:rsidRPr="007D623E">
              <w:rPr>
                <w:rFonts w:ascii="Arial" w:hAnsi="Arial" w:cs="Arial"/>
                <w:sz w:val="16"/>
                <w:szCs w:val="16"/>
              </w:rPr>
              <w:t xml:space="preserve"> (</w:t>
            </w:r>
            <w:r>
              <w:rPr>
                <w:rFonts w:ascii="Arial" w:hAnsi="Arial" w:cs="Arial"/>
                <w:sz w:val="16"/>
                <w:szCs w:val="16"/>
              </w:rPr>
              <w:t>-</w:t>
            </w:r>
            <w:r w:rsidRPr="007D623E">
              <w:rPr>
                <w:rFonts w:ascii="Arial" w:hAnsi="Arial" w:cs="Arial"/>
                <w:sz w:val="16"/>
                <w:szCs w:val="16"/>
              </w:rPr>
              <w:t>0.0</w:t>
            </w:r>
            <w:r>
              <w:rPr>
                <w:rFonts w:ascii="Arial" w:hAnsi="Arial" w:cs="Arial"/>
                <w:sz w:val="16"/>
                <w:szCs w:val="16"/>
              </w:rPr>
              <w:t>6</w:t>
            </w:r>
            <w:r w:rsidRPr="007D623E">
              <w:rPr>
                <w:rFonts w:ascii="Arial" w:hAnsi="Arial" w:cs="Arial"/>
                <w:sz w:val="16"/>
                <w:szCs w:val="16"/>
              </w:rPr>
              <w:t>, 0.1</w:t>
            </w:r>
            <w:r>
              <w:rPr>
                <w:rFonts w:ascii="Arial" w:hAnsi="Arial" w:cs="Arial"/>
                <w:sz w:val="16"/>
                <w:szCs w:val="16"/>
              </w:rPr>
              <w:t>3</w:t>
            </w:r>
            <w:r w:rsidRPr="007D623E">
              <w:rPr>
                <w:rFonts w:ascii="Arial" w:hAnsi="Arial" w:cs="Arial"/>
                <w:sz w:val="16"/>
                <w:szCs w:val="16"/>
              </w:rPr>
              <w:t>)</w:t>
            </w:r>
          </w:p>
        </w:tc>
        <w:tc>
          <w:tcPr>
            <w:tcW w:w="1981" w:type="dxa"/>
          </w:tcPr>
          <w:p w14:paraId="5C62F1D2" w14:textId="77777777" w:rsidR="004E19F4" w:rsidRPr="007D623E" w:rsidRDefault="004E19F4" w:rsidP="00A949FD">
            <w:pPr>
              <w:rPr>
                <w:rFonts w:ascii="Arial" w:hAnsi="Arial" w:cs="Arial"/>
                <w:sz w:val="16"/>
                <w:szCs w:val="16"/>
              </w:rPr>
            </w:pPr>
            <w:r>
              <w:rPr>
                <w:rFonts w:ascii="Arial" w:hAnsi="Arial" w:cs="Arial"/>
                <w:sz w:val="16"/>
                <w:szCs w:val="16"/>
              </w:rPr>
              <w:t>-0.01 (-0.02, 0.004)</w:t>
            </w:r>
          </w:p>
        </w:tc>
        <w:tc>
          <w:tcPr>
            <w:tcW w:w="1620" w:type="dxa"/>
          </w:tcPr>
          <w:p w14:paraId="5AE3EEA3" w14:textId="77777777" w:rsidR="004E19F4" w:rsidRPr="00906604" w:rsidRDefault="004E19F4" w:rsidP="00A949FD">
            <w:pPr>
              <w:rPr>
                <w:rFonts w:ascii="Arial" w:hAnsi="Arial" w:cs="Arial"/>
                <w:sz w:val="16"/>
                <w:szCs w:val="16"/>
              </w:rPr>
            </w:pPr>
            <w:r>
              <w:rPr>
                <w:rFonts w:ascii="Arial" w:hAnsi="Arial" w:cs="Arial"/>
                <w:sz w:val="16"/>
                <w:szCs w:val="16"/>
              </w:rPr>
              <w:t>0.03 (-0.18, 0.24)</w:t>
            </w:r>
          </w:p>
        </w:tc>
        <w:tc>
          <w:tcPr>
            <w:tcW w:w="1747" w:type="dxa"/>
          </w:tcPr>
          <w:p w14:paraId="7546CBE3" w14:textId="77777777" w:rsidR="004E19F4" w:rsidRPr="00906604" w:rsidRDefault="004E19F4" w:rsidP="00A949FD">
            <w:pPr>
              <w:rPr>
                <w:rFonts w:ascii="Arial" w:hAnsi="Arial" w:cs="Arial"/>
                <w:sz w:val="16"/>
                <w:szCs w:val="16"/>
              </w:rPr>
            </w:pPr>
            <w:r>
              <w:rPr>
                <w:rFonts w:ascii="Arial" w:hAnsi="Arial" w:cs="Arial"/>
                <w:sz w:val="16"/>
                <w:szCs w:val="16"/>
              </w:rPr>
              <w:t>0.001 (-0.002, 0.003)</w:t>
            </w:r>
          </w:p>
        </w:tc>
      </w:tr>
      <w:tr w:rsidR="004E19F4" w:rsidRPr="00906604" w14:paraId="6BD1E505" w14:textId="77777777" w:rsidTr="00A949FD">
        <w:trPr>
          <w:trHeight w:val="23"/>
        </w:trPr>
        <w:tc>
          <w:tcPr>
            <w:tcW w:w="9932" w:type="dxa"/>
            <w:gridSpan w:val="5"/>
            <w:tcBorders>
              <w:top w:val="single" w:sz="4" w:space="0" w:color="auto"/>
              <w:bottom w:val="single" w:sz="4" w:space="0" w:color="auto"/>
            </w:tcBorders>
          </w:tcPr>
          <w:p w14:paraId="41DA3938" w14:textId="77777777" w:rsidR="004E19F4" w:rsidRPr="00906604" w:rsidRDefault="004E19F4" w:rsidP="00A949FD">
            <w:pPr>
              <w:rPr>
                <w:rFonts w:ascii="Arial" w:hAnsi="Arial" w:cs="Arial"/>
                <w:sz w:val="16"/>
                <w:szCs w:val="16"/>
              </w:rPr>
            </w:pPr>
            <w:r w:rsidRPr="00906604">
              <w:rPr>
                <w:rFonts w:ascii="Arial" w:hAnsi="Arial" w:cs="Arial"/>
                <w:b/>
                <w:bCs/>
                <w:sz w:val="16"/>
                <w:szCs w:val="16"/>
              </w:rPr>
              <w:t xml:space="preserve">Sensitivity analysis 1 (n = </w:t>
            </w:r>
            <w:r>
              <w:rPr>
                <w:rFonts w:ascii="Arial" w:hAnsi="Arial" w:cs="Arial"/>
                <w:b/>
                <w:bCs/>
                <w:sz w:val="16"/>
                <w:szCs w:val="16"/>
              </w:rPr>
              <w:t>2,686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2E36AC1B" w14:textId="77777777" w:rsidTr="00875CA4">
        <w:trPr>
          <w:trHeight w:val="23"/>
        </w:trPr>
        <w:tc>
          <w:tcPr>
            <w:tcW w:w="2790" w:type="dxa"/>
            <w:tcBorders>
              <w:top w:val="single" w:sz="4" w:space="0" w:color="auto"/>
            </w:tcBorders>
          </w:tcPr>
          <w:p w14:paraId="6E4BDC30"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94" w:type="dxa"/>
            <w:tcBorders>
              <w:top w:val="single" w:sz="4" w:space="0" w:color="auto"/>
            </w:tcBorders>
          </w:tcPr>
          <w:p w14:paraId="6F4B0283"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03</w:t>
            </w:r>
            <w:r w:rsidRPr="007D623E">
              <w:rPr>
                <w:rFonts w:ascii="Arial" w:hAnsi="Arial" w:cs="Arial"/>
                <w:sz w:val="16"/>
                <w:szCs w:val="16"/>
              </w:rPr>
              <w:t xml:space="preserve"> (-</w:t>
            </w:r>
            <w:r>
              <w:rPr>
                <w:rFonts w:ascii="Arial" w:hAnsi="Arial" w:cs="Arial"/>
                <w:sz w:val="16"/>
                <w:szCs w:val="16"/>
              </w:rPr>
              <w:t>0.46</w:t>
            </w:r>
            <w:r w:rsidRPr="007D623E">
              <w:rPr>
                <w:rFonts w:ascii="Arial" w:hAnsi="Arial" w:cs="Arial"/>
                <w:sz w:val="16"/>
                <w:szCs w:val="16"/>
              </w:rPr>
              <w:t xml:space="preserve">, </w:t>
            </w:r>
            <w:r>
              <w:rPr>
                <w:rFonts w:ascii="Arial" w:hAnsi="Arial" w:cs="Arial"/>
                <w:sz w:val="16"/>
                <w:szCs w:val="16"/>
              </w:rPr>
              <w:t>0.52</w:t>
            </w:r>
            <w:r w:rsidRPr="007D623E">
              <w:rPr>
                <w:rFonts w:ascii="Arial" w:hAnsi="Arial" w:cs="Arial"/>
                <w:sz w:val="16"/>
                <w:szCs w:val="16"/>
              </w:rPr>
              <w:t>)</w:t>
            </w:r>
          </w:p>
        </w:tc>
        <w:tc>
          <w:tcPr>
            <w:tcW w:w="1981" w:type="dxa"/>
            <w:tcBorders>
              <w:top w:val="single" w:sz="4" w:space="0" w:color="auto"/>
            </w:tcBorders>
          </w:tcPr>
          <w:p w14:paraId="2BAC5D24" w14:textId="77777777" w:rsidR="004E19F4" w:rsidRPr="007D623E" w:rsidRDefault="004E19F4" w:rsidP="00A949FD">
            <w:pPr>
              <w:rPr>
                <w:rFonts w:ascii="Arial" w:hAnsi="Arial" w:cs="Arial"/>
                <w:sz w:val="16"/>
                <w:szCs w:val="16"/>
              </w:rPr>
            </w:pPr>
            <w:r>
              <w:rPr>
                <w:rFonts w:ascii="Arial" w:hAnsi="Arial" w:cs="Arial"/>
                <w:sz w:val="16"/>
                <w:szCs w:val="16"/>
              </w:rPr>
              <w:t>0.01 (-0.03, 0.05)</w:t>
            </w:r>
          </w:p>
        </w:tc>
        <w:tc>
          <w:tcPr>
            <w:tcW w:w="1620" w:type="dxa"/>
            <w:tcBorders>
              <w:top w:val="single" w:sz="4" w:space="0" w:color="auto"/>
            </w:tcBorders>
          </w:tcPr>
          <w:p w14:paraId="0E7E0A2B" w14:textId="77777777" w:rsidR="004E19F4" w:rsidRPr="007D623E" w:rsidRDefault="004E19F4" w:rsidP="00A949FD">
            <w:pPr>
              <w:rPr>
                <w:rFonts w:ascii="Arial" w:hAnsi="Arial" w:cs="Arial"/>
                <w:sz w:val="16"/>
                <w:szCs w:val="16"/>
              </w:rPr>
            </w:pPr>
            <w:r>
              <w:rPr>
                <w:rFonts w:ascii="Arial" w:hAnsi="Arial" w:cs="Arial"/>
                <w:sz w:val="16"/>
                <w:szCs w:val="16"/>
              </w:rPr>
              <w:t>-0.24 (-1.15, 0.67)</w:t>
            </w:r>
          </w:p>
        </w:tc>
        <w:tc>
          <w:tcPr>
            <w:tcW w:w="1747" w:type="dxa"/>
            <w:tcBorders>
              <w:top w:val="single" w:sz="4" w:space="0" w:color="auto"/>
            </w:tcBorders>
          </w:tcPr>
          <w:p w14:paraId="1458D02B" w14:textId="77777777" w:rsidR="004E19F4" w:rsidRPr="00906604" w:rsidRDefault="004E19F4" w:rsidP="00A949FD">
            <w:pPr>
              <w:rPr>
                <w:rFonts w:ascii="Arial" w:hAnsi="Arial" w:cs="Arial"/>
                <w:sz w:val="16"/>
                <w:szCs w:val="16"/>
              </w:rPr>
            </w:pPr>
            <w:r w:rsidRPr="00906604">
              <w:rPr>
                <w:rFonts w:ascii="Arial" w:hAnsi="Arial" w:cs="Arial"/>
                <w:sz w:val="16"/>
                <w:szCs w:val="16"/>
              </w:rPr>
              <w:t>-0.004 (-0.02, 0.01)</w:t>
            </w:r>
          </w:p>
        </w:tc>
      </w:tr>
      <w:tr w:rsidR="004E19F4" w:rsidRPr="00906604" w14:paraId="1F495B7B" w14:textId="77777777" w:rsidTr="00875CA4">
        <w:trPr>
          <w:trHeight w:val="23"/>
        </w:trPr>
        <w:tc>
          <w:tcPr>
            <w:tcW w:w="2790" w:type="dxa"/>
            <w:tcBorders>
              <w:bottom w:val="single" w:sz="4" w:space="0" w:color="auto"/>
            </w:tcBorders>
          </w:tcPr>
          <w:p w14:paraId="02756147"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94" w:type="dxa"/>
            <w:tcBorders>
              <w:bottom w:val="single" w:sz="4" w:space="0" w:color="auto"/>
            </w:tcBorders>
          </w:tcPr>
          <w:p w14:paraId="6C218F9F" w14:textId="77777777" w:rsidR="004E19F4" w:rsidRPr="007D623E" w:rsidRDefault="004E19F4" w:rsidP="00A949FD">
            <w:pPr>
              <w:rPr>
                <w:rFonts w:ascii="Arial" w:hAnsi="Arial" w:cs="Arial"/>
                <w:sz w:val="16"/>
                <w:szCs w:val="16"/>
              </w:rPr>
            </w:pPr>
            <w:r>
              <w:rPr>
                <w:rFonts w:ascii="Arial" w:hAnsi="Arial" w:cs="Arial"/>
                <w:sz w:val="16"/>
                <w:szCs w:val="16"/>
              </w:rPr>
              <w:t>0.06 (-0.04, 0.17)</w:t>
            </w:r>
          </w:p>
        </w:tc>
        <w:tc>
          <w:tcPr>
            <w:tcW w:w="1981" w:type="dxa"/>
            <w:tcBorders>
              <w:bottom w:val="single" w:sz="4" w:space="0" w:color="auto"/>
            </w:tcBorders>
          </w:tcPr>
          <w:p w14:paraId="5E8FB4C2" w14:textId="77777777" w:rsidR="004E19F4" w:rsidRPr="007D623E" w:rsidRDefault="004E19F4" w:rsidP="00A949FD">
            <w:pPr>
              <w:rPr>
                <w:rFonts w:ascii="Arial" w:hAnsi="Arial" w:cs="Arial"/>
                <w:sz w:val="16"/>
                <w:szCs w:val="16"/>
              </w:rPr>
            </w:pPr>
            <w:r>
              <w:rPr>
                <w:rFonts w:ascii="Arial" w:hAnsi="Arial" w:cs="Arial"/>
                <w:sz w:val="16"/>
                <w:szCs w:val="16"/>
              </w:rPr>
              <w:t>-0.003 (-0.01, 0.01)</w:t>
            </w:r>
          </w:p>
        </w:tc>
        <w:tc>
          <w:tcPr>
            <w:tcW w:w="1620" w:type="dxa"/>
            <w:tcBorders>
              <w:bottom w:val="single" w:sz="4" w:space="0" w:color="auto"/>
            </w:tcBorders>
          </w:tcPr>
          <w:p w14:paraId="4A1659E8" w14:textId="77777777" w:rsidR="004E19F4" w:rsidRPr="007D623E" w:rsidRDefault="004E19F4" w:rsidP="00A949FD">
            <w:pPr>
              <w:rPr>
                <w:rFonts w:ascii="Arial" w:hAnsi="Arial" w:cs="Arial"/>
                <w:sz w:val="16"/>
                <w:szCs w:val="16"/>
              </w:rPr>
            </w:pPr>
            <w:r>
              <w:rPr>
                <w:rFonts w:ascii="Arial" w:hAnsi="Arial" w:cs="Arial"/>
                <w:sz w:val="16"/>
                <w:szCs w:val="16"/>
              </w:rPr>
              <w:t>0.05 (-0.13, 0.24)</w:t>
            </w:r>
          </w:p>
        </w:tc>
        <w:tc>
          <w:tcPr>
            <w:tcW w:w="1747" w:type="dxa"/>
            <w:tcBorders>
              <w:bottom w:val="single" w:sz="4" w:space="0" w:color="auto"/>
            </w:tcBorders>
          </w:tcPr>
          <w:p w14:paraId="5683F48B" w14:textId="77777777" w:rsidR="004E19F4" w:rsidRPr="00906604" w:rsidRDefault="004E19F4" w:rsidP="00A949FD">
            <w:pPr>
              <w:rPr>
                <w:rFonts w:ascii="Arial" w:hAnsi="Arial" w:cs="Arial"/>
                <w:sz w:val="16"/>
                <w:szCs w:val="16"/>
              </w:rPr>
            </w:pPr>
            <w:r w:rsidRPr="00906604">
              <w:rPr>
                <w:rFonts w:ascii="Arial" w:hAnsi="Arial" w:cs="Arial"/>
                <w:sz w:val="16"/>
                <w:szCs w:val="16"/>
              </w:rPr>
              <w:t>0.002 (-0.001, 0.01)</w:t>
            </w:r>
          </w:p>
        </w:tc>
      </w:tr>
      <w:tr w:rsidR="004E19F4" w:rsidRPr="00906604" w14:paraId="31E8270F" w14:textId="77777777" w:rsidTr="00A949FD">
        <w:trPr>
          <w:trHeight w:val="23"/>
        </w:trPr>
        <w:tc>
          <w:tcPr>
            <w:tcW w:w="9932" w:type="dxa"/>
            <w:gridSpan w:val="5"/>
            <w:tcBorders>
              <w:top w:val="single" w:sz="4" w:space="0" w:color="auto"/>
              <w:bottom w:val="single" w:sz="4" w:space="0" w:color="auto"/>
            </w:tcBorders>
          </w:tcPr>
          <w:p w14:paraId="5C472F23" w14:textId="77777777" w:rsidR="004E19F4" w:rsidRPr="00187343" w:rsidRDefault="004E19F4" w:rsidP="00A949FD">
            <w:pPr>
              <w:rPr>
                <w:rFonts w:ascii="Arial" w:hAnsi="Arial" w:cs="Arial"/>
                <w:sz w:val="16"/>
                <w:szCs w:val="16"/>
              </w:rPr>
            </w:pPr>
            <w:r w:rsidRPr="00187343">
              <w:rPr>
                <w:rFonts w:ascii="Arial" w:hAnsi="Arial" w:cs="Arial"/>
                <w:b/>
                <w:bCs/>
                <w:sz w:val="16"/>
                <w:szCs w:val="16"/>
              </w:rPr>
              <w:t>Sensitivity analysis 2 (n = 1,617)</w:t>
            </w:r>
            <w:r w:rsidRPr="00187343">
              <w:rPr>
                <w:rFonts w:ascii="Arial" w:hAnsi="Arial" w:cs="Arial"/>
                <w:sz w:val="16"/>
                <w:szCs w:val="16"/>
                <w:shd w:val="clear" w:color="auto" w:fill="FFFFFF"/>
                <w:vertAlign w:val="superscript"/>
              </w:rPr>
              <w:t xml:space="preserve"> †</w:t>
            </w:r>
          </w:p>
        </w:tc>
      </w:tr>
      <w:tr w:rsidR="004E19F4" w:rsidRPr="00906604" w14:paraId="1ECE7FB8" w14:textId="77777777" w:rsidTr="00875CA4">
        <w:trPr>
          <w:trHeight w:val="23"/>
        </w:trPr>
        <w:tc>
          <w:tcPr>
            <w:tcW w:w="2790" w:type="dxa"/>
            <w:tcBorders>
              <w:top w:val="single" w:sz="4" w:space="0" w:color="auto"/>
            </w:tcBorders>
          </w:tcPr>
          <w:p w14:paraId="322F4005"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w:t>
            </w:r>
          </w:p>
        </w:tc>
        <w:tc>
          <w:tcPr>
            <w:tcW w:w="1794" w:type="dxa"/>
            <w:tcBorders>
              <w:top w:val="single" w:sz="4" w:space="0" w:color="auto"/>
            </w:tcBorders>
          </w:tcPr>
          <w:p w14:paraId="59B7C3ED" w14:textId="77777777" w:rsidR="004E19F4" w:rsidRPr="00187343" w:rsidRDefault="004E19F4" w:rsidP="00A949FD">
            <w:pPr>
              <w:rPr>
                <w:rFonts w:ascii="Arial" w:hAnsi="Arial" w:cs="Arial"/>
                <w:sz w:val="16"/>
                <w:szCs w:val="16"/>
              </w:rPr>
            </w:pPr>
            <w:r w:rsidRPr="00187343">
              <w:rPr>
                <w:rFonts w:ascii="Arial" w:hAnsi="Arial" w:cs="Arial"/>
                <w:sz w:val="16"/>
                <w:szCs w:val="16"/>
              </w:rPr>
              <w:t>-0.04 (-1.6</w:t>
            </w:r>
            <w:r>
              <w:rPr>
                <w:rFonts w:ascii="Arial" w:hAnsi="Arial" w:cs="Arial"/>
                <w:sz w:val="16"/>
                <w:szCs w:val="16"/>
              </w:rPr>
              <w:t>6, 1.57)</w:t>
            </w:r>
          </w:p>
        </w:tc>
        <w:tc>
          <w:tcPr>
            <w:tcW w:w="1981" w:type="dxa"/>
            <w:tcBorders>
              <w:top w:val="single" w:sz="4" w:space="0" w:color="auto"/>
            </w:tcBorders>
          </w:tcPr>
          <w:p w14:paraId="79E43934" w14:textId="77777777" w:rsidR="004E19F4" w:rsidRPr="00187343" w:rsidRDefault="004E19F4" w:rsidP="00A949FD">
            <w:pPr>
              <w:rPr>
                <w:rFonts w:ascii="Arial" w:hAnsi="Arial" w:cs="Arial"/>
                <w:sz w:val="16"/>
                <w:szCs w:val="16"/>
              </w:rPr>
            </w:pPr>
            <w:r>
              <w:rPr>
                <w:rFonts w:ascii="Arial" w:hAnsi="Arial" w:cs="Arial"/>
                <w:sz w:val="16"/>
                <w:szCs w:val="16"/>
              </w:rPr>
              <w:t>0.08 (-0.06, 0.22)</w:t>
            </w:r>
          </w:p>
        </w:tc>
        <w:tc>
          <w:tcPr>
            <w:tcW w:w="1620" w:type="dxa"/>
            <w:tcBorders>
              <w:top w:val="single" w:sz="4" w:space="0" w:color="auto"/>
            </w:tcBorders>
          </w:tcPr>
          <w:p w14:paraId="4373857D" w14:textId="77777777" w:rsidR="004E19F4" w:rsidRPr="00187343" w:rsidRDefault="004E19F4" w:rsidP="00A949FD">
            <w:pPr>
              <w:rPr>
                <w:rFonts w:ascii="Arial" w:hAnsi="Arial" w:cs="Arial"/>
                <w:sz w:val="16"/>
                <w:szCs w:val="16"/>
              </w:rPr>
            </w:pPr>
            <w:r>
              <w:rPr>
                <w:rFonts w:ascii="Arial" w:hAnsi="Arial" w:cs="Arial"/>
                <w:sz w:val="16"/>
                <w:szCs w:val="16"/>
              </w:rPr>
              <w:t>-1.34 (-4.24, 1.56)</w:t>
            </w:r>
          </w:p>
        </w:tc>
        <w:tc>
          <w:tcPr>
            <w:tcW w:w="1747" w:type="dxa"/>
            <w:tcBorders>
              <w:top w:val="single" w:sz="4" w:space="0" w:color="auto"/>
            </w:tcBorders>
          </w:tcPr>
          <w:p w14:paraId="41D4E127" w14:textId="77777777" w:rsidR="004E19F4" w:rsidRPr="00187343" w:rsidRDefault="004E19F4" w:rsidP="00A949FD">
            <w:pPr>
              <w:rPr>
                <w:rFonts w:ascii="Arial" w:hAnsi="Arial" w:cs="Arial"/>
                <w:sz w:val="16"/>
                <w:szCs w:val="16"/>
              </w:rPr>
            </w:pPr>
            <w:r>
              <w:rPr>
                <w:rFonts w:ascii="Arial" w:hAnsi="Arial" w:cs="Arial"/>
                <w:sz w:val="16"/>
                <w:szCs w:val="16"/>
              </w:rPr>
              <w:t>-0.04 (-0.08, 0.01)</w:t>
            </w:r>
          </w:p>
        </w:tc>
      </w:tr>
      <w:tr w:rsidR="004E19F4" w:rsidRPr="00906604" w14:paraId="634AE1E2" w14:textId="77777777" w:rsidTr="00875CA4">
        <w:trPr>
          <w:trHeight w:val="23"/>
        </w:trPr>
        <w:tc>
          <w:tcPr>
            <w:tcW w:w="2790" w:type="dxa"/>
          </w:tcPr>
          <w:p w14:paraId="7306748E"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w:t>
            </w:r>
          </w:p>
        </w:tc>
        <w:tc>
          <w:tcPr>
            <w:tcW w:w="1794" w:type="dxa"/>
          </w:tcPr>
          <w:p w14:paraId="59B26D10" w14:textId="77777777" w:rsidR="004E19F4" w:rsidRPr="00187343" w:rsidRDefault="004E19F4" w:rsidP="00A949FD">
            <w:pPr>
              <w:rPr>
                <w:rFonts w:ascii="Arial" w:hAnsi="Arial" w:cs="Arial"/>
                <w:sz w:val="16"/>
                <w:szCs w:val="16"/>
              </w:rPr>
            </w:pPr>
            <w:r>
              <w:rPr>
                <w:rFonts w:ascii="Arial" w:hAnsi="Arial" w:cs="Arial"/>
                <w:sz w:val="16"/>
                <w:szCs w:val="16"/>
              </w:rPr>
              <w:t>0.01 (-0.26, 0.29)</w:t>
            </w:r>
          </w:p>
        </w:tc>
        <w:tc>
          <w:tcPr>
            <w:tcW w:w="1981" w:type="dxa"/>
          </w:tcPr>
          <w:p w14:paraId="2D0ED3DC" w14:textId="77777777" w:rsidR="004E19F4" w:rsidRPr="00187343" w:rsidRDefault="004E19F4" w:rsidP="00A949FD">
            <w:pPr>
              <w:rPr>
                <w:rFonts w:ascii="Arial" w:hAnsi="Arial" w:cs="Arial"/>
                <w:sz w:val="16"/>
                <w:szCs w:val="16"/>
              </w:rPr>
            </w:pPr>
            <w:r>
              <w:rPr>
                <w:rFonts w:ascii="Arial" w:hAnsi="Arial" w:cs="Arial"/>
                <w:sz w:val="16"/>
                <w:szCs w:val="16"/>
              </w:rPr>
              <w:t>-0.02 (-0.04, 0.001)</w:t>
            </w:r>
          </w:p>
        </w:tc>
        <w:tc>
          <w:tcPr>
            <w:tcW w:w="1620" w:type="dxa"/>
          </w:tcPr>
          <w:p w14:paraId="2CE2589E" w14:textId="77777777" w:rsidR="004E19F4" w:rsidRPr="00187343" w:rsidRDefault="004E19F4" w:rsidP="00A949FD">
            <w:pPr>
              <w:rPr>
                <w:rFonts w:ascii="Arial" w:hAnsi="Arial" w:cs="Arial"/>
                <w:sz w:val="16"/>
                <w:szCs w:val="16"/>
              </w:rPr>
            </w:pPr>
            <w:r>
              <w:rPr>
                <w:rFonts w:ascii="Arial" w:hAnsi="Arial" w:cs="Arial"/>
                <w:sz w:val="16"/>
                <w:szCs w:val="16"/>
              </w:rPr>
              <w:t>0.10 (-0.40, 0.60)</w:t>
            </w:r>
          </w:p>
        </w:tc>
        <w:tc>
          <w:tcPr>
            <w:tcW w:w="1747" w:type="dxa"/>
          </w:tcPr>
          <w:p w14:paraId="026E79FF" w14:textId="77777777" w:rsidR="004E19F4" w:rsidRPr="00187343" w:rsidRDefault="004E19F4" w:rsidP="00A949FD">
            <w:pPr>
              <w:rPr>
                <w:rFonts w:ascii="Arial" w:hAnsi="Arial" w:cs="Arial"/>
                <w:sz w:val="16"/>
                <w:szCs w:val="16"/>
              </w:rPr>
            </w:pPr>
            <w:r>
              <w:rPr>
                <w:rFonts w:ascii="Arial" w:hAnsi="Arial" w:cs="Arial"/>
                <w:sz w:val="16"/>
                <w:szCs w:val="16"/>
              </w:rPr>
              <w:t>0.005 (-0.002, 0.01)</w:t>
            </w:r>
          </w:p>
        </w:tc>
      </w:tr>
      <w:tr w:rsidR="004E19F4" w:rsidRPr="00906604" w14:paraId="765D8513" w14:textId="77777777" w:rsidTr="00875CA4">
        <w:trPr>
          <w:trHeight w:val="23"/>
        </w:trPr>
        <w:tc>
          <w:tcPr>
            <w:tcW w:w="2790" w:type="dxa"/>
          </w:tcPr>
          <w:p w14:paraId="4AC8886D"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 xml:space="preserve">Years since last birth </w:t>
            </w:r>
          </w:p>
        </w:tc>
        <w:tc>
          <w:tcPr>
            <w:tcW w:w="1794" w:type="dxa"/>
          </w:tcPr>
          <w:p w14:paraId="0A26889B" w14:textId="77777777" w:rsidR="004E19F4" w:rsidRPr="00187343" w:rsidRDefault="004E19F4" w:rsidP="00A949FD">
            <w:pPr>
              <w:rPr>
                <w:rFonts w:ascii="Arial" w:hAnsi="Arial" w:cs="Arial"/>
                <w:sz w:val="16"/>
                <w:szCs w:val="16"/>
              </w:rPr>
            </w:pPr>
            <w:r>
              <w:rPr>
                <w:rFonts w:ascii="Arial" w:hAnsi="Arial" w:cs="Arial"/>
                <w:sz w:val="16"/>
                <w:szCs w:val="16"/>
              </w:rPr>
              <w:t>0.02 (-0.14, 0.19)</w:t>
            </w:r>
          </w:p>
        </w:tc>
        <w:tc>
          <w:tcPr>
            <w:tcW w:w="1981" w:type="dxa"/>
          </w:tcPr>
          <w:p w14:paraId="03534EF8" w14:textId="77777777" w:rsidR="004E19F4" w:rsidRPr="00187343" w:rsidRDefault="004E19F4" w:rsidP="00A949FD">
            <w:pPr>
              <w:rPr>
                <w:rFonts w:ascii="Arial" w:hAnsi="Arial" w:cs="Arial"/>
                <w:sz w:val="16"/>
                <w:szCs w:val="16"/>
              </w:rPr>
            </w:pPr>
            <w:r>
              <w:rPr>
                <w:rFonts w:ascii="Arial" w:hAnsi="Arial" w:cs="Arial"/>
                <w:sz w:val="16"/>
                <w:szCs w:val="16"/>
              </w:rPr>
              <w:t xml:space="preserve">-0.01 (0.02, 0.01) </w:t>
            </w:r>
          </w:p>
        </w:tc>
        <w:tc>
          <w:tcPr>
            <w:tcW w:w="1620" w:type="dxa"/>
          </w:tcPr>
          <w:p w14:paraId="2E093D76" w14:textId="77777777" w:rsidR="004E19F4" w:rsidRPr="00187343" w:rsidRDefault="004E19F4" w:rsidP="00A949FD">
            <w:pPr>
              <w:rPr>
                <w:rFonts w:ascii="Arial" w:hAnsi="Arial" w:cs="Arial"/>
                <w:sz w:val="16"/>
                <w:szCs w:val="16"/>
              </w:rPr>
            </w:pPr>
            <w:r>
              <w:rPr>
                <w:rFonts w:ascii="Arial" w:hAnsi="Arial" w:cs="Arial"/>
                <w:sz w:val="16"/>
                <w:szCs w:val="16"/>
              </w:rPr>
              <w:t>-0.004 (-0.36, 0.36)</w:t>
            </w:r>
          </w:p>
        </w:tc>
        <w:tc>
          <w:tcPr>
            <w:tcW w:w="1747" w:type="dxa"/>
          </w:tcPr>
          <w:p w14:paraId="3387A8A5" w14:textId="77777777" w:rsidR="004E19F4" w:rsidRPr="00187343" w:rsidRDefault="004E19F4" w:rsidP="00A949FD">
            <w:pPr>
              <w:rPr>
                <w:rFonts w:ascii="Arial" w:hAnsi="Arial" w:cs="Arial"/>
                <w:sz w:val="16"/>
                <w:szCs w:val="16"/>
              </w:rPr>
            </w:pPr>
            <w:r>
              <w:rPr>
                <w:rFonts w:ascii="Arial" w:hAnsi="Arial" w:cs="Arial"/>
                <w:sz w:val="16"/>
                <w:szCs w:val="16"/>
              </w:rPr>
              <w:t>-0.002 (-0.01, 0.003)</w:t>
            </w:r>
          </w:p>
        </w:tc>
      </w:tr>
      <w:tr w:rsidR="004E19F4" w:rsidRPr="00906604" w14:paraId="6315E170" w14:textId="77777777" w:rsidTr="00875CA4">
        <w:trPr>
          <w:trHeight w:val="23"/>
        </w:trPr>
        <w:tc>
          <w:tcPr>
            <w:tcW w:w="2790" w:type="dxa"/>
          </w:tcPr>
          <w:p w14:paraId="7CC72083"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 x years since last live birth</w:t>
            </w:r>
          </w:p>
        </w:tc>
        <w:tc>
          <w:tcPr>
            <w:tcW w:w="1794" w:type="dxa"/>
          </w:tcPr>
          <w:p w14:paraId="7E37301B" w14:textId="77777777" w:rsidR="004E19F4" w:rsidRPr="00187343" w:rsidRDefault="004E19F4" w:rsidP="00A949FD">
            <w:pPr>
              <w:rPr>
                <w:rFonts w:ascii="Arial" w:hAnsi="Arial" w:cs="Arial"/>
                <w:sz w:val="16"/>
                <w:szCs w:val="16"/>
              </w:rPr>
            </w:pPr>
            <w:r>
              <w:rPr>
                <w:rFonts w:ascii="Arial" w:hAnsi="Arial" w:cs="Arial"/>
                <w:sz w:val="16"/>
                <w:szCs w:val="16"/>
              </w:rPr>
              <w:t>0.03 (-0.10, 0.17)</w:t>
            </w:r>
          </w:p>
        </w:tc>
        <w:tc>
          <w:tcPr>
            <w:tcW w:w="1981" w:type="dxa"/>
          </w:tcPr>
          <w:p w14:paraId="263D7904" w14:textId="77777777" w:rsidR="004E19F4" w:rsidRPr="00187343" w:rsidRDefault="004E19F4" w:rsidP="00A949FD">
            <w:pPr>
              <w:rPr>
                <w:rFonts w:ascii="Arial" w:hAnsi="Arial" w:cs="Arial"/>
                <w:sz w:val="16"/>
                <w:szCs w:val="16"/>
              </w:rPr>
            </w:pPr>
            <w:r>
              <w:rPr>
                <w:rFonts w:ascii="Arial" w:hAnsi="Arial" w:cs="Arial"/>
                <w:sz w:val="16"/>
                <w:szCs w:val="16"/>
              </w:rPr>
              <w:t>-0.001 (-0.01, 0.01)</w:t>
            </w:r>
          </w:p>
        </w:tc>
        <w:tc>
          <w:tcPr>
            <w:tcW w:w="1620" w:type="dxa"/>
          </w:tcPr>
          <w:p w14:paraId="1F585603" w14:textId="77777777" w:rsidR="004E19F4" w:rsidRPr="00187343" w:rsidRDefault="004E19F4" w:rsidP="00A949FD">
            <w:pPr>
              <w:rPr>
                <w:rFonts w:ascii="Arial" w:hAnsi="Arial" w:cs="Arial"/>
                <w:sz w:val="16"/>
                <w:szCs w:val="16"/>
              </w:rPr>
            </w:pPr>
            <w:r>
              <w:rPr>
                <w:rFonts w:ascii="Arial" w:hAnsi="Arial" w:cs="Arial"/>
                <w:sz w:val="16"/>
                <w:szCs w:val="16"/>
              </w:rPr>
              <w:t>0.02 (-0.27, 0.32)</w:t>
            </w:r>
          </w:p>
        </w:tc>
        <w:tc>
          <w:tcPr>
            <w:tcW w:w="1747" w:type="dxa"/>
          </w:tcPr>
          <w:p w14:paraId="1AE8767A" w14:textId="77777777" w:rsidR="004E19F4" w:rsidRPr="00187343" w:rsidRDefault="004E19F4" w:rsidP="00A949FD">
            <w:pPr>
              <w:rPr>
                <w:rFonts w:ascii="Arial" w:hAnsi="Arial" w:cs="Arial"/>
                <w:sz w:val="16"/>
                <w:szCs w:val="16"/>
              </w:rPr>
            </w:pPr>
            <w:r>
              <w:rPr>
                <w:rFonts w:ascii="Arial" w:hAnsi="Arial" w:cs="Arial"/>
                <w:sz w:val="16"/>
                <w:szCs w:val="16"/>
              </w:rPr>
              <w:t>0.002 (-0.003, 0.006)</w:t>
            </w:r>
          </w:p>
        </w:tc>
      </w:tr>
      <w:tr w:rsidR="004E19F4" w:rsidRPr="00906604" w14:paraId="5B2B9CEC" w14:textId="77777777" w:rsidTr="00875CA4">
        <w:trPr>
          <w:trHeight w:val="23"/>
        </w:trPr>
        <w:tc>
          <w:tcPr>
            <w:tcW w:w="2790" w:type="dxa"/>
            <w:tcBorders>
              <w:bottom w:val="single" w:sz="4" w:space="0" w:color="auto"/>
            </w:tcBorders>
          </w:tcPr>
          <w:p w14:paraId="59766B97"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 x years since last live birth</w:t>
            </w:r>
          </w:p>
        </w:tc>
        <w:tc>
          <w:tcPr>
            <w:tcW w:w="1794" w:type="dxa"/>
            <w:tcBorders>
              <w:bottom w:val="single" w:sz="4" w:space="0" w:color="auto"/>
            </w:tcBorders>
          </w:tcPr>
          <w:p w14:paraId="2F0A5AE5" w14:textId="77777777" w:rsidR="004E19F4" w:rsidRPr="00187343" w:rsidRDefault="004E19F4" w:rsidP="00A949FD">
            <w:pPr>
              <w:rPr>
                <w:rFonts w:ascii="Arial" w:hAnsi="Arial" w:cs="Arial"/>
                <w:sz w:val="16"/>
                <w:szCs w:val="16"/>
              </w:rPr>
            </w:pPr>
            <w:r>
              <w:rPr>
                <w:rFonts w:ascii="Arial" w:hAnsi="Arial" w:cs="Arial"/>
                <w:sz w:val="16"/>
                <w:szCs w:val="16"/>
              </w:rPr>
              <w:t>-0.01 (-0.03, 0.02)</w:t>
            </w:r>
          </w:p>
        </w:tc>
        <w:tc>
          <w:tcPr>
            <w:tcW w:w="1981" w:type="dxa"/>
            <w:tcBorders>
              <w:bottom w:val="single" w:sz="4" w:space="0" w:color="auto"/>
            </w:tcBorders>
          </w:tcPr>
          <w:p w14:paraId="3B4DD144" w14:textId="77777777" w:rsidR="004E19F4" w:rsidRPr="00187343" w:rsidRDefault="004E19F4" w:rsidP="00A949FD">
            <w:pPr>
              <w:rPr>
                <w:rFonts w:ascii="Arial" w:hAnsi="Arial" w:cs="Arial"/>
                <w:sz w:val="16"/>
                <w:szCs w:val="16"/>
              </w:rPr>
            </w:pPr>
            <w:r>
              <w:rPr>
                <w:rFonts w:ascii="Arial" w:hAnsi="Arial" w:cs="Arial"/>
                <w:sz w:val="16"/>
                <w:szCs w:val="16"/>
              </w:rPr>
              <w:t>0.001 (-0.002, 0.003)</w:t>
            </w:r>
          </w:p>
        </w:tc>
        <w:tc>
          <w:tcPr>
            <w:tcW w:w="1620" w:type="dxa"/>
            <w:tcBorders>
              <w:bottom w:val="single" w:sz="4" w:space="0" w:color="auto"/>
            </w:tcBorders>
          </w:tcPr>
          <w:p w14:paraId="336201E2" w14:textId="77777777" w:rsidR="004E19F4" w:rsidRPr="00187343" w:rsidRDefault="004E19F4" w:rsidP="00A949FD">
            <w:pPr>
              <w:rPr>
                <w:rFonts w:ascii="Arial" w:hAnsi="Arial" w:cs="Arial"/>
                <w:sz w:val="16"/>
                <w:szCs w:val="16"/>
              </w:rPr>
            </w:pPr>
            <w:r>
              <w:rPr>
                <w:rFonts w:ascii="Arial" w:hAnsi="Arial" w:cs="Arial"/>
                <w:sz w:val="16"/>
                <w:szCs w:val="16"/>
              </w:rPr>
              <w:t>0.006 (-0.05, 0.06)</w:t>
            </w:r>
          </w:p>
        </w:tc>
        <w:tc>
          <w:tcPr>
            <w:tcW w:w="1747" w:type="dxa"/>
            <w:tcBorders>
              <w:bottom w:val="single" w:sz="4" w:space="0" w:color="auto"/>
            </w:tcBorders>
          </w:tcPr>
          <w:p w14:paraId="51EF0F52" w14:textId="77777777" w:rsidR="004E19F4" w:rsidRPr="00187343" w:rsidRDefault="004E19F4" w:rsidP="00A949FD">
            <w:pPr>
              <w:rPr>
                <w:rFonts w:ascii="Arial" w:hAnsi="Arial" w:cs="Arial"/>
                <w:sz w:val="16"/>
                <w:szCs w:val="16"/>
              </w:rPr>
            </w:pPr>
            <w:r>
              <w:rPr>
                <w:rFonts w:ascii="Arial" w:hAnsi="Arial" w:cs="Arial"/>
                <w:sz w:val="16"/>
                <w:szCs w:val="16"/>
              </w:rPr>
              <w:t>-0.0002 (-0.0009, 0.0006)</w:t>
            </w:r>
          </w:p>
        </w:tc>
      </w:tr>
      <w:tr w:rsidR="004E19F4" w:rsidRPr="00906604" w14:paraId="6DEE7AD0" w14:textId="77777777" w:rsidTr="00875CA4">
        <w:trPr>
          <w:trHeight w:val="23"/>
        </w:trPr>
        <w:tc>
          <w:tcPr>
            <w:tcW w:w="9932" w:type="dxa"/>
            <w:gridSpan w:val="5"/>
            <w:tcBorders>
              <w:top w:val="single" w:sz="4" w:space="0" w:color="auto"/>
              <w:bottom w:val="single" w:sz="4" w:space="0" w:color="auto"/>
            </w:tcBorders>
          </w:tcPr>
          <w:p w14:paraId="4B509845" w14:textId="311402EC" w:rsidR="004E19F4" w:rsidRDefault="004E19F4" w:rsidP="004E19F4">
            <w:pPr>
              <w:rPr>
                <w:sz w:val="16"/>
                <w:szCs w:val="16"/>
              </w:rPr>
            </w:pPr>
            <w:r w:rsidRPr="00906604">
              <w:rPr>
                <w:rFonts w:ascii="Arial" w:hAnsi="Arial" w:cs="Arial"/>
                <w:b/>
                <w:bCs/>
                <w:sz w:val="16"/>
                <w:szCs w:val="16"/>
              </w:rPr>
              <w:t>Sensitivity analysis 3 (n = 107)</w:t>
            </w:r>
            <w:r w:rsidRPr="00906604">
              <w:rPr>
                <w:rFonts w:ascii="Arial" w:hAnsi="Arial" w:cs="Arial"/>
                <w:sz w:val="16"/>
                <w:szCs w:val="16"/>
                <w:shd w:val="clear" w:color="auto" w:fill="FFFFFF"/>
                <w:vertAlign w:val="superscript"/>
              </w:rPr>
              <w:t xml:space="preserve"> †</w:t>
            </w:r>
            <w:r w:rsidR="00D534A0">
              <w:rPr>
                <w:rFonts w:ascii="Arial" w:hAnsi="Arial" w:cs="Arial"/>
                <w:sz w:val="16"/>
                <w:szCs w:val="16"/>
                <w:shd w:val="clear" w:color="auto" w:fill="FFFFFF"/>
                <w:vertAlign w:val="superscript"/>
              </w:rPr>
              <w:sym w:font="Symbol" w:char="F078"/>
            </w:r>
          </w:p>
        </w:tc>
      </w:tr>
      <w:tr w:rsidR="004E19F4" w:rsidRPr="00906604" w14:paraId="31E5DF16" w14:textId="77777777" w:rsidTr="00875CA4">
        <w:trPr>
          <w:trHeight w:val="23"/>
        </w:trPr>
        <w:tc>
          <w:tcPr>
            <w:tcW w:w="2790" w:type="dxa"/>
            <w:tcBorders>
              <w:top w:val="single" w:sz="4" w:space="0" w:color="auto"/>
            </w:tcBorders>
          </w:tcPr>
          <w:p w14:paraId="4531F814" w14:textId="18662EEA" w:rsidR="004E19F4" w:rsidRPr="00187343" w:rsidRDefault="004E19F4" w:rsidP="004E19F4">
            <w:pPr>
              <w:ind w:left="160"/>
              <w:rPr>
                <w:sz w:val="16"/>
                <w:szCs w:val="16"/>
              </w:rPr>
            </w:pPr>
            <w:r w:rsidRPr="00906604">
              <w:rPr>
                <w:rFonts w:ascii="Arial" w:hAnsi="Arial" w:cs="Arial"/>
                <w:sz w:val="16"/>
                <w:szCs w:val="16"/>
              </w:rPr>
              <w:lastRenderedPageBreak/>
              <w:t>Live births (linear)</w:t>
            </w:r>
          </w:p>
        </w:tc>
        <w:tc>
          <w:tcPr>
            <w:tcW w:w="1794" w:type="dxa"/>
            <w:tcBorders>
              <w:top w:val="single" w:sz="4" w:space="0" w:color="auto"/>
            </w:tcBorders>
          </w:tcPr>
          <w:p w14:paraId="290702A4" w14:textId="23228187" w:rsidR="004E19F4" w:rsidRDefault="004E19F4" w:rsidP="004E19F4">
            <w:pPr>
              <w:rPr>
                <w:sz w:val="16"/>
                <w:szCs w:val="16"/>
              </w:rPr>
            </w:pPr>
            <w:r w:rsidRPr="00906604">
              <w:rPr>
                <w:rFonts w:ascii="Arial" w:hAnsi="Arial" w:cs="Arial"/>
                <w:sz w:val="16"/>
                <w:szCs w:val="16"/>
              </w:rPr>
              <w:t>-6.63 (-13.19, -0.07) *</w:t>
            </w:r>
          </w:p>
        </w:tc>
        <w:tc>
          <w:tcPr>
            <w:tcW w:w="1981" w:type="dxa"/>
            <w:tcBorders>
              <w:top w:val="single" w:sz="4" w:space="0" w:color="auto"/>
            </w:tcBorders>
          </w:tcPr>
          <w:p w14:paraId="0CFD0C39" w14:textId="7DCFEC8F" w:rsidR="004E19F4" w:rsidRDefault="004E19F4" w:rsidP="004E19F4">
            <w:pPr>
              <w:rPr>
                <w:sz w:val="16"/>
                <w:szCs w:val="16"/>
              </w:rPr>
            </w:pPr>
            <w:r w:rsidRPr="00906604">
              <w:rPr>
                <w:rFonts w:ascii="Arial" w:hAnsi="Arial" w:cs="Arial"/>
                <w:sz w:val="16"/>
                <w:szCs w:val="16"/>
              </w:rPr>
              <w:t>0.25 (-0.39, 0.90)</w:t>
            </w:r>
          </w:p>
        </w:tc>
        <w:tc>
          <w:tcPr>
            <w:tcW w:w="1620" w:type="dxa"/>
            <w:tcBorders>
              <w:top w:val="single" w:sz="4" w:space="0" w:color="auto"/>
            </w:tcBorders>
          </w:tcPr>
          <w:p w14:paraId="62CA947D" w14:textId="2CB325F5" w:rsidR="004E19F4" w:rsidRDefault="004E19F4" w:rsidP="004E19F4">
            <w:pPr>
              <w:rPr>
                <w:sz w:val="16"/>
                <w:szCs w:val="16"/>
              </w:rPr>
            </w:pPr>
            <w:r w:rsidRPr="00906604">
              <w:rPr>
                <w:rFonts w:ascii="Arial" w:hAnsi="Arial" w:cs="Arial"/>
                <w:sz w:val="16"/>
                <w:szCs w:val="16"/>
              </w:rPr>
              <w:t>-2.70 (-14.83, 9.43)</w:t>
            </w:r>
          </w:p>
        </w:tc>
        <w:tc>
          <w:tcPr>
            <w:tcW w:w="1747" w:type="dxa"/>
            <w:tcBorders>
              <w:top w:val="single" w:sz="4" w:space="0" w:color="auto"/>
            </w:tcBorders>
          </w:tcPr>
          <w:p w14:paraId="10AF5894" w14:textId="6FC3F328" w:rsidR="004E19F4" w:rsidRDefault="004E19F4" w:rsidP="004E19F4">
            <w:pPr>
              <w:rPr>
                <w:sz w:val="16"/>
                <w:szCs w:val="16"/>
              </w:rPr>
            </w:pPr>
            <w:r w:rsidRPr="00906604">
              <w:rPr>
                <w:rFonts w:ascii="Arial" w:hAnsi="Arial" w:cs="Arial"/>
                <w:sz w:val="16"/>
                <w:szCs w:val="16"/>
              </w:rPr>
              <w:t>-0.06 (-0.21, 0.08)</w:t>
            </w:r>
          </w:p>
        </w:tc>
      </w:tr>
      <w:tr w:rsidR="004E19F4" w:rsidRPr="00906604" w14:paraId="73DD3A0E" w14:textId="77777777" w:rsidTr="00875CA4">
        <w:trPr>
          <w:trHeight w:val="23"/>
        </w:trPr>
        <w:tc>
          <w:tcPr>
            <w:tcW w:w="2790" w:type="dxa"/>
          </w:tcPr>
          <w:p w14:paraId="11502B5A" w14:textId="4B54267D" w:rsidR="004E19F4" w:rsidRPr="00187343" w:rsidRDefault="004E19F4" w:rsidP="004E19F4">
            <w:pPr>
              <w:ind w:left="160"/>
              <w:rPr>
                <w:sz w:val="16"/>
                <w:szCs w:val="16"/>
              </w:rPr>
            </w:pPr>
            <w:r w:rsidRPr="00906604">
              <w:rPr>
                <w:rFonts w:ascii="Arial" w:hAnsi="Arial" w:cs="Arial"/>
                <w:sz w:val="16"/>
                <w:szCs w:val="16"/>
              </w:rPr>
              <w:t>Live births (quadratic)</w:t>
            </w:r>
          </w:p>
        </w:tc>
        <w:tc>
          <w:tcPr>
            <w:tcW w:w="1794" w:type="dxa"/>
          </w:tcPr>
          <w:p w14:paraId="4B9BD17E" w14:textId="7655650B" w:rsidR="004E19F4" w:rsidRDefault="004E19F4" w:rsidP="004E19F4">
            <w:pPr>
              <w:rPr>
                <w:sz w:val="16"/>
                <w:szCs w:val="16"/>
              </w:rPr>
            </w:pPr>
            <w:r w:rsidRPr="00906604">
              <w:rPr>
                <w:rFonts w:ascii="Arial" w:hAnsi="Arial" w:cs="Arial"/>
                <w:sz w:val="16"/>
                <w:szCs w:val="16"/>
              </w:rPr>
              <w:t>1.15 (0.14, 2.17) *</w:t>
            </w:r>
          </w:p>
        </w:tc>
        <w:tc>
          <w:tcPr>
            <w:tcW w:w="1981" w:type="dxa"/>
          </w:tcPr>
          <w:p w14:paraId="33C0B8A6" w14:textId="45125CD1" w:rsidR="004E19F4" w:rsidRDefault="004E19F4" w:rsidP="004E19F4">
            <w:pPr>
              <w:rPr>
                <w:sz w:val="16"/>
                <w:szCs w:val="16"/>
              </w:rPr>
            </w:pPr>
            <w:r w:rsidRPr="00906604">
              <w:rPr>
                <w:rFonts w:ascii="Arial" w:hAnsi="Arial" w:cs="Arial"/>
                <w:sz w:val="16"/>
                <w:szCs w:val="16"/>
              </w:rPr>
              <w:t>-0.02 (-0.12, 0.08)</w:t>
            </w:r>
          </w:p>
        </w:tc>
        <w:tc>
          <w:tcPr>
            <w:tcW w:w="1620" w:type="dxa"/>
          </w:tcPr>
          <w:p w14:paraId="03788509" w14:textId="6C7FA7A6" w:rsidR="004E19F4" w:rsidRDefault="004E19F4" w:rsidP="004E19F4">
            <w:pPr>
              <w:rPr>
                <w:sz w:val="16"/>
                <w:szCs w:val="16"/>
              </w:rPr>
            </w:pPr>
            <w:r w:rsidRPr="00906604">
              <w:rPr>
                <w:rFonts w:ascii="Arial" w:hAnsi="Arial" w:cs="Arial"/>
                <w:sz w:val="16"/>
                <w:szCs w:val="16"/>
              </w:rPr>
              <w:t>0.66 (-1.49, 2.82)</w:t>
            </w:r>
          </w:p>
        </w:tc>
        <w:tc>
          <w:tcPr>
            <w:tcW w:w="1747" w:type="dxa"/>
          </w:tcPr>
          <w:p w14:paraId="41945DBF" w14:textId="784F7074" w:rsidR="004E19F4" w:rsidRDefault="004E19F4" w:rsidP="004E19F4">
            <w:pPr>
              <w:rPr>
                <w:sz w:val="16"/>
                <w:szCs w:val="16"/>
              </w:rPr>
            </w:pPr>
            <w:r w:rsidRPr="00906604">
              <w:rPr>
                <w:rFonts w:ascii="Arial" w:hAnsi="Arial" w:cs="Arial"/>
                <w:sz w:val="16"/>
                <w:szCs w:val="16"/>
              </w:rPr>
              <w:t>0.02 (-0.01, 0.04)</w:t>
            </w:r>
          </w:p>
        </w:tc>
      </w:tr>
      <w:tr w:rsidR="004E19F4" w:rsidRPr="00906604" w14:paraId="002A49E7" w14:textId="77777777" w:rsidTr="00875CA4">
        <w:trPr>
          <w:trHeight w:val="23"/>
        </w:trPr>
        <w:tc>
          <w:tcPr>
            <w:tcW w:w="2790" w:type="dxa"/>
          </w:tcPr>
          <w:p w14:paraId="012AA672" w14:textId="1A9A1ABD" w:rsidR="004E19F4" w:rsidRPr="00187343" w:rsidRDefault="004E19F4" w:rsidP="004E19F4">
            <w:pPr>
              <w:ind w:left="160"/>
              <w:rPr>
                <w:sz w:val="16"/>
                <w:szCs w:val="16"/>
              </w:rPr>
            </w:pPr>
            <w:r w:rsidRPr="00906604">
              <w:rPr>
                <w:rFonts w:ascii="Arial" w:hAnsi="Arial" w:cs="Arial"/>
                <w:sz w:val="16"/>
                <w:szCs w:val="16"/>
              </w:rPr>
              <w:t>Months since last live birth</w:t>
            </w:r>
          </w:p>
        </w:tc>
        <w:tc>
          <w:tcPr>
            <w:tcW w:w="1794" w:type="dxa"/>
          </w:tcPr>
          <w:p w14:paraId="5C402473" w14:textId="25007D3C" w:rsidR="004E19F4" w:rsidRDefault="004E19F4" w:rsidP="004E19F4">
            <w:pPr>
              <w:rPr>
                <w:sz w:val="16"/>
                <w:szCs w:val="16"/>
              </w:rPr>
            </w:pPr>
            <w:r w:rsidRPr="00906604">
              <w:rPr>
                <w:rFonts w:ascii="Arial" w:hAnsi="Arial" w:cs="Arial"/>
                <w:sz w:val="16"/>
                <w:szCs w:val="16"/>
              </w:rPr>
              <w:t>-1.07 (-1.81, -0.34) *</w:t>
            </w:r>
          </w:p>
        </w:tc>
        <w:tc>
          <w:tcPr>
            <w:tcW w:w="1981" w:type="dxa"/>
          </w:tcPr>
          <w:p w14:paraId="23C34318" w14:textId="1ED11F98" w:rsidR="004E19F4" w:rsidRDefault="004E19F4" w:rsidP="004E19F4">
            <w:pPr>
              <w:rPr>
                <w:sz w:val="16"/>
                <w:szCs w:val="16"/>
              </w:rPr>
            </w:pPr>
            <w:r w:rsidRPr="00906604">
              <w:rPr>
                <w:rFonts w:ascii="Arial" w:hAnsi="Arial" w:cs="Arial"/>
                <w:sz w:val="16"/>
                <w:szCs w:val="16"/>
              </w:rPr>
              <w:t>0.05 (-0.04, 0.14)</w:t>
            </w:r>
          </w:p>
        </w:tc>
        <w:tc>
          <w:tcPr>
            <w:tcW w:w="1620" w:type="dxa"/>
          </w:tcPr>
          <w:p w14:paraId="14F1C391" w14:textId="57B5D7EB" w:rsidR="004E19F4" w:rsidRDefault="004E19F4" w:rsidP="004E19F4">
            <w:pPr>
              <w:rPr>
                <w:sz w:val="16"/>
                <w:szCs w:val="16"/>
              </w:rPr>
            </w:pPr>
            <w:r w:rsidRPr="00906604">
              <w:rPr>
                <w:rFonts w:ascii="Arial" w:hAnsi="Arial" w:cs="Arial"/>
                <w:sz w:val="16"/>
                <w:szCs w:val="16"/>
              </w:rPr>
              <w:t>-0.71 (-2.06, 0.65)</w:t>
            </w:r>
          </w:p>
        </w:tc>
        <w:tc>
          <w:tcPr>
            <w:tcW w:w="1747" w:type="dxa"/>
          </w:tcPr>
          <w:p w14:paraId="19E84EF8" w14:textId="76293A12" w:rsidR="004E19F4" w:rsidRDefault="004E19F4" w:rsidP="004E19F4">
            <w:pPr>
              <w:rPr>
                <w:sz w:val="16"/>
                <w:szCs w:val="16"/>
              </w:rPr>
            </w:pPr>
            <w:r w:rsidRPr="00906604">
              <w:rPr>
                <w:rFonts w:ascii="Arial" w:hAnsi="Arial" w:cs="Arial"/>
                <w:sz w:val="16"/>
                <w:szCs w:val="16"/>
              </w:rPr>
              <w:t>-0.01 (-0.02, 0.01)</w:t>
            </w:r>
          </w:p>
        </w:tc>
      </w:tr>
      <w:tr w:rsidR="004E19F4" w:rsidRPr="00906604" w14:paraId="79D0E549" w14:textId="77777777" w:rsidTr="00875CA4">
        <w:trPr>
          <w:trHeight w:val="23"/>
        </w:trPr>
        <w:tc>
          <w:tcPr>
            <w:tcW w:w="2790" w:type="dxa"/>
          </w:tcPr>
          <w:p w14:paraId="5F689668" w14:textId="26A5AD5E" w:rsidR="004E19F4" w:rsidRPr="00187343" w:rsidRDefault="004E19F4" w:rsidP="004E19F4">
            <w:pPr>
              <w:ind w:left="160"/>
              <w:rPr>
                <w:sz w:val="16"/>
                <w:szCs w:val="16"/>
              </w:rPr>
            </w:pPr>
            <w:r w:rsidRPr="00906604">
              <w:rPr>
                <w:rFonts w:ascii="Arial" w:hAnsi="Arial" w:cs="Arial"/>
                <w:sz w:val="16"/>
                <w:szCs w:val="16"/>
              </w:rPr>
              <w:t>Live births (linear) x months since last live birth</w:t>
            </w:r>
          </w:p>
        </w:tc>
        <w:tc>
          <w:tcPr>
            <w:tcW w:w="1794" w:type="dxa"/>
          </w:tcPr>
          <w:p w14:paraId="4A5EF377" w14:textId="3CF8A71F" w:rsidR="004E19F4" w:rsidRDefault="004E19F4" w:rsidP="004E19F4">
            <w:pPr>
              <w:rPr>
                <w:sz w:val="16"/>
                <w:szCs w:val="16"/>
              </w:rPr>
            </w:pPr>
            <w:r w:rsidRPr="00906604">
              <w:rPr>
                <w:rFonts w:ascii="Arial" w:hAnsi="Arial" w:cs="Arial"/>
                <w:sz w:val="16"/>
                <w:szCs w:val="16"/>
              </w:rPr>
              <w:t>0.60 (0.14, 1.05) *</w:t>
            </w:r>
          </w:p>
        </w:tc>
        <w:tc>
          <w:tcPr>
            <w:tcW w:w="1981" w:type="dxa"/>
          </w:tcPr>
          <w:p w14:paraId="37AEF459" w14:textId="2A301E0A" w:rsidR="004E19F4" w:rsidRDefault="004E19F4" w:rsidP="004E19F4">
            <w:pPr>
              <w:rPr>
                <w:sz w:val="16"/>
                <w:szCs w:val="16"/>
              </w:rPr>
            </w:pPr>
            <w:r w:rsidRPr="00906604">
              <w:rPr>
                <w:rFonts w:ascii="Arial" w:hAnsi="Arial" w:cs="Arial"/>
                <w:sz w:val="16"/>
                <w:szCs w:val="16"/>
              </w:rPr>
              <w:t>-0.04 (-0.10, 0.02)</w:t>
            </w:r>
          </w:p>
        </w:tc>
        <w:tc>
          <w:tcPr>
            <w:tcW w:w="1620" w:type="dxa"/>
          </w:tcPr>
          <w:p w14:paraId="4DE0C52F" w14:textId="12FD2DF1" w:rsidR="004E19F4" w:rsidRDefault="004E19F4" w:rsidP="004E19F4">
            <w:pPr>
              <w:rPr>
                <w:sz w:val="16"/>
                <w:szCs w:val="16"/>
              </w:rPr>
            </w:pPr>
            <w:r w:rsidRPr="00906604">
              <w:rPr>
                <w:rFonts w:ascii="Arial" w:hAnsi="Arial" w:cs="Arial"/>
                <w:sz w:val="16"/>
                <w:szCs w:val="16"/>
              </w:rPr>
              <w:t>0.23 (-0.72, 1.17)</w:t>
            </w:r>
          </w:p>
        </w:tc>
        <w:tc>
          <w:tcPr>
            <w:tcW w:w="1747" w:type="dxa"/>
          </w:tcPr>
          <w:p w14:paraId="42F98786" w14:textId="15D834E5" w:rsidR="004E19F4" w:rsidRDefault="004E19F4" w:rsidP="004E19F4">
            <w:pPr>
              <w:rPr>
                <w:sz w:val="16"/>
                <w:szCs w:val="16"/>
              </w:rPr>
            </w:pPr>
            <w:r w:rsidRPr="00906604">
              <w:rPr>
                <w:rFonts w:ascii="Arial" w:hAnsi="Arial" w:cs="Arial"/>
                <w:sz w:val="16"/>
                <w:szCs w:val="16"/>
              </w:rPr>
              <w:t>-0.001 (-0.01, 0.01)</w:t>
            </w:r>
          </w:p>
        </w:tc>
      </w:tr>
      <w:tr w:rsidR="004E19F4" w:rsidRPr="00906604" w14:paraId="4EA81271" w14:textId="77777777" w:rsidTr="00875CA4">
        <w:trPr>
          <w:trHeight w:val="23"/>
        </w:trPr>
        <w:tc>
          <w:tcPr>
            <w:tcW w:w="2790" w:type="dxa"/>
            <w:tcBorders>
              <w:bottom w:val="single" w:sz="4" w:space="0" w:color="auto"/>
            </w:tcBorders>
          </w:tcPr>
          <w:p w14:paraId="1078A954" w14:textId="20D84F25" w:rsidR="004E19F4" w:rsidRPr="00906604" w:rsidRDefault="004E19F4" w:rsidP="004E19F4">
            <w:pPr>
              <w:ind w:left="160"/>
              <w:rPr>
                <w:sz w:val="16"/>
                <w:szCs w:val="16"/>
              </w:rPr>
            </w:pPr>
            <w:r w:rsidRPr="00906604">
              <w:rPr>
                <w:rFonts w:ascii="Arial" w:hAnsi="Arial" w:cs="Arial"/>
                <w:sz w:val="16"/>
                <w:szCs w:val="16"/>
              </w:rPr>
              <w:t>Live births (quadratic) x months since last live birth</w:t>
            </w:r>
          </w:p>
        </w:tc>
        <w:tc>
          <w:tcPr>
            <w:tcW w:w="1794" w:type="dxa"/>
            <w:tcBorders>
              <w:bottom w:val="single" w:sz="4" w:space="0" w:color="auto"/>
            </w:tcBorders>
          </w:tcPr>
          <w:p w14:paraId="0004BAD6" w14:textId="25610CF8" w:rsidR="004E19F4" w:rsidRPr="00906604" w:rsidRDefault="004E19F4" w:rsidP="004E19F4">
            <w:pPr>
              <w:rPr>
                <w:sz w:val="16"/>
                <w:szCs w:val="16"/>
              </w:rPr>
            </w:pPr>
            <w:r w:rsidRPr="00906604">
              <w:rPr>
                <w:rFonts w:ascii="Arial" w:hAnsi="Arial" w:cs="Arial"/>
                <w:sz w:val="16"/>
                <w:szCs w:val="16"/>
              </w:rPr>
              <w:t>-0.09 (-0.15, -0.02) *</w:t>
            </w:r>
          </w:p>
        </w:tc>
        <w:tc>
          <w:tcPr>
            <w:tcW w:w="1981" w:type="dxa"/>
            <w:tcBorders>
              <w:bottom w:val="single" w:sz="4" w:space="0" w:color="auto"/>
            </w:tcBorders>
          </w:tcPr>
          <w:p w14:paraId="50804383" w14:textId="173B475C" w:rsidR="004E19F4" w:rsidRPr="00906604" w:rsidRDefault="004E19F4" w:rsidP="004E19F4">
            <w:pPr>
              <w:rPr>
                <w:sz w:val="16"/>
                <w:szCs w:val="16"/>
              </w:rPr>
            </w:pPr>
            <w:r w:rsidRPr="00906604">
              <w:rPr>
                <w:rFonts w:ascii="Arial" w:hAnsi="Arial" w:cs="Arial"/>
                <w:sz w:val="16"/>
                <w:szCs w:val="16"/>
              </w:rPr>
              <w:t>0.01 (-0.003, 0.014)</w:t>
            </w:r>
          </w:p>
        </w:tc>
        <w:tc>
          <w:tcPr>
            <w:tcW w:w="1620" w:type="dxa"/>
            <w:tcBorders>
              <w:bottom w:val="single" w:sz="4" w:space="0" w:color="auto"/>
            </w:tcBorders>
          </w:tcPr>
          <w:p w14:paraId="63AAD307" w14:textId="582D4FEA" w:rsidR="004E19F4" w:rsidRPr="00906604" w:rsidRDefault="004E19F4" w:rsidP="004E19F4">
            <w:pPr>
              <w:rPr>
                <w:sz w:val="16"/>
                <w:szCs w:val="16"/>
              </w:rPr>
            </w:pPr>
            <w:r w:rsidRPr="00906604">
              <w:rPr>
                <w:rFonts w:ascii="Arial" w:hAnsi="Arial" w:cs="Arial"/>
                <w:sz w:val="16"/>
                <w:szCs w:val="16"/>
              </w:rPr>
              <w:t>-0.03 (-0.18, 0.11)</w:t>
            </w:r>
          </w:p>
        </w:tc>
        <w:tc>
          <w:tcPr>
            <w:tcW w:w="1747" w:type="dxa"/>
            <w:tcBorders>
              <w:bottom w:val="single" w:sz="4" w:space="0" w:color="auto"/>
            </w:tcBorders>
          </w:tcPr>
          <w:p w14:paraId="2B6EA476" w14:textId="5D5FA663" w:rsidR="004E19F4" w:rsidRPr="00906604" w:rsidRDefault="004E19F4" w:rsidP="004E19F4">
            <w:pPr>
              <w:rPr>
                <w:sz w:val="16"/>
                <w:szCs w:val="16"/>
              </w:rPr>
            </w:pPr>
            <w:r w:rsidRPr="00906604">
              <w:rPr>
                <w:rFonts w:ascii="Arial" w:hAnsi="Arial" w:cs="Arial"/>
                <w:sz w:val="16"/>
                <w:szCs w:val="16"/>
              </w:rPr>
              <w:t>0.0003 (-0.001, 0.002)</w:t>
            </w:r>
          </w:p>
        </w:tc>
      </w:tr>
    </w:tbl>
    <w:p w14:paraId="70EA760B" w14:textId="77777777"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sidRPr="00906604">
        <w:rPr>
          <w:sz w:val="16"/>
          <w:szCs w:val="16"/>
          <w:shd w:val="clear" w:color="auto" w:fill="FFFFFF"/>
        </w:rPr>
        <w:t xml:space="preserve"> Models were adjusted for the following variables: chronological age, body mass index, federal income-to-poverty ratio, smoking, education, and self-identified race/ethnicity.</w:t>
      </w:r>
    </w:p>
    <w:p w14:paraId="6DBF8731" w14:textId="67C0F16C"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Pr>
          <w:sz w:val="16"/>
          <w:szCs w:val="16"/>
          <w:shd w:val="clear" w:color="auto" w:fill="FFFFFF"/>
          <w:vertAlign w:val="superscript"/>
        </w:rPr>
        <w:t xml:space="preserve"> </w:t>
      </w:r>
      <w:r>
        <w:rPr>
          <w:sz w:val="16"/>
          <w:szCs w:val="16"/>
          <w:shd w:val="clear" w:color="auto" w:fill="FFFFFF"/>
        </w:rPr>
        <w:t xml:space="preserve">Model was adjusted for chronological age only. </w:t>
      </w:r>
    </w:p>
    <w:p w14:paraId="6FFAA655" w14:textId="1870C4A6" w:rsidR="00D534A0" w:rsidRDefault="00D534A0" w:rsidP="004E19F4">
      <w:pPr>
        <w:shd w:val="clear" w:color="auto" w:fill="FFFFFF"/>
        <w:spacing w:line="240" w:lineRule="auto"/>
        <w:rPr>
          <w:sz w:val="16"/>
          <w:szCs w:val="16"/>
          <w:shd w:val="clear" w:color="auto" w:fill="FFFFFF"/>
        </w:rPr>
      </w:pPr>
      <w:r>
        <w:rPr>
          <w:sz w:val="16"/>
          <w:szCs w:val="16"/>
          <w:shd w:val="clear" w:color="auto" w:fill="FFFFFF"/>
        </w:rPr>
        <w:sym w:font="Symbol" w:char="F078"/>
      </w:r>
      <w:r>
        <w:rPr>
          <w:sz w:val="16"/>
          <w:szCs w:val="16"/>
          <w:shd w:val="clear" w:color="auto" w:fill="FFFFFF"/>
        </w:rPr>
        <w:t xml:space="preserve">Adjustment for multiple comparisons at </w:t>
      </w:r>
      <w:r w:rsidRPr="00236A18">
        <w:rPr>
          <w:sz w:val="16"/>
          <w:szCs w:val="16"/>
        </w:rPr>
        <w:sym w:font="Symbol" w:char="F061"/>
      </w:r>
      <w:r w:rsidRPr="00236A18">
        <w:rPr>
          <w:sz w:val="16"/>
          <w:szCs w:val="16"/>
        </w:rPr>
        <w:t>= (0.05/</w:t>
      </w:r>
      <w:r>
        <w:rPr>
          <w:sz w:val="16"/>
          <w:szCs w:val="16"/>
        </w:rPr>
        <w:t>4</w:t>
      </w:r>
      <w:r w:rsidRPr="00236A18">
        <w:rPr>
          <w:sz w:val="16"/>
          <w:szCs w:val="16"/>
        </w:rPr>
        <w:t>) = 0.0</w:t>
      </w:r>
      <w:r>
        <w:rPr>
          <w:sz w:val="16"/>
          <w:szCs w:val="16"/>
        </w:rPr>
        <w:t>125 for Sensitivity analys</w:t>
      </w:r>
      <w:r w:rsidR="00875CA4">
        <w:rPr>
          <w:sz w:val="16"/>
          <w:szCs w:val="16"/>
        </w:rPr>
        <w:t>i</w:t>
      </w:r>
      <w:r>
        <w:rPr>
          <w:sz w:val="16"/>
          <w:szCs w:val="16"/>
        </w:rPr>
        <w:t xml:space="preserve">s 3 due to lack of data in postmenopausal women </w:t>
      </w:r>
    </w:p>
    <w:p w14:paraId="32ED4508" w14:textId="77777777" w:rsidR="00D534A0" w:rsidRDefault="00D534A0" w:rsidP="004E19F4">
      <w:pPr>
        <w:shd w:val="clear" w:color="auto" w:fill="FFFFFF"/>
        <w:spacing w:line="240" w:lineRule="auto"/>
        <w:rPr>
          <w:b/>
          <w:bCs/>
        </w:rPr>
      </w:pPr>
    </w:p>
    <w:p w14:paraId="140E901C" w14:textId="0C4E4D04" w:rsidR="004E19F4" w:rsidRPr="00405935" w:rsidRDefault="004E19F4" w:rsidP="004E19F4">
      <w:pPr>
        <w:shd w:val="clear" w:color="auto" w:fill="FFFFFF"/>
        <w:spacing w:line="240" w:lineRule="auto"/>
      </w:pPr>
      <w:r w:rsidRPr="00405935">
        <w:rPr>
          <w:b/>
          <w:bCs/>
        </w:rPr>
        <w:t xml:space="preserve">Table </w:t>
      </w:r>
      <w:r>
        <w:rPr>
          <w:b/>
          <w:bCs/>
        </w:rPr>
        <w:t>3</w:t>
      </w:r>
      <w:r w:rsidRPr="00405935">
        <w:rPr>
          <w:b/>
          <w:bCs/>
        </w:rPr>
        <w:t xml:space="preserve">. </w:t>
      </w:r>
      <w:r w:rsidRPr="00405935">
        <w:t xml:space="preserve">Multiple linear regression examining the </w:t>
      </w:r>
      <w:r w:rsidRPr="00E21852">
        <w:rPr>
          <w:highlight w:val="yellow"/>
        </w:rPr>
        <w:t>chronic and acute</w:t>
      </w:r>
      <w:r>
        <w:t xml:space="preserve"> </w:t>
      </w:r>
      <w:r w:rsidRPr="00405935">
        <w:t>effects of number of live births on biological age</w:t>
      </w:r>
      <w:r>
        <w:t xml:space="preserve"> for postmenopausal women only</w:t>
      </w:r>
      <w:r w:rsidRPr="00405935">
        <w:t xml:space="preserve">, National Health and Nutrition Examination Survey 1999-2010. </w:t>
      </w:r>
      <w:r w:rsidRPr="009C60A8">
        <w:rPr>
          <w:highlight w:val="yellow"/>
        </w:rPr>
        <w:t>Values represent coefficient estimates and 95% confidence intervals.</w:t>
      </w:r>
      <w:r>
        <w:t xml:space="preserve"> </w:t>
      </w:r>
      <w:r w:rsidRPr="00405935">
        <w:rPr>
          <w:i/>
        </w:rPr>
        <w:t>Notes:</w:t>
      </w:r>
      <w:r w:rsidRPr="00405935">
        <w:t xml:space="preserve"> * </w:t>
      </w:r>
      <w:r w:rsidRPr="00405935">
        <w:rPr>
          <w:i/>
        </w:rPr>
        <w:t>p</w:t>
      </w:r>
      <w:r w:rsidRPr="00405935">
        <w:t xml:space="preserve"> &lt; 0.05,  ** </w:t>
      </w:r>
      <w:r w:rsidRPr="00405935">
        <w:rPr>
          <w:i/>
        </w:rPr>
        <w:t>p</w:t>
      </w:r>
      <w:r w:rsidRPr="00405935">
        <w:t xml:space="preserve"> &lt; 0.01, *** </w:t>
      </w:r>
      <w:r w:rsidRPr="00405935">
        <w:rPr>
          <w:i/>
        </w:rPr>
        <w:t>p</w:t>
      </w:r>
      <w:r w:rsidRPr="00405935">
        <w:t xml:space="preserve"> &lt; 0.001; </w:t>
      </w:r>
      <w:r>
        <w:t xml:space="preserve">values in </w:t>
      </w:r>
      <w:r w:rsidRPr="000D5CC4">
        <w:rPr>
          <w:b/>
          <w:bCs/>
        </w:rPr>
        <w:t>bold</w:t>
      </w:r>
      <w:r>
        <w:t xml:space="preserve"> represent effects significant after multiple comparison correction at </w:t>
      </w:r>
      <w:r>
        <w:sym w:font="Symbol" w:char="F061"/>
      </w:r>
      <w:r>
        <w:t>= (0.05/8) = 0.00625.</w:t>
      </w:r>
    </w:p>
    <w:p w14:paraId="0DBB404B" w14:textId="77777777" w:rsidR="004E19F4" w:rsidRPr="00405935" w:rsidRDefault="004E19F4" w:rsidP="004E19F4">
      <w:pPr>
        <w:spacing w:line="240" w:lineRule="auto"/>
      </w:pPr>
      <w:r w:rsidRPr="0040593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710"/>
        <w:gridCol w:w="1980"/>
        <w:gridCol w:w="1710"/>
        <w:gridCol w:w="1832"/>
      </w:tblGrid>
      <w:tr w:rsidR="004E19F4" w:rsidRPr="00906604" w14:paraId="366A01A1" w14:textId="77777777" w:rsidTr="00A949FD">
        <w:trPr>
          <w:trHeight w:val="23"/>
        </w:trPr>
        <w:tc>
          <w:tcPr>
            <w:tcW w:w="2700" w:type="dxa"/>
            <w:tcBorders>
              <w:bottom w:val="single" w:sz="4" w:space="0" w:color="auto"/>
            </w:tcBorders>
          </w:tcPr>
          <w:p w14:paraId="639E2C1D" w14:textId="77777777" w:rsidR="004E19F4" w:rsidRPr="00906604" w:rsidRDefault="004E19F4" w:rsidP="00A949FD">
            <w:pPr>
              <w:rPr>
                <w:rFonts w:ascii="Arial" w:hAnsi="Arial" w:cs="Arial"/>
                <w:b/>
                <w:bCs/>
                <w:sz w:val="16"/>
                <w:szCs w:val="16"/>
              </w:rPr>
            </w:pPr>
          </w:p>
        </w:tc>
        <w:tc>
          <w:tcPr>
            <w:tcW w:w="1710" w:type="dxa"/>
            <w:tcBorders>
              <w:bottom w:val="single" w:sz="4" w:space="0" w:color="auto"/>
            </w:tcBorders>
          </w:tcPr>
          <w:p w14:paraId="460F32D5"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LM</w:t>
            </w:r>
          </w:p>
        </w:tc>
        <w:tc>
          <w:tcPr>
            <w:tcW w:w="1980" w:type="dxa"/>
            <w:tcBorders>
              <w:bottom w:val="single" w:sz="4" w:space="0" w:color="auto"/>
            </w:tcBorders>
          </w:tcPr>
          <w:p w14:paraId="501DF2E4"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HD (log)</w:t>
            </w:r>
          </w:p>
        </w:tc>
        <w:tc>
          <w:tcPr>
            <w:tcW w:w="1710" w:type="dxa"/>
            <w:tcBorders>
              <w:bottom w:val="single" w:sz="4" w:space="0" w:color="auto"/>
            </w:tcBorders>
          </w:tcPr>
          <w:p w14:paraId="27FBE2AE"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KDM</w:t>
            </w:r>
          </w:p>
        </w:tc>
        <w:tc>
          <w:tcPr>
            <w:tcW w:w="1832" w:type="dxa"/>
            <w:tcBorders>
              <w:bottom w:val="single" w:sz="4" w:space="0" w:color="auto"/>
            </w:tcBorders>
          </w:tcPr>
          <w:p w14:paraId="0533FC7D"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AL</w:t>
            </w:r>
          </w:p>
        </w:tc>
      </w:tr>
      <w:tr w:rsidR="004E19F4" w:rsidRPr="00906604" w14:paraId="30625A44" w14:textId="77777777" w:rsidTr="00A949FD">
        <w:trPr>
          <w:trHeight w:val="23"/>
        </w:trPr>
        <w:tc>
          <w:tcPr>
            <w:tcW w:w="9932" w:type="dxa"/>
            <w:gridSpan w:val="5"/>
            <w:tcBorders>
              <w:top w:val="single" w:sz="4" w:space="0" w:color="auto"/>
              <w:bottom w:val="single" w:sz="4" w:space="0" w:color="auto"/>
            </w:tcBorders>
          </w:tcPr>
          <w:p w14:paraId="1BCD5C80" w14:textId="77777777" w:rsidR="004E19F4" w:rsidRPr="00906604" w:rsidRDefault="004E19F4" w:rsidP="00A949FD">
            <w:pPr>
              <w:rPr>
                <w:rFonts w:ascii="Arial" w:hAnsi="Arial" w:cs="Arial"/>
                <w:b/>
                <w:bCs/>
                <w:sz w:val="16"/>
                <w:szCs w:val="16"/>
              </w:rPr>
            </w:pPr>
            <w:r w:rsidRPr="00906604">
              <w:rPr>
                <w:rFonts w:ascii="Arial" w:hAnsi="Arial" w:cs="Arial"/>
                <w:b/>
                <w:bCs/>
                <w:sz w:val="16"/>
                <w:szCs w:val="16"/>
              </w:rPr>
              <w:t>Primary model (</w:t>
            </w:r>
            <w:r w:rsidRPr="00906604">
              <w:rPr>
                <w:rFonts w:ascii="Arial" w:hAnsi="Arial" w:cs="Arial"/>
                <w:b/>
                <w:bCs/>
                <w:i/>
                <w:iCs/>
                <w:sz w:val="16"/>
                <w:szCs w:val="16"/>
              </w:rPr>
              <w:t>n</w:t>
            </w:r>
            <w:r w:rsidRPr="00906604">
              <w:rPr>
                <w:rFonts w:ascii="Arial" w:hAnsi="Arial" w:cs="Arial"/>
                <w:b/>
                <w:bCs/>
                <w:sz w:val="16"/>
                <w:szCs w:val="16"/>
              </w:rPr>
              <w:t xml:space="preserve"> = </w:t>
            </w:r>
            <w:r>
              <w:rPr>
                <w:rFonts w:ascii="Arial" w:hAnsi="Arial" w:cs="Arial"/>
                <w:b/>
                <w:bCs/>
                <w:sz w:val="16"/>
                <w:szCs w:val="16"/>
              </w:rPr>
              <w:t>2,252</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58F4DEFD" w14:textId="77777777" w:rsidTr="00A949FD">
        <w:trPr>
          <w:trHeight w:val="23"/>
        </w:trPr>
        <w:tc>
          <w:tcPr>
            <w:tcW w:w="2700" w:type="dxa"/>
            <w:tcBorders>
              <w:top w:val="single" w:sz="4" w:space="0" w:color="auto"/>
            </w:tcBorders>
          </w:tcPr>
          <w:p w14:paraId="482DAC48"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10" w:type="dxa"/>
            <w:tcBorders>
              <w:top w:val="single" w:sz="4" w:space="0" w:color="auto"/>
            </w:tcBorders>
          </w:tcPr>
          <w:p w14:paraId="1B372E3C" w14:textId="77777777" w:rsidR="004E19F4" w:rsidRPr="00906062" w:rsidRDefault="004E19F4" w:rsidP="00A949FD">
            <w:pPr>
              <w:rPr>
                <w:rFonts w:ascii="Arial" w:hAnsi="Arial" w:cs="Arial"/>
                <w:b/>
                <w:bCs/>
                <w:sz w:val="16"/>
                <w:szCs w:val="16"/>
              </w:rPr>
            </w:pPr>
            <w:r w:rsidRPr="00906062">
              <w:rPr>
                <w:rFonts w:ascii="Arial" w:hAnsi="Arial" w:cs="Arial"/>
                <w:b/>
                <w:bCs/>
                <w:sz w:val="16"/>
                <w:szCs w:val="16"/>
              </w:rPr>
              <w:t>-0.68 (-1.11, -0.25)**</w:t>
            </w:r>
          </w:p>
        </w:tc>
        <w:tc>
          <w:tcPr>
            <w:tcW w:w="1980" w:type="dxa"/>
            <w:tcBorders>
              <w:top w:val="single" w:sz="4" w:space="0" w:color="auto"/>
            </w:tcBorders>
          </w:tcPr>
          <w:p w14:paraId="2EF572BD" w14:textId="77777777" w:rsidR="004E19F4" w:rsidRPr="00E049D3" w:rsidRDefault="004E19F4" w:rsidP="00A949FD">
            <w:pPr>
              <w:rPr>
                <w:rFonts w:ascii="Arial" w:hAnsi="Arial" w:cs="Arial"/>
                <w:b/>
                <w:bCs/>
                <w:sz w:val="16"/>
                <w:szCs w:val="16"/>
              </w:rPr>
            </w:pPr>
            <w:r w:rsidRPr="00E049D3">
              <w:rPr>
                <w:rFonts w:ascii="Arial" w:hAnsi="Arial" w:cs="Arial"/>
                <w:b/>
                <w:bCs/>
                <w:sz w:val="16"/>
                <w:szCs w:val="16"/>
              </w:rPr>
              <w:t>-0.07 (-0.11, -0.04)***</w:t>
            </w:r>
          </w:p>
        </w:tc>
        <w:tc>
          <w:tcPr>
            <w:tcW w:w="1710" w:type="dxa"/>
            <w:tcBorders>
              <w:top w:val="single" w:sz="4" w:space="0" w:color="auto"/>
            </w:tcBorders>
          </w:tcPr>
          <w:p w14:paraId="193F8651" w14:textId="77777777" w:rsidR="004E19F4" w:rsidRPr="00906604" w:rsidRDefault="004E19F4" w:rsidP="00A949FD">
            <w:pPr>
              <w:rPr>
                <w:rFonts w:ascii="Arial" w:hAnsi="Arial" w:cs="Arial"/>
                <w:sz w:val="16"/>
                <w:szCs w:val="16"/>
              </w:rPr>
            </w:pPr>
            <w:r w:rsidRPr="00906604">
              <w:rPr>
                <w:rFonts w:ascii="Arial" w:hAnsi="Arial" w:cs="Arial"/>
                <w:sz w:val="16"/>
                <w:szCs w:val="16"/>
              </w:rPr>
              <w:t>-</w:t>
            </w:r>
            <w:r>
              <w:rPr>
                <w:rFonts w:ascii="Arial" w:hAnsi="Arial" w:cs="Arial"/>
                <w:sz w:val="16"/>
                <w:szCs w:val="16"/>
              </w:rPr>
              <w:t>1.07</w:t>
            </w:r>
            <w:r w:rsidRPr="00906604">
              <w:rPr>
                <w:rFonts w:ascii="Arial" w:hAnsi="Arial" w:cs="Arial"/>
                <w:sz w:val="16"/>
                <w:szCs w:val="16"/>
              </w:rPr>
              <w:t xml:space="preserve"> (-</w:t>
            </w:r>
            <w:r>
              <w:rPr>
                <w:rFonts w:ascii="Arial" w:hAnsi="Arial" w:cs="Arial"/>
                <w:sz w:val="16"/>
                <w:szCs w:val="16"/>
              </w:rPr>
              <w:t>2.12</w:t>
            </w:r>
            <w:r w:rsidRPr="00906604">
              <w:rPr>
                <w:rFonts w:ascii="Arial" w:hAnsi="Arial" w:cs="Arial"/>
                <w:sz w:val="16"/>
                <w:szCs w:val="16"/>
              </w:rPr>
              <w:t xml:space="preserve">, </w:t>
            </w:r>
            <w:r>
              <w:rPr>
                <w:rFonts w:ascii="Arial" w:hAnsi="Arial" w:cs="Arial"/>
                <w:sz w:val="16"/>
                <w:szCs w:val="16"/>
              </w:rPr>
              <w:t>-</w:t>
            </w:r>
            <w:r w:rsidRPr="00906604">
              <w:rPr>
                <w:rFonts w:ascii="Arial" w:hAnsi="Arial" w:cs="Arial"/>
                <w:sz w:val="16"/>
                <w:szCs w:val="16"/>
              </w:rPr>
              <w:t>0.02)</w:t>
            </w:r>
            <w:r>
              <w:rPr>
                <w:rFonts w:ascii="Arial" w:hAnsi="Arial" w:cs="Arial"/>
                <w:sz w:val="16"/>
                <w:szCs w:val="16"/>
              </w:rPr>
              <w:t>*</w:t>
            </w:r>
          </w:p>
        </w:tc>
        <w:tc>
          <w:tcPr>
            <w:tcW w:w="1832" w:type="dxa"/>
            <w:tcBorders>
              <w:top w:val="single" w:sz="4" w:space="0" w:color="auto"/>
            </w:tcBorders>
          </w:tcPr>
          <w:p w14:paraId="35109A1B" w14:textId="77777777" w:rsidR="004E19F4" w:rsidRPr="00E049D3" w:rsidRDefault="004E19F4" w:rsidP="00A949FD">
            <w:pPr>
              <w:rPr>
                <w:rFonts w:ascii="Arial" w:hAnsi="Arial" w:cs="Arial"/>
                <w:b/>
                <w:bCs/>
                <w:sz w:val="16"/>
                <w:szCs w:val="16"/>
              </w:rPr>
            </w:pPr>
            <w:r w:rsidRPr="00E049D3">
              <w:rPr>
                <w:rFonts w:ascii="Arial" w:hAnsi="Arial" w:cs="Arial"/>
                <w:b/>
                <w:bCs/>
                <w:sz w:val="16"/>
                <w:szCs w:val="16"/>
              </w:rPr>
              <w:t>-0.02 (-0.03, -0.01)**</w:t>
            </w:r>
          </w:p>
        </w:tc>
      </w:tr>
      <w:tr w:rsidR="004E19F4" w:rsidRPr="00906604" w14:paraId="3A228698" w14:textId="77777777" w:rsidTr="00A949FD">
        <w:trPr>
          <w:trHeight w:val="23"/>
        </w:trPr>
        <w:tc>
          <w:tcPr>
            <w:tcW w:w="2700" w:type="dxa"/>
          </w:tcPr>
          <w:p w14:paraId="451B804D"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10" w:type="dxa"/>
          </w:tcPr>
          <w:p w14:paraId="4B15F57F" w14:textId="77777777" w:rsidR="004E19F4" w:rsidRPr="00187343" w:rsidRDefault="004E19F4" w:rsidP="00A949FD">
            <w:pPr>
              <w:rPr>
                <w:rFonts w:ascii="Arial" w:hAnsi="Arial" w:cs="Arial"/>
                <w:sz w:val="16"/>
                <w:szCs w:val="16"/>
              </w:rPr>
            </w:pPr>
            <w:r w:rsidRPr="00187343">
              <w:rPr>
                <w:sz w:val="16"/>
                <w:szCs w:val="16"/>
              </w:rPr>
              <w:t>0.10 (0.03, 0.17)**</w:t>
            </w:r>
          </w:p>
        </w:tc>
        <w:tc>
          <w:tcPr>
            <w:tcW w:w="1980" w:type="dxa"/>
          </w:tcPr>
          <w:p w14:paraId="2477D5B7" w14:textId="77777777" w:rsidR="004E19F4" w:rsidRPr="00E049D3" w:rsidRDefault="004E19F4" w:rsidP="00A949FD">
            <w:pPr>
              <w:rPr>
                <w:rFonts w:ascii="Arial" w:hAnsi="Arial" w:cs="Arial"/>
                <w:b/>
                <w:bCs/>
                <w:sz w:val="16"/>
                <w:szCs w:val="16"/>
              </w:rPr>
            </w:pPr>
            <w:r w:rsidRPr="00E049D3">
              <w:rPr>
                <w:rFonts w:ascii="Arial" w:hAnsi="Arial" w:cs="Arial"/>
                <w:b/>
                <w:bCs/>
                <w:sz w:val="16"/>
                <w:szCs w:val="16"/>
              </w:rPr>
              <w:t>0.010 (0.004, 0.0</w:t>
            </w:r>
            <w:r>
              <w:rPr>
                <w:rFonts w:ascii="Arial" w:hAnsi="Arial" w:cs="Arial"/>
                <w:b/>
                <w:bCs/>
                <w:sz w:val="16"/>
                <w:szCs w:val="16"/>
              </w:rPr>
              <w:t>2</w:t>
            </w:r>
            <w:r w:rsidRPr="00E049D3">
              <w:rPr>
                <w:rFonts w:ascii="Arial" w:hAnsi="Arial" w:cs="Arial"/>
                <w:b/>
                <w:bCs/>
                <w:sz w:val="16"/>
                <w:szCs w:val="16"/>
              </w:rPr>
              <w:t>)**</w:t>
            </w:r>
          </w:p>
        </w:tc>
        <w:tc>
          <w:tcPr>
            <w:tcW w:w="1710" w:type="dxa"/>
          </w:tcPr>
          <w:p w14:paraId="244E9963" w14:textId="77777777" w:rsidR="004E19F4" w:rsidRPr="00906604" w:rsidRDefault="004E19F4" w:rsidP="00A949FD">
            <w:pPr>
              <w:rPr>
                <w:rFonts w:ascii="Arial" w:hAnsi="Arial" w:cs="Arial"/>
                <w:sz w:val="16"/>
                <w:szCs w:val="16"/>
              </w:rPr>
            </w:pPr>
            <w:r w:rsidRPr="00906604">
              <w:rPr>
                <w:rFonts w:ascii="Arial" w:hAnsi="Arial" w:cs="Arial"/>
                <w:sz w:val="16"/>
                <w:szCs w:val="16"/>
              </w:rPr>
              <w:t>0.</w:t>
            </w:r>
            <w:r>
              <w:rPr>
                <w:rFonts w:ascii="Arial" w:hAnsi="Arial" w:cs="Arial"/>
                <w:sz w:val="16"/>
                <w:szCs w:val="16"/>
              </w:rPr>
              <w:t>16</w:t>
            </w:r>
            <w:r w:rsidRPr="00906604">
              <w:rPr>
                <w:rFonts w:ascii="Arial" w:hAnsi="Arial" w:cs="Arial"/>
                <w:sz w:val="16"/>
                <w:szCs w:val="16"/>
              </w:rPr>
              <w:t xml:space="preserve"> (-0.</w:t>
            </w:r>
            <w:r>
              <w:rPr>
                <w:rFonts w:ascii="Arial" w:hAnsi="Arial" w:cs="Arial"/>
                <w:sz w:val="16"/>
                <w:szCs w:val="16"/>
              </w:rPr>
              <w:t>01</w:t>
            </w:r>
            <w:r w:rsidRPr="00906604">
              <w:rPr>
                <w:rFonts w:ascii="Arial" w:hAnsi="Arial" w:cs="Arial"/>
                <w:sz w:val="16"/>
                <w:szCs w:val="16"/>
              </w:rPr>
              <w:t>, 0.</w:t>
            </w:r>
            <w:r>
              <w:rPr>
                <w:rFonts w:ascii="Arial" w:hAnsi="Arial" w:cs="Arial"/>
                <w:sz w:val="16"/>
                <w:szCs w:val="16"/>
              </w:rPr>
              <w:t>33</w:t>
            </w:r>
            <w:r w:rsidRPr="00906604">
              <w:rPr>
                <w:rFonts w:ascii="Arial" w:hAnsi="Arial" w:cs="Arial"/>
                <w:sz w:val="16"/>
                <w:szCs w:val="16"/>
              </w:rPr>
              <w:t>)</w:t>
            </w:r>
          </w:p>
        </w:tc>
        <w:tc>
          <w:tcPr>
            <w:tcW w:w="1832" w:type="dxa"/>
          </w:tcPr>
          <w:p w14:paraId="765F1E83" w14:textId="77777777" w:rsidR="004E19F4" w:rsidRPr="00187343" w:rsidRDefault="004E19F4" w:rsidP="00A949FD">
            <w:pPr>
              <w:rPr>
                <w:rFonts w:ascii="Arial" w:hAnsi="Arial" w:cs="Arial"/>
                <w:sz w:val="16"/>
                <w:szCs w:val="16"/>
              </w:rPr>
            </w:pPr>
            <w:r w:rsidRPr="00187343">
              <w:rPr>
                <w:sz w:val="16"/>
                <w:szCs w:val="16"/>
              </w:rPr>
              <w:t>0.002 (0.001, 0.004)*</w:t>
            </w:r>
          </w:p>
        </w:tc>
      </w:tr>
      <w:tr w:rsidR="004E19F4" w:rsidRPr="00906604" w14:paraId="5C434BE1" w14:textId="77777777" w:rsidTr="00A949FD">
        <w:trPr>
          <w:trHeight w:val="23"/>
        </w:trPr>
        <w:tc>
          <w:tcPr>
            <w:tcW w:w="9932" w:type="dxa"/>
            <w:gridSpan w:val="5"/>
            <w:tcBorders>
              <w:top w:val="single" w:sz="4" w:space="0" w:color="auto"/>
              <w:bottom w:val="single" w:sz="4" w:space="0" w:color="auto"/>
            </w:tcBorders>
          </w:tcPr>
          <w:p w14:paraId="59924A90" w14:textId="77777777" w:rsidR="004E19F4" w:rsidRPr="00906604" w:rsidRDefault="004E19F4" w:rsidP="00A949FD">
            <w:pPr>
              <w:rPr>
                <w:rFonts w:ascii="Arial" w:hAnsi="Arial" w:cs="Arial"/>
                <w:sz w:val="16"/>
                <w:szCs w:val="16"/>
              </w:rPr>
            </w:pPr>
            <w:r w:rsidRPr="00906604">
              <w:rPr>
                <w:rFonts w:ascii="Arial" w:hAnsi="Arial" w:cs="Arial"/>
                <w:b/>
                <w:bCs/>
                <w:sz w:val="16"/>
                <w:szCs w:val="16"/>
              </w:rPr>
              <w:t xml:space="preserve">Sensitivity analysis 1 (n = </w:t>
            </w:r>
            <w:r>
              <w:rPr>
                <w:rFonts w:ascii="Arial" w:hAnsi="Arial" w:cs="Arial"/>
                <w:b/>
                <w:bCs/>
                <w:sz w:val="16"/>
                <w:szCs w:val="16"/>
              </w:rPr>
              <w:t>2,498</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1E702D25" w14:textId="77777777" w:rsidTr="00A949FD">
        <w:trPr>
          <w:trHeight w:val="23"/>
        </w:trPr>
        <w:tc>
          <w:tcPr>
            <w:tcW w:w="2700" w:type="dxa"/>
            <w:tcBorders>
              <w:top w:val="single" w:sz="4" w:space="0" w:color="auto"/>
            </w:tcBorders>
          </w:tcPr>
          <w:p w14:paraId="1CC2E137"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10" w:type="dxa"/>
            <w:tcBorders>
              <w:top w:val="single" w:sz="4" w:space="0" w:color="auto"/>
            </w:tcBorders>
          </w:tcPr>
          <w:p w14:paraId="7B46B2B9" w14:textId="77777777" w:rsidR="004E19F4" w:rsidRPr="00906062" w:rsidRDefault="004E19F4" w:rsidP="00A949FD">
            <w:pPr>
              <w:rPr>
                <w:rFonts w:ascii="Arial" w:hAnsi="Arial" w:cs="Arial"/>
                <w:b/>
                <w:bCs/>
                <w:sz w:val="16"/>
                <w:szCs w:val="16"/>
              </w:rPr>
            </w:pPr>
            <w:r w:rsidRPr="00906062">
              <w:rPr>
                <w:rFonts w:ascii="Arial" w:hAnsi="Arial" w:cs="Arial"/>
                <w:b/>
                <w:bCs/>
                <w:sz w:val="16"/>
                <w:szCs w:val="16"/>
              </w:rPr>
              <w:t>-0.80 (-1.30, -0.30)**</w:t>
            </w:r>
          </w:p>
        </w:tc>
        <w:tc>
          <w:tcPr>
            <w:tcW w:w="1980" w:type="dxa"/>
            <w:tcBorders>
              <w:top w:val="single" w:sz="4" w:space="0" w:color="auto"/>
            </w:tcBorders>
          </w:tcPr>
          <w:p w14:paraId="624368CD" w14:textId="77777777" w:rsidR="004E19F4" w:rsidRPr="00E049D3" w:rsidRDefault="004E19F4" w:rsidP="00A949FD">
            <w:pPr>
              <w:rPr>
                <w:rFonts w:ascii="Arial" w:hAnsi="Arial" w:cs="Arial"/>
                <w:b/>
                <w:bCs/>
                <w:sz w:val="16"/>
                <w:szCs w:val="16"/>
              </w:rPr>
            </w:pPr>
            <w:r w:rsidRPr="00E049D3">
              <w:rPr>
                <w:rFonts w:ascii="Arial" w:hAnsi="Arial" w:cs="Arial"/>
                <w:b/>
                <w:bCs/>
                <w:sz w:val="16"/>
                <w:szCs w:val="16"/>
              </w:rPr>
              <w:t>-0.08 (-0.12, -0.04)***</w:t>
            </w:r>
          </w:p>
        </w:tc>
        <w:tc>
          <w:tcPr>
            <w:tcW w:w="1710" w:type="dxa"/>
            <w:tcBorders>
              <w:top w:val="single" w:sz="4" w:space="0" w:color="auto"/>
            </w:tcBorders>
          </w:tcPr>
          <w:p w14:paraId="4F187B94" w14:textId="77777777" w:rsidR="004E19F4" w:rsidRPr="00906604" w:rsidRDefault="004E19F4" w:rsidP="00A949FD">
            <w:pPr>
              <w:rPr>
                <w:rFonts w:ascii="Arial" w:hAnsi="Arial" w:cs="Arial"/>
                <w:sz w:val="16"/>
                <w:szCs w:val="16"/>
              </w:rPr>
            </w:pPr>
            <w:r>
              <w:rPr>
                <w:rFonts w:ascii="Arial" w:hAnsi="Arial" w:cs="Arial"/>
                <w:sz w:val="16"/>
                <w:szCs w:val="16"/>
              </w:rPr>
              <w:t>-1.10</w:t>
            </w:r>
            <w:r w:rsidRPr="00906604">
              <w:rPr>
                <w:rFonts w:ascii="Arial" w:hAnsi="Arial" w:cs="Arial"/>
                <w:sz w:val="16"/>
                <w:szCs w:val="16"/>
              </w:rPr>
              <w:t xml:space="preserve"> (-</w:t>
            </w:r>
            <w:r>
              <w:rPr>
                <w:rFonts w:ascii="Arial" w:hAnsi="Arial" w:cs="Arial"/>
                <w:sz w:val="16"/>
                <w:szCs w:val="16"/>
              </w:rPr>
              <w:t>2.10</w:t>
            </w:r>
            <w:r w:rsidRPr="00906604">
              <w:rPr>
                <w:rFonts w:ascii="Arial" w:hAnsi="Arial" w:cs="Arial"/>
                <w:sz w:val="16"/>
                <w:szCs w:val="16"/>
              </w:rPr>
              <w:t xml:space="preserve">, </w:t>
            </w:r>
            <w:r>
              <w:rPr>
                <w:rFonts w:ascii="Arial" w:hAnsi="Arial" w:cs="Arial"/>
                <w:sz w:val="16"/>
                <w:szCs w:val="16"/>
              </w:rPr>
              <w:t>-</w:t>
            </w:r>
            <w:r w:rsidRPr="00906604">
              <w:rPr>
                <w:rFonts w:ascii="Arial" w:hAnsi="Arial" w:cs="Arial"/>
                <w:sz w:val="16"/>
                <w:szCs w:val="16"/>
              </w:rPr>
              <w:t>0</w:t>
            </w:r>
            <w:r>
              <w:rPr>
                <w:rFonts w:ascii="Arial" w:hAnsi="Arial" w:cs="Arial"/>
                <w:sz w:val="16"/>
                <w:szCs w:val="16"/>
              </w:rPr>
              <w:t>.10</w:t>
            </w:r>
            <w:r w:rsidRPr="00906604">
              <w:rPr>
                <w:rFonts w:ascii="Arial" w:hAnsi="Arial" w:cs="Arial"/>
                <w:sz w:val="16"/>
                <w:szCs w:val="16"/>
              </w:rPr>
              <w:t>)</w:t>
            </w:r>
            <w:r>
              <w:rPr>
                <w:rFonts w:ascii="Arial" w:hAnsi="Arial" w:cs="Arial"/>
                <w:sz w:val="16"/>
                <w:szCs w:val="16"/>
              </w:rPr>
              <w:t>*</w:t>
            </w:r>
          </w:p>
        </w:tc>
        <w:tc>
          <w:tcPr>
            <w:tcW w:w="1832" w:type="dxa"/>
            <w:tcBorders>
              <w:top w:val="single" w:sz="4" w:space="0" w:color="auto"/>
            </w:tcBorders>
          </w:tcPr>
          <w:p w14:paraId="7949C74F" w14:textId="77777777" w:rsidR="004E19F4" w:rsidRPr="00E049D3" w:rsidRDefault="004E19F4" w:rsidP="00A949FD">
            <w:pPr>
              <w:rPr>
                <w:rFonts w:ascii="Arial" w:hAnsi="Arial" w:cs="Arial"/>
                <w:b/>
                <w:bCs/>
                <w:sz w:val="16"/>
                <w:szCs w:val="16"/>
              </w:rPr>
            </w:pPr>
            <w:r w:rsidRPr="00E049D3">
              <w:rPr>
                <w:rFonts w:ascii="Arial" w:hAnsi="Arial" w:cs="Arial"/>
                <w:b/>
                <w:bCs/>
                <w:sz w:val="16"/>
                <w:szCs w:val="16"/>
              </w:rPr>
              <w:t>-0.02 (-0.0</w:t>
            </w:r>
            <w:r>
              <w:rPr>
                <w:rFonts w:ascii="Arial" w:hAnsi="Arial" w:cs="Arial"/>
                <w:b/>
                <w:bCs/>
                <w:sz w:val="16"/>
                <w:szCs w:val="16"/>
              </w:rPr>
              <w:t>3</w:t>
            </w:r>
            <w:r w:rsidRPr="00E049D3">
              <w:rPr>
                <w:rFonts w:ascii="Arial" w:hAnsi="Arial" w:cs="Arial"/>
                <w:b/>
                <w:bCs/>
                <w:sz w:val="16"/>
                <w:szCs w:val="16"/>
              </w:rPr>
              <w:t>, -0.01)**</w:t>
            </w:r>
          </w:p>
        </w:tc>
      </w:tr>
      <w:tr w:rsidR="004E19F4" w:rsidRPr="00906604" w14:paraId="462A4BC5" w14:textId="77777777" w:rsidTr="00A949FD">
        <w:trPr>
          <w:trHeight w:val="23"/>
        </w:trPr>
        <w:tc>
          <w:tcPr>
            <w:tcW w:w="2700" w:type="dxa"/>
            <w:tcBorders>
              <w:bottom w:val="single" w:sz="4" w:space="0" w:color="auto"/>
            </w:tcBorders>
          </w:tcPr>
          <w:p w14:paraId="50809944"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10" w:type="dxa"/>
            <w:tcBorders>
              <w:bottom w:val="single" w:sz="4" w:space="0" w:color="auto"/>
            </w:tcBorders>
          </w:tcPr>
          <w:p w14:paraId="7084A1B6" w14:textId="77777777" w:rsidR="004E19F4" w:rsidRPr="00906062" w:rsidRDefault="004E19F4" w:rsidP="00A949FD">
            <w:pPr>
              <w:rPr>
                <w:rFonts w:ascii="Arial" w:hAnsi="Arial" w:cs="Arial"/>
                <w:b/>
                <w:bCs/>
                <w:sz w:val="16"/>
                <w:szCs w:val="16"/>
              </w:rPr>
            </w:pPr>
            <w:r w:rsidRPr="00906062">
              <w:rPr>
                <w:rFonts w:ascii="Arial" w:hAnsi="Arial" w:cs="Arial"/>
                <w:b/>
                <w:bCs/>
                <w:sz w:val="16"/>
                <w:szCs w:val="16"/>
              </w:rPr>
              <w:t>0.17 (0.09, 0.25)***</w:t>
            </w:r>
          </w:p>
        </w:tc>
        <w:tc>
          <w:tcPr>
            <w:tcW w:w="1980" w:type="dxa"/>
            <w:tcBorders>
              <w:bottom w:val="single" w:sz="4" w:space="0" w:color="auto"/>
            </w:tcBorders>
          </w:tcPr>
          <w:p w14:paraId="2B3CC56B" w14:textId="77777777" w:rsidR="004E19F4" w:rsidRPr="00E049D3" w:rsidRDefault="004E19F4" w:rsidP="00A949FD">
            <w:pPr>
              <w:rPr>
                <w:rFonts w:ascii="Arial" w:hAnsi="Arial" w:cs="Arial"/>
                <w:b/>
                <w:bCs/>
                <w:sz w:val="16"/>
                <w:szCs w:val="16"/>
              </w:rPr>
            </w:pPr>
            <w:r w:rsidRPr="00E049D3">
              <w:rPr>
                <w:rFonts w:ascii="Arial" w:hAnsi="Arial" w:cs="Arial"/>
                <w:b/>
                <w:bCs/>
                <w:sz w:val="16"/>
                <w:szCs w:val="16"/>
              </w:rPr>
              <w:t>0.013 (0.007, 0.0</w:t>
            </w:r>
            <w:r>
              <w:rPr>
                <w:rFonts w:ascii="Arial" w:hAnsi="Arial" w:cs="Arial"/>
                <w:b/>
                <w:bCs/>
                <w:sz w:val="16"/>
                <w:szCs w:val="16"/>
              </w:rPr>
              <w:t>2</w:t>
            </w:r>
            <w:r w:rsidRPr="00E049D3">
              <w:rPr>
                <w:rFonts w:ascii="Arial" w:hAnsi="Arial" w:cs="Arial"/>
                <w:b/>
                <w:bCs/>
                <w:sz w:val="16"/>
                <w:szCs w:val="16"/>
              </w:rPr>
              <w:t>)***</w:t>
            </w:r>
          </w:p>
        </w:tc>
        <w:tc>
          <w:tcPr>
            <w:tcW w:w="1710" w:type="dxa"/>
            <w:tcBorders>
              <w:bottom w:val="single" w:sz="4" w:space="0" w:color="auto"/>
            </w:tcBorders>
          </w:tcPr>
          <w:p w14:paraId="556E6EEA" w14:textId="77777777" w:rsidR="004E19F4" w:rsidRPr="00E049D3" w:rsidRDefault="004E19F4" w:rsidP="00A949FD">
            <w:pPr>
              <w:rPr>
                <w:rFonts w:ascii="Arial" w:hAnsi="Arial" w:cs="Arial"/>
                <w:b/>
                <w:bCs/>
                <w:sz w:val="16"/>
                <w:szCs w:val="16"/>
              </w:rPr>
            </w:pPr>
            <w:r w:rsidRPr="00E049D3">
              <w:rPr>
                <w:rFonts w:ascii="Arial" w:hAnsi="Arial" w:cs="Arial"/>
                <w:b/>
                <w:bCs/>
                <w:sz w:val="16"/>
                <w:szCs w:val="16"/>
              </w:rPr>
              <w:t>0.23 (0.08, 0.39)**</w:t>
            </w:r>
          </w:p>
        </w:tc>
        <w:tc>
          <w:tcPr>
            <w:tcW w:w="1832" w:type="dxa"/>
            <w:tcBorders>
              <w:bottom w:val="single" w:sz="4" w:space="0" w:color="auto"/>
            </w:tcBorders>
          </w:tcPr>
          <w:p w14:paraId="08A1E712" w14:textId="77777777" w:rsidR="004E19F4" w:rsidRPr="00E049D3" w:rsidRDefault="004E19F4" w:rsidP="00A949FD">
            <w:pPr>
              <w:rPr>
                <w:rFonts w:ascii="Arial" w:hAnsi="Arial" w:cs="Arial"/>
                <w:b/>
                <w:bCs/>
                <w:sz w:val="16"/>
                <w:szCs w:val="16"/>
              </w:rPr>
            </w:pPr>
            <w:r w:rsidRPr="00E049D3">
              <w:rPr>
                <w:rFonts w:ascii="Arial" w:hAnsi="Arial" w:cs="Arial"/>
                <w:b/>
                <w:bCs/>
                <w:sz w:val="16"/>
                <w:szCs w:val="16"/>
              </w:rPr>
              <w:t>0.004 (0.002, 0.01)***</w:t>
            </w:r>
          </w:p>
        </w:tc>
      </w:tr>
      <w:tr w:rsidR="004E19F4" w:rsidRPr="00906604" w14:paraId="099928AC" w14:textId="77777777" w:rsidTr="00A949FD">
        <w:trPr>
          <w:trHeight w:val="23"/>
        </w:trPr>
        <w:tc>
          <w:tcPr>
            <w:tcW w:w="9932" w:type="dxa"/>
            <w:gridSpan w:val="5"/>
            <w:tcBorders>
              <w:top w:val="single" w:sz="4" w:space="0" w:color="auto"/>
              <w:bottom w:val="single" w:sz="4" w:space="0" w:color="auto"/>
            </w:tcBorders>
          </w:tcPr>
          <w:p w14:paraId="5FA9A12D" w14:textId="77777777" w:rsidR="004E19F4" w:rsidRPr="00187343" w:rsidRDefault="004E19F4" w:rsidP="00A949FD">
            <w:pPr>
              <w:rPr>
                <w:rFonts w:ascii="Arial" w:hAnsi="Arial" w:cs="Arial"/>
                <w:b/>
                <w:bCs/>
                <w:sz w:val="16"/>
                <w:szCs w:val="16"/>
              </w:rPr>
            </w:pPr>
            <w:r w:rsidRPr="00187343">
              <w:rPr>
                <w:rFonts w:ascii="Arial" w:hAnsi="Arial" w:cs="Arial"/>
                <w:b/>
                <w:bCs/>
                <w:sz w:val="16"/>
                <w:szCs w:val="16"/>
              </w:rPr>
              <w:t>Sensitivity analysis 2 (n = 1.970)</w:t>
            </w:r>
            <w:r w:rsidRPr="00187343">
              <w:rPr>
                <w:rFonts w:ascii="Arial" w:hAnsi="Arial" w:cs="Arial"/>
                <w:sz w:val="16"/>
                <w:szCs w:val="16"/>
                <w:shd w:val="clear" w:color="auto" w:fill="FFFFFF"/>
                <w:vertAlign w:val="superscript"/>
              </w:rPr>
              <w:t xml:space="preserve"> †</w:t>
            </w:r>
          </w:p>
        </w:tc>
      </w:tr>
      <w:tr w:rsidR="004E19F4" w:rsidRPr="00906604" w14:paraId="40004218" w14:textId="77777777" w:rsidTr="00A949FD">
        <w:trPr>
          <w:trHeight w:val="23"/>
        </w:trPr>
        <w:tc>
          <w:tcPr>
            <w:tcW w:w="2700" w:type="dxa"/>
            <w:tcBorders>
              <w:top w:val="single" w:sz="4" w:space="0" w:color="auto"/>
            </w:tcBorders>
          </w:tcPr>
          <w:p w14:paraId="53BA027C"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w:t>
            </w:r>
          </w:p>
        </w:tc>
        <w:tc>
          <w:tcPr>
            <w:tcW w:w="1710" w:type="dxa"/>
            <w:tcBorders>
              <w:top w:val="single" w:sz="4" w:space="0" w:color="auto"/>
            </w:tcBorders>
          </w:tcPr>
          <w:p w14:paraId="21FE2B23" w14:textId="77777777" w:rsidR="004E19F4" w:rsidRPr="00187343" w:rsidRDefault="004E19F4" w:rsidP="00A949FD">
            <w:pPr>
              <w:rPr>
                <w:rFonts w:ascii="Arial" w:hAnsi="Arial" w:cs="Arial"/>
                <w:sz w:val="16"/>
                <w:szCs w:val="16"/>
              </w:rPr>
            </w:pPr>
            <w:r w:rsidRPr="00187343">
              <w:rPr>
                <w:rFonts w:ascii="Arial" w:hAnsi="Arial" w:cs="Arial"/>
                <w:sz w:val="16"/>
                <w:szCs w:val="16"/>
              </w:rPr>
              <w:t>-0.27 (-2.76, 2.22)</w:t>
            </w:r>
          </w:p>
        </w:tc>
        <w:tc>
          <w:tcPr>
            <w:tcW w:w="1980" w:type="dxa"/>
            <w:tcBorders>
              <w:top w:val="single" w:sz="4" w:space="0" w:color="auto"/>
            </w:tcBorders>
          </w:tcPr>
          <w:p w14:paraId="2EC99A42" w14:textId="77777777" w:rsidR="004E19F4" w:rsidRPr="00187343" w:rsidRDefault="004E19F4" w:rsidP="00A949FD">
            <w:pPr>
              <w:rPr>
                <w:rFonts w:ascii="Arial" w:hAnsi="Arial" w:cs="Arial"/>
                <w:sz w:val="16"/>
                <w:szCs w:val="16"/>
              </w:rPr>
            </w:pPr>
            <w:r>
              <w:rPr>
                <w:rFonts w:ascii="Arial" w:hAnsi="Arial" w:cs="Arial"/>
                <w:sz w:val="16"/>
                <w:szCs w:val="16"/>
              </w:rPr>
              <w:t>-0.21 (-0.45, 0.04)</w:t>
            </w:r>
          </w:p>
        </w:tc>
        <w:tc>
          <w:tcPr>
            <w:tcW w:w="1710" w:type="dxa"/>
            <w:tcBorders>
              <w:top w:val="single" w:sz="4" w:space="0" w:color="auto"/>
            </w:tcBorders>
          </w:tcPr>
          <w:p w14:paraId="072FA6D4" w14:textId="77777777" w:rsidR="004E19F4" w:rsidRPr="00187343" w:rsidRDefault="004E19F4" w:rsidP="00A949FD">
            <w:pPr>
              <w:rPr>
                <w:rFonts w:ascii="Arial" w:hAnsi="Arial" w:cs="Arial"/>
                <w:sz w:val="16"/>
                <w:szCs w:val="16"/>
              </w:rPr>
            </w:pPr>
            <w:r>
              <w:rPr>
                <w:rFonts w:ascii="Arial" w:hAnsi="Arial" w:cs="Arial"/>
                <w:sz w:val="16"/>
                <w:szCs w:val="16"/>
              </w:rPr>
              <w:t>-2.75 (-8.56, 3.06)</w:t>
            </w:r>
          </w:p>
        </w:tc>
        <w:tc>
          <w:tcPr>
            <w:tcW w:w="1832" w:type="dxa"/>
            <w:tcBorders>
              <w:top w:val="single" w:sz="4" w:space="0" w:color="auto"/>
            </w:tcBorders>
          </w:tcPr>
          <w:p w14:paraId="4A1FC61E" w14:textId="77777777" w:rsidR="004E19F4" w:rsidRPr="00187343" w:rsidRDefault="004E19F4" w:rsidP="00A949FD">
            <w:pPr>
              <w:rPr>
                <w:rFonts w:ascii="Arial" w:hAnsi="Arial" w:cs="Arial"/>
                <w:sz w:val="16"/>
                <w:szCs w:val="16"/>
              </w:rPr>
            </w:pPr>
            <w:r>
              <w:rPr>
                <w:rFonts w:ascii="Arial" w:hAnsi="Arial" w:cs="Arial"/>
                <w:sz w:val="16"/>
                <w:szCs w:val="16"/>
              </w:rPr>
              <w:t>-0.02 (-0.10, 0.05)</w:t>
            </w:r>
          </w:p>
        </w:tc>
      </w:tr>
      <w:tr w:rsidR="004E19F4" w:rsidRPr="00906604" w14:paraId="327DF721" w14:textId="77777777" w:rsidTr="00A949FD">
        <w:trPr>
          <w:trHeight w:val="23"/>
        </w:trPr>
        <w:tc>
          <w:tcPr>
            <w:tcW w:w="2700" w:type="dxa"/>
          </w:tcPr>
          <w:p w14:paraId="64F45A59"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w:t>
            </w:r>
          </w:p>
        </w:tc>
        <w:tc>
          <w:tcPr>
            <w:tcW w:w="1710" w:type="dxa"/>
          </w:tcPr>
          <w:p w14:paraId="0D3AFB0D" w14:textId="77777777" w:rsidR="004E19F4" w:rsidRPr="00187343" w:rsidRDefault="004E19F4" w:rsidP="00A949FD">
            <w:pPr>
              <w:rPr>
                <w:rFonts w:ascii="Arial" w:hAnsi="Arial" w:cs="Arial"/>
                <w:sz w:val="16"/>
                <w:szCs w:val="16"/>
              </w:rPr>
            </w:pPr>
            <w:r w:rsidRPr="00187343">
              <w:rPr>
                <w:rFonts w:ascii="Arial" w:hAnsi="Arial" w:cs="Arial"/>
                <w:sz w:val="16"/>
                <w:szCs w:val="16"/>
              </w:rPr>
              <w:t>0.06 (-0.33, 0.46)</w:t>
            </w:r>
          </w:p>
        </w:tc>
        <w:tc>
          <w:tcPr>
            <w:tcW w:w="1980" w:type="dxa"/>
          </w:tcPr>
          <w:p w14:paraId="2ABDD8B9" w14:textId="77777777" w:rsidR="004E19F4" w:rsidRPr="00187343" w:rsidRDefault="004E19F4" w:rsidP="00A949FD">
            <w:pPr>
              <w:rPr>
                <w:rFonts w:ascii="Arial" w:hAnsi="Arial" w:cs="Arial"/>
                <w:sz w:val="16"/>
                <w:szCs w:val="16"/>
              </w:rPr>
            </w:pPr>
            <w:r>
              <w:rPr>
                <w:rFonts w:ascii="Arial" w:hAnsi="Arial" w:cs="Arial"/>
                <w:sz w:val="16"/>
                <w:szCs w:val="16"/>
              </w:rPr>
              <w:t>0.03 (-0.01, 0.06)</w:t>
            </w:r>
          </w:p>
        </w:tc>
        <w:tc>
          <w:tcPr>
            <w:tcW w:w="1710" w:type="dxa"/>
          </w:tcPr>
          <w:p w14:paraId="502FF11F" w14:textId="77777777" w:rsidR="004E19F4" w:rsidRPr="00187343" w:rsidRDefault="004E19F4" w:rsidP="00A949FD">
            <w:pPr>
              <w:rPr>
                <w:rFonts w:ascii="Arial" w:hAnsi="Arial" w:cs="Arial"/>
                <w:sz w:val="16"/>
                <w:szCs w:val="16"/>
              </w:rPr>
            </w:pPr>
            <w:r>
              <w:rPr>
                <w:rFonts w:ascii="Arial" w:hAnsi="Arial" w:cs="Arial"/>
                <w:sz w:val="16"/>
                <w:szCs w:val="16"/>
              </w:rPr>
              <w:t>0.50 (-0.33, 1.32)</w:t>
            </w:r>
          </w:p>
        </w:tc>
        <w:tc>
          <w:tcPr>
            <w:tcW w:w="1832" w:type="dxa"/>
          </w:tcPr>
          <w:p w14:paraId="5A4209C7" w14:textId="77777777" w:rsidR="004E19F4" w:rsidRPr="00187343" w:rsidRDefault="004E19F4" w:rsidP="00A949FD">
            <w:pPr>
              <w:rPr>
                <w:rFonts w:ascii="Arial" w:hAnsi="Arial" w:cs="Arial"/>
                <w:sz w:val="16"/>
                <w:szCs w:val="16"/>
              </w:rPr>
            </w:pPr>
            <w:r>
              <w:rPr>
                <w:rFonts w:ascii="Arial" w:hAnsi="Arial" w:cs="Arial"/>
                <w:sz w:val="16"/>
                <w:szCs w:val="16"/>
              </w:rPr>
              <w:t>-0.005 (-0.005, 0.015)</w:t>
            </w:r>
          </w:p>
        </w:tc>
      </w:tr>
      <w:tr w:rsidR="004E19F4" w:rsidRPr="00906604" w14:paraId="43314113" w14:textId="77777777" w:rsidTr="00A949FD">
        <w:trPr>
          <w:trHeight w:val="23"/>
        </w:trPr>
        <w:tc>
          <w:tcPr>
            <w:tcW w:w="2700" w:type="dxa"/>
          </w:tcPr>
          <w:p w14:paraId="257E6CAE"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 xml:space="preserve">Years since last birth </w:t>
            </w:r>
          </w:p>
        </w:tc>
        <w:tc>
          <w:tcPr>
            <w:tcW w:w="1710" w:type="dxa"/>
          </w:tcPr>
          <w:p w14:paraId="7E1C11D2" w14:textId="77777777" w:rsidR="004E19F4" w:rsidRPr="00187343" w:rsidRDefault="004E19F4" w:rsidP="00A949FD">
            <w:pPr>
              <w:rPr>
                <w:rFonts w:ascii="Arial" w:hAnsi="Arial" w:cs="Arial"/>
                <w:sz w:val="16"/>
                <w:szCs w:val="16"/>
              </w:rPr>
            </w:pPr>
            <w:r w:rsidRPr="00187343">
              <w:rPr>
                <w:rFonts w:ascii="Arial" w:hAnsi="Arial" w:cs="Arial"/>
                <w:sz w:val="16"/>
                <w:szCs w:val="16"/>
              </w:rPr>
              <w:t>-0.01 (-0.11, 0.08)</w:t>
            </w:r>
          </w:p>
        </w:tc>
        <w:tc>
          <w:tcPr>
            <w:tcW w:w="1980" w:type="dxa"/>
          </w:tcPr>
          <w:p w14:paraId="15E4917D" w14:textId="77777777" w:rsidR="004E19F4" w:rsidRPr="00187343" w:rsidRDefault="004E19F4" w:rsidP="00A949FD">
            <w:pPr>
              <w:rPr>
                <w:rFonts w:ascii="Arial" w:hAnsi="Arial" w:cs="Arial"/>
                <w:sz w:val="16"/>
                <w:szCs w:val="16"/>
              </w:rPr>
            </w:pPr>
            <w:r>
              <w:rPr>
                <w:rFonts w:ascii="Arial" w:hAnsi="Arial" w:cs="Arial"/>
                <w:sz w:val="16"/>
                <w:szCs w:val="16"/>
              </w:rPr>
              <w:t>-0.002 (-0.01, 0.01)</w:t>
            </w:r>
          </w:p>
        </w:tc>
        <w:tc>
          <w:tcPr>
            <w:tcW w:w="1710" w:type="dxa"/>
          </w:tcPr>
          <w:p w14:paraId="7CAE26F9" w14:textId="77777777" w:rsidR="004E19F4" w:rsidRPr="00187343" w:rsidRDefault="004E19F4" w:rsidP="00A949FD">
            <w:pPr>
              <w:rPr>
                <w:rFonts w:ascii="Arial" w:hAnsi="Arial" w:cs="Arial"/>
                <w:sz w:val="16"/>
                <w:szCs w:val="16"/>
              </w:rPr>
            </w:pPr>
            <w:r>
              <w:rPr>
                <w:rFonts w:ascii="Arial" w:hAnsi="Arial" w:cs="Arial"/>
                <w:sz w:val="16"/>
                <w:szCs w:val="16"/>
              </w:rPr>
              <w:t>-0.02 (-0.32, 0.27)</w:t>
            </w:r>
          </w:p>
        </w:tc>
        <w:tc>
          <w:tcPr>
            <w:tcW w:w="1832" w:type="dxa"/>
          </w:tcPr>
          <w:p w14:paraId="401A11FF" w14:textId="77777777" w:rsidR="004E19F4" w:rsidRPr="00187343" w:rsidRDefault="004E19F4" w:rsidP="00A949FD">
            <w:pPr>
              <w:rPr>
                <w:rFonts w:ascii="Arial" w:hAnsi="Arial" w:cs="Arial"/>
                <w:sz w:val="16"/>
                <w:szCs w:val="16"/>
              </w:rPr>
            </w:pPr>
            <w:r>
              <w:rPr>
                <w:rFonts w:ascii="Arial" w:hAnsi="Arial" w:cs="Arial"/>
                <w:sz w:val="16"/>
                <w:szCs w:val="16"/>
              </w:rPr>
              <w:t>0.001 (-0.003, 0.004)</w:t>
            </w:r>
          </w:p>
        </w:tc>
      </w:tr>
      <w:tr w:rsidR="004E19F4" w:rsidRPr="00906604" w14:paraId="79DB3092" w14:textId="77777777" w:rsidTr="00A949FD">
        <w:trPr>
          <w:trHeight w:val="23"/>
        </w:trPr>
        <w:tc>
          <w:tcPr>
            <w:tcW w:w="2700" w:type="dxa"/>
          </w:tcPr>
          <w:p w14:paraId="539A3CC9"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 x years since last live birth</w:t>
            </w:r>
          </w:p>
        </w:tc>
        <w:tc>
          <w:tcPr>
            <w:tcW w:w="1710" w:type="dxa"/>
          </w:tcPr>
          <w:p w14:paraId="5F1ABE6A" w14:textId="77777777" w:rsidR="004E19F4" w:rsidRPr="00187343" w:rsidRDefault="004E19F4" w:rsidP="00A949FD">
            <w:pPr>
              <w:rPr>
                <w:rFonts w:ascii="Arial" w:hAnsi="Arial" w:cs="Arial"/>
                <w:sz w:val="16"/>
                <w:szCs w:val="16"/>
              </w:rPr>
            </w:pPr>
            <w:r w:rsidRPr="00187343">
              <w:rPr>
                <w:rFonts w:ascii="Arial" w:hAnsi="Arial" w:cs="Arial"/>
                <w:sz w:val="16"/>
                <w:szCs w:val="16"/>
              </w:rPr>
              <w:t>0.005 (-0.07, 0.08)</w:t>
            </w:r>
          </w:p>
        </w:tc>
        <w:tc>
          <w:tcPr>
            <w:tcW w:w="1980" w:type="dxa"/>
          </w:tcPr>
          <w:p w14:paraId="2007C8B8" w14:textId="77777777" w:rsidR="004E19F4" w:rsidRPr="00187343" w:rsidRDefault="004E19F4" w:rsidP="00A949FD">
            <w:pPr>
              <w:rPr>
                <w:rFonts w:ascii="Arial" w:hAnsi="Arial" w:cs="Arial"/>
                <w:sz w:val="16"/>
                <w:szCs w:val="16"/>
              </w:rPr>
            </w:pPr>
            <w:r>
              <w:rPr>
                <w:rFonts w:ascii="Arial" w:hAnsi="Arial" w:cs="Arial"/>
                <w:sz w:val="16"/>
                <w:szCs w:val="16"/>
              </w:rPr>
              <w:t>0.004 (-0.002, 0.01)</w:t>
            </w:r>
          </w:p>
        </w:tc>
        <w:tc>
          <w:tcPr>
            <w:tcW w:w="1710" w:type="dxa"/>
          </w:tcPr>
          <w:p w14:paraId="65ABF702" w14:textId="77777777" w:rsidR="004E19F4" w:rsidRPr="00187343" w:rsidRDefault="004E19F4" w:rsidP="00A949FD">
            <w:pPr>
              <w:rPr>
                <w:rFonts w:ascii="Arial" w:hAnsi="Arial" w:cs="Arial"/>
                <w:sz w:val="16"/>
                <w:szCs w:val="16"/>
              </w:rPr>
            </w:pPr>
            <w:r>
              <w:rPr>
                <w:rFonts w:ascii="Arial" w:hAnsi="Arial" w:cs="Arial"/>
                <w:sz w:val="16"/>
                <w:szCs w:val="16"/>
              </w:rPr>
              <w:t>0.07 (-0.10, 0.24)</w:t>
            </w:r>
          </w:p>
        </w:tc>
        <w:tc>
          <w:tcPr>
            <w:tcW w:w="1832" w:type="dxa"/>
          </w:tcPr>
          <w:p w14:paraId="11300276" w14:textId="77777777" w:rsidR="004E19F4" w:rsidRPr="00187343" w:rsidRDefault="004E19F4" w:rsidP="00A949FD">
            <w:pPr>
              <w:rPr>
                <w:rFonts w:ascii="Arial" w:hAnsi="Arial" w:cs="Arial"/>
                <w:sz w:val="16"/>
                <w:szCs w:val="16"/>
              </w:rPr>
            </w:pPr>
            <w:r>
              <w:rPr>
                <w:rFonts w:ascii="Arial" w:hAnsi="Arial" w:cs="Arial"/>
                <w:sz w:val="16"/>
                <w:szCs w:val="16"/>
              </w:rPr>
              <w:t>0.0003 (-0.002, 0.002)</w:t>
            </w:r>
          </w:p>
        </w:tc>
      </w:tr>
      <w:tr w:rsidR="004E19F4" w:rsidRPr="00906604" w14:paraId="1F67CA54" w14:textId="77777777" w:rsidTr="00A949FD">
        <w:trPr>
          <w:trHeight w:val="23"/>
        </w:trPr>
        <w:tc>
          <w:tcPr>
            <w:tcW w:w="2700" w:type="dxa"/>
            <w:tcBorders>
              <w:bottom w:val="single" w:sz="4" w:space="0" w:color="auto"/>
            </w:tcBorders>
          </w:tcPr>
          <w:p w14:paraId="68E34AB8"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 x years since last live birth</w:t>
            </w:r>
          </w:p>
        </w:tc>
        <w:tc>
          <w:tcPr>
            <w:tcW w:w="1710" w:type="dxa"/>
            <w:tcBorders>
              <w:bottom w:val="single" w:sz="4" w:space="0" w:color="auto"/>
            </w:tcBorders>
          </w:tcPr>
          <w:p w14:paraId="72B67472" w14:textId="77777777" w:rsidR="004E19F4" w:rsidRPr="00187343" w:rsidRDefault="004E19F4" w:rsidP="00A949FD">
            <w:pPr>
              <w:rPr>
                <w:rFonts w:ascii="Arial" w:hAnsi="Arial" w:cs="Arial"/>
                <w:sz w:val="16"/>
                <w:szCs w:val="16"/>
              </w:rPr>
            </w:pPr>
            <w:r w:rsidRPr="00187343">
              <w:rPr>
                <w:rFonts w:ascii="Arial" w:hAnsi="Arial" w:cs="Arial"/>
                <w:sz w:val="16"/>
                <w:szCs w:val="16"/>
              </w:rPr>
              <w:t>-0.001 (-0.01, 0.01)</w:t>
            </w:r>
          </w:p>
        </w:tc>
        <w:tc>
          <w:tcPr>
            <w:tcW w:w="1980" w:type="dxa"/>
            <w:tcBorders>
              <w:bottom w:val="single" w:sz="4" w:space="0" w:color="auto"/>
            </w:tcBorders>
          </w:tcPr>
          <w:p w14:paraId="5C9E2010" w14:textId="77777777" w:rsidR="004E19F4" w:rsidRPr="00187343" w:rsidRDefault="004E19F4" w:rsidP="00A949FD">
            <w:pPr>
              <w:rPr>
                <w:rFonts w:ascii="Arial" w:hAnsi="Arial" w:cs="Arial"/>
                <w:sz w:val="16"/>
                <w:szCs w:val="16"/>
              </w:rPr>
            </w:pPr>
            <w:r>
              <w:rPr>
                <w:rFonts w:ascii="Arial" w:hAnsi="Arial" w:cs="Arial"/>
                <w:sz w:val="16"/>
                <w:szCs w:val="16"/>
              </w:rPr>
              <w:t>-0.001 (-0.002, 0.000)</w:t>
            </w:r>
          </w:p>
        </w:tc>
        <w:tc>
          <w:tcPr>
            <w:tcW w:w="1710" w:type="dxa"/>
            <w:tcBorders>
              <w:bottom w:val="single" w:sz="4" w:space="0" w:color="auto"/>
            </w:tcBorders>
          </w:tcPr>
          <w:p w14:paraId="39410052" w14:textId="77777777" w:rsidR="004E19F4" w:rsidRPr="00187343" w:rsidRDefault="004E19F4" w:rsidP="00A949FD">
            <w:pPr>
              <w:rPr>
                <w:rFonts w:ascii="Arial" w:hAnsi="Arial" w:cs="Arial"/>
                <w:sz w:val="16"/>
                <w:szCs w:val="16"/>
              </w:rPr>
            </w:pPr>
            <w:r>
              <w:rPr>
                <w:rFonts w:ascii="Arial" w:hAnsi="Arial" w:cs="Arial"/>
                <w:sz w:val="16"/>
                <w:szCs w:val="16"/>
              </w:rPr>
              <w:t>-0.01 (-0.04, 0.01)</w:t>
            </w:r>
          </w:p>
        </w:tc>
        <w:tc>
          <w:tcPr>
            <w:tcW w:w="1832" w:type="dxa"/>
            <w:tcBorders>
              <w:bottom w:val="single" w:sz="4" w:space="0" w:color="auto"/>
            </w:tcBorders>
          </w:tcPr>
          <w:p w14:paraId="0DB622F5" w14:textId="77777777" w:rsidR="004E19F4" w:rsidRPr="00187343" w:rsidRDefault="004E19F4" w:rsidP="00A949FD">
            <w:pPr>
              <w:rPr>
                <w:rFonts w:ascii="Arial" w:hAnsi="Arial" w:cs="Arial"/>
                <w:sz w:val="16"/>
                <w:szCs w:val="16"/>
              </w:rPr>
            </w:pPr>
            <w:r>
              <w:rPr>
                <w:rFonts w:ascii="Arial" w:hAnsi="Arial" w:cs="Arial"/>
                <w:sz w:val="16"/>
                <w:szCs w:val="16"/>
              </w:rPr>
              <w:t>-0.0001 (-0.0004, 0.0002)</w:t>
            </w:r>
          </w:p>
        </w:tc>
      </w:tr>
    </w:tbl>
    <w:p w14:paraId="6BC9AA44" w14:textId="77777777"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sidRPr="00906604">
        <w:rPr>
          <w:sz w:val="16"/>
          <w:szCs w:val="16"/>
          <w:shd w:val="clear" w:color="auto" w:fill="FFFFFF"/>
        </w:rPr>
        <w:t xml:space="preserve"> Models were adjusted for the following variables: chronological age, body mass index, federal income-to-poverty ratio, smoking, education, and self-identified race/ethnicity.</w:t>
      </w:r>
    </w:p>
    <w:p w14:paraId="3295E3EC" w14:textId="77777777"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Pr>
          <w:sz w:val="16"/>
          <w:szCs w:val="16"/>
          <w:shd w:val="clear" w:color="auto" w:fill="FFFFFF"/>
          <w:vertAlign w:val="superscript"/>
        </w:rPr>
        <w:t xml:space="preserve"> </w:t>
      </w:r>
      <w:r>
        <w:rPr>
          <w:sz w:val="16"/>
          <w:szCs w:val="16"/>
          <w:shd w:val="clear" w:color="auto" w:fill="FFFFFF"/>
        </w:rPr>
        <w:t xml:space="preserve">Model was adjusted for chronological age only. </w:t>
      </w:r>
    </w:p>
    <w:p w14:paraId="3B5599E5" w14:textId="77777777" w:rsidR="004E19F4" w:rsidRDefault="004E19F4" w:rsidP="004E19F4">
      <w:pPr>
        <w:shd w:val="clear" w:color="auto" w:fill="FFFFFF"/>
        <w:spacing w:line="240" w:lineRule="auto"/>
        <w:rPr>
          <w:b/>
          <w:bCs/>
          <w:sz w:val="16"/>
          <w:szCs w:val="16"/>
        </w:rPr>
      </w:pPr>
    </w:p>
    <w:p w14:paraId="5DFDB2C4" w14:textId="77777777" w:rsidR="004E19F4" w:rsidRDefault="004E19F4" w:rsidP="004E19F4">
      <w:pPr>
        <w:shd w:val="clear" w:color="auto" w:fill="FFFFFF"/>
        <w:spacing w:line="240" w:lineRule="auto"/>
        <w:rPr>
          <w:b/>
          <w:bCs/>
        </w:rPr>
      </w:pPr>
    </w:p>
    <w:p w14:paraId="7BE6ADC0" w14:textId="77777777" w:rsidR="00693C80" w:rsidRDefault="00693C80" w:rsidP="00693C80">
      <w:pPr>
        <w:shd w:val="clear" w:color="auto" w:fill="FFFFFF"/>
        <w:spacing w:line="240" w:lineRule="auto"/>
        <w:rPr>
          <w:b/>
          <w:bCs/>
        </w:rPr>
      </w:pPr>
    </w:p>
    <w:p w14:paraId="51DAF1C5" w14:textId="77777777" w:rsidR="00693C80" w:rsidRDefault="00693C80" w:rsidP="00693C80">
      <w:pPr>
        <w:shd w:val="clear" w:color="auto" w:fill="FFFFFF"/>
        <w:spacing w:line="240" w:lineRule="auto"/>
        <w:rPr>
          <w:b/>
          <w:bCs/>
        </w:rPr>
      </w:pPr>
    </w:p>
    <w:p w14:paraId="7E911F5E" w14:textId="77777777" w:rsidR="00693C80" w:rsidRDefault="00693C80" w:rsidP="00693C80">
      <w:pPr>
        <w:shd w:val="clear" w:color="auto" w:fill="FFFFFF"/>
        <w:spacing w:line="240" w:lineRule="auto"/>
        <w:rPr>
          <w:b/>
          <w:bCs/>
        </w:rPr>
      </w:pPr>
    </w:p>
    <w:p w14:paraId="1E238235" w14:textId="77777777" w:rsidR="00693C80" w:rsidRDefault="00693C80" w:rsidP="00693C80">
      <w:pPr>
        <w:shd w:val="clear" w:color="auto" w:fill="FFFFFF"/>
        <w:spacing w:line="240" w:lineRule="auto"/>
        <w:rPr>
          <w:b/>
          <w:bCs/>
        </w:rPr>
      </w:pPr>
    </w:p>
    <w:p w14:paraId="60FB1C2E" w14:textId="77777777" w:rsidR="00693C80" w:rsidRDefault="00693C80" w:rsidP="00693C80">
      <w:pPr>
        <w:shd w:val="clear" w:color="auto" w:fill="FFFFFF"/>
        <w:spacing w:line="240" w:lineRule="auto"/>
        <w:rPr>
          <w:b/>
          <w:bCs/>
        </w:rPr>
      </w:pPr>
    </w:p>
    <w:p w14:paraId="50FA1F7B" w14:textId="77777777" w:rsidR="00693C80" w:rsidRDefault="00693C80" w:rsidP="00693C80">
      <w:pPr>
        <w:shd w:val="clear" w:color="auto" w:fill="FFFFFF"/>
        <w:spacing w:line="240" w:lineRule="auto"/>
        <w:rPr>
          <w:b/>
          <w:bCs/>
        </w:rPr>
      </w:pPr>
    </w:p>
    <w:p w14:paraId="7C085C18" w14:textId="77777777" w:rsidR="00693C80" w:rsidRDefault="00693C80" w:rsidP="00693C80">
      <w:pPr>
        <w:shd w:val="clear" w:color="auto" w:fill="FFFFFF"/>
        <w:spacing w:line="240" w:lineRule="auto"/>
        <w:rPr>
          <w:b/>
          <w:bCs/>
        </w:rPr>
      </w:pPr>
    </w:p>
    <w:p w14:paraId="17A895E7" w14:textId="77777777" w:rsidR="00693C80" w:rsidRDefault="00693C80" w:rsidP="00693C80">
      <w:pPr>
        <w:shd w:val="clear" w:color="auto" w:fill="FFFFFF"/>
        <w:spacing w:line="240" w:lineRule="auto"/>
        <w:rPr>
          <w:b/>
          <w:bCs/>
        </w:rPr>
      </w:pPr>
    </w:p>
    <w:p w14:paraId="37B2E737" w14:textId="77777777" w:rsidR="00693C80" w:rsidRDefault="00693C80" w:rsidP="00693C80">
      <w:pPr>
        <w:shd w:val="clear" w:color="auto" w:fill="FFFFFF"/>
        <w:spacing w:line="240" w:lineRule="auto"/>
        <w:rPr>
          <w:b/>
          <w:bCs/>
        </w:rPr>
      </w:pPr>
    </w:p>
    <w:p w14:paraId="3AE073DE" w14:textId="77777777" w:rsidR="00693C80" w:rsidRDefault="00693C80" w:rsidP="00693C80">
      <w:pPr>
        <w:shd w:val="clear" w:color="auto" w:fill="FFFFFF"/>
        <w:spacing w:line="240" w:lineRule="auto"/>
        <w:rPr>
          <w:b/>
          <w:bCs/>
        </w:rPr>
      </w:pPr>
    </w:p>
    <w:p w14:paraId="109DD0C4" w14:textId="77777777" w:rsidR="00693C80" w:rsidRDefault="00693C80" w:rsidP="00693C80">
      <w:pPr>
        <w:shd w:val="clear" w:color="auto" w:fill="FFFFFF"/>
        <w:spacing w:line="240" w:lineRule="auto"/>
        <w:rPr>
          <w:b/>
          <w:bCs/>
        </w:rPr>
      </w:pPr>
    </w:p>
    <w:p w14:paraId="7623A3EC" w14:textId="77777777" w:rsidR="00693C80" w:rsidRDefault="00693C80" w:rsidP="00693C80">
      <w:pPr>
        <w:shd w:val="clear" w:color="auto" w:fill="FFFFFF"/>
        <w:spacing w:line="240" w:lineRule="auto"/>
        <w:rPr>
          <w:b/>
          <w:bCs/>
        </w:rPr>
      </w:pPr>
    </w:p>
    <w:p w14:paraId="455B3A54" w14:textId="77777777" w:rsidR="005133A4" w:rsidRPr="00906604" w:rsidRDefault="005133A4" w:rsidP="00906604">
      <w:pPr>
        <w:shd w:val="clear" w:color="auto" w:fill="FFFFFF"/>
        <w:spacing w:line="240" w:lineRule="auto"/>
        <w:rPr>
          <w:b/>
          <w:bCs/>
          <w:sz w:val="16"/>
          <w:szCs w:val="16"/>
        </w:rPr>
      </w:pPr>
    </w:p>
    <w:sectPr w:rsidR="005133A4" w:rsidRPr="00906604">
      <w:pgSz w:w="12240" w:h="15840"/>
      <w:pgMar w:top="1440" w:right="720" w:bottom="1440" w:left="720"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Talia Shirazi" w:date="2020-09-24T18:43:00Z" w:initials="TS">
    <w:p w14:paraId="7AC72BF0" w14:textId="2106582D" w:rsidR="00236A18" w:rsidRDefault="00236A18">
      <w:pPr>
        <w:pStyle w:val="CommentText"/>
      </w:pPr>
      <w:r>
        <w:rPr>
          <w:rStyle w:val="CommentReference"/>
        </w:rPr>
        <w:annotationRef/>
      </w:r>
      <w:r>
        <w:t>Waylon’s dissertation chapter</w:t>
      </w:r>
    </w:p>
  </w:comment>
  <w:comment w:id="9" w:author="Talia Shirazi" w:date="2020-10-08T19:47:00Z" w:initials="TS">
    <w:p w14:paraId="7EB9E882" w14:textId="153D0BF7" w:rsidR="00236A18" w:rsidRDefault="00236A18">
      <w:pPr>
        <w:pStyle w:val="CommentText"/>
      </w:pPr>
      <w:r>
        <w:rPr>
          <w:rStyle w:val="CommentReference"/>
        </w:rPr>
        <w:annotationRef/>
      </w:r>
      <w:proofErr w:type="spellStart"/>
      <w:r>
        <w:t>Tbd</w:t>
      </w:r>
      <w:proofErr w:type="spellEnd"/>
      <w:r>
        <w:t xml:space="preserve"> on whether we can still have pre and </w:t>
      </w:r>
      <w:proofErr w:type="spellStart"/>
      <w:r>
        <w:t>post menopausal</w:t>
      </w:r>
      <w:proofErr w:type="spellEnd"/>
      <w:r>
        <w:t xml:space="preserve"> women on same graph</w:t>
      </w:r>
    </w:p>
  </w:comment>
  <w:comment w:id="13" w:author="Talia Shirazi" w:date="2020-10-08T20:00:00Z" w:initials="TS">
    <w:p w14:paraId="31668311" w14:textId="3335ACA8" w:rsidR="00875CA4" w:rsidRDefault="00875CA4">
      <w:pPr>
        <w:pStyle w:val="CommentText"/>
      </w:pPr>
      <w:r>
        <w:rPr>
          <w:rStyle w:val="CommentReference"/>
        </w:rPr>
        <w:annotationRef/>
      </w:r>
      <w:r>
        <w:t>HERE AND BELOW --- FIX</w:t>
      </w:r>
    </w:p>
  </w:comment>
  <w:comment w:id="27" w:author="Hastings, Waylon James" w:date="2020-10-05T13:08:00Z" w:initials="HWJ">
    <w:p w14:paraId="259507C7" w14:textId="2219B6EB" w:rsidR="00236A18" w:rsidRDefault="00236A18">
      <w:pPr>
        <w:pStyle w:val="CommentText"/>
      </w:pPr>
      <w:r>
        <w:rPr>
          <w:rStyle w:val="CommentReference"/>
        </w:rPr>
        <w:annotationRef/>
      </w:r>
      <w:r>
        <w:t xml:space="preserve">Can one just </w:t>
      </w:r>
      <w:proofErr w:type="gramStart"/>
      <w:r>
        <w:t>say</w:t>
      </w:r>
      <w:proofErr w:type="gramEnd"/>
      <w:r>
        <w:t xml:space="preserve"> “during the reproductive stage”? If </w:t>
      </w:r>
      <w:proofErr w:type="gramStart"/>
      <w:r>
        <w:t>so</w:t>
      </w:r>
      <w:proofErr w:type="gramEnd"/>
      <w:r>
        <w:t xml:space="preserve"> I think it sounds better that way. </w:t>
      </w:r>
    </w:p>
  </w:comment>
  <w:comment w:id="31" w:author="Hastings, Waylon James" w:date="2020-10-05T13:03:00Z" w:initials="HWJ">
    <w:p w14:paraId="40599C43" w14:textId="75094B1E" w:rsidR="00236A18" w:rsidRPr="005D5727" w:rsidRDefault="00236A18" w:rsidP="005D5727">
      <w:pPr>
        <w:rPr>
          <w:rFonts w:ascii="Times New Roman" w:eastAsia="Times New Roman" w:hAnsi="Times New Roman" w:cs="Times New Roman"/>
          <w:sz w:val="24"/>
          <w:szCs w:val="24"/>
          <w:lang w:val="en-US"/>
        </w:rPr>
      </w:pPr>
      <w:r>
        <w:rPr>
          <w:rStyle w:val="CommentReference"/>
        </w:rPr>
        <w:annotationRef/>
      </w:r>
      <w:r w:rsidRPr="002553B0">
        <w:rPr>
          <w:rFonts w:eastAsia="Times New Roman"/>
          <w:color w:val="222222"/>
          <w:sz w:val="20"/>
          <w:szCs w:val="20"/>
          <w:shd w:val="clear" w:color="auto" w:fill="FFFFFF"/>
          <w:lang w:val="en-US"/>
        </w:rPr>
        <w:t>Atwood, C. S., &amp; Bowen, R. L. (2011). The reproductive-cell cycle theory of aging: an update. </w:t>
      </w:r>
      <w:r w:rsidRPr="002553B0">
        <w:rPr>
          <w:rFonts w:eastAsia="Times New Roman"/>
          <w:i/>
          <w:iCs/>
          <w:color w:val="222222"/>
          <w:sz w:val="20"/>
          <w:szCs w:val="20"/>
          <w:shd w:val="clear" w:color="auto" w:fill="FFFFFF"/>
          <w:lang w:val="en-US"/>
        </w:rPr>
        <w:t>Experimental gerontology</w:t>
      </w:r>
      <w:r w:rsidRPr="002553B0">
        <w:rPr>
          <w:rFonts w:eastAsia="Times New Roman"/>
          <w:color w:val="222222"/>
          <w:sz w:val="20"/>
          <w:szCs w:val="20"/>
          <w:shd w:val="clear" w:color="auto" w:fill="FFFFFF"/>
          <w:lang w:val="en-US"/>
        </w:rPr>
        <w:t>, </w:t>
      </w:r>
      <w:r w:rsidRPr="002553B0">
        <w:rPr>
          <w:rFonts w:eastAsia="Times New Roman"/>
          <w:i/>
          <w:iCs/>
          <w:color w:val="222222"/>
          <w:sz w:val="20"/>
          <w:szCs w:val="20"/>
          <w:shd w:val="clear" w:color="auto" w:fill="FFFFFF"/>
          <w:lang w:val="en-US"/>
        </w:rPr>
        <w:t>46</w:t>
      </w:r>
      <w:r w:rsidRPr="002553B0">
        <w:rPr>
          <w:rFonts w:eastAsia="Times New Roman"/>
          <w:color w:val="222222"/>
          <w:sz w:val="20"/>
          <w:szCs w:val="20"/>
          <w:shd w:val="clear" w:color="auto" w:fill="FFFFFF"/>
          <w:lang w:val="en-US"/>
        </w:rPr>
        <w:t>(2-3), 100-107.</w:t>
      </w:r>
    </w:p>
  </w:comment>
  <w:comment w:id="50" w:author="Hastings, Waylon James" w:date="2020-10-05T13:01:00Z" w:initials="HWJ">
    <w:p w14:paraId="2399FD58" w14:textId="77777777" w:rsidR="00236A18" w:rsidRPr="002553B0" w:rsidRDefault="00236A18" w:rsidP="002553B0">
      <w:pPr>
        <w:rPr>
          <w:rFonts w:ascii="Times New Roman" w:eastAsia="Times New Roman" w:hAnsi="Times New Roman" w:cs="Times New Roman"/>
          <w:sz w:val="24"/>
          <w:szCs w:val="24"/>
          <w:lang w:val="en-US"/>
        </w:rPr>
      </w:pPr>
      <w:r>
        <w:rPr>
          <w:rStyle w:val="CommentReference"/>
        </w:rPr>
        <w:annotationRef/>
      </w:r>
      <w:r w:rsidRPr="002553B0">
        <w:rPr>
          <w:rFonts w:eastAsia="Times New Roman"/>
          <w:color w:val="222222"/>
          <w:sz w:val="20"/>
          <w:szCs w:val="20"/>
          <w:shd w:val="clear" w:color="auto" w:fill="FFFFFF"/>
          <w:lang w:val="en-US"/>
        </w:rPr>
        <w:t xml:space="preserve">Levine, M. E., Lu, A. T., Chen, B. H., Hernandez, D. G., Singleton, A. B., </w:t>
      </w:r>
      <w:proofErr w:type="spellStart"/>
      <w:r w:rsidRPr="002553B0">
        <w:rPr>
          <w:rFonts w:eastAsia="Times New Roman"/>
          <w:color w:val="222222"/>
          <w:sz w:val="20"/>
          <w:szCs w:val="20"/>
          <w:shd w:val="clear" w:color="auto" w:fill="FFFFFF"/>
          <w:lang w:val="en-US"/>
        </w:rPr>
        <w:t>Ferrucci</w:t>
      </w:r>
      <w:proofErr w:type="spellEnd"/>
      <w:r w:rsidRPr="002553B0">
        <w:rPr>
          <w:rFonts w:eastAsia="Times New Roman"/>
          <w:color w:val="222222"/>
          <w:sz w:val="20"/>
          <w:szCs w:val="20"/>
          <w:shd w:val="clear" w:color="auto" w:fill="FFFFFF"/>
          <w:lang w:val="en-US"/>
        </w:rPr>
        <w:t>, L., ... &amp; Kusters, C. D. (2016). Menopause accelerates biological aging. </w:t>
      </w:r>
      <w:r w:rsidRPr="002553B0">
        <w:rPr>
          <w:rFonts w:eastAsia="Times New Roman"/>
          <w:i/>
          <w:iCs/>
          <w:color w:val="222222"/>
          <w:sz w:val="20"/>
          <w:szCs w:val="20"/>
          <w:shd w:val="clear" w:color="auto" w:fill="FFFFFF"/>
          <w:lang w:val="en-US"/>
        </w:rPr>
        <w:t>Proceedings of the National Academy of Sciences</w:t>
      </w:r>
      <w:r w:rsidRPr="002553B0">
        <w:rPr>
          <w:rFonts w:eastAsia="Times New Roman"/>
          <w:color w:val="222222"/>
          <w:sz w:val="20"/>
          <w:szCs w:val="20"/>
          <w:shd w:val="clear" w:color="auto" w:fill="FFFFFF"/>
          <w:lang w:val="en-US"/>
        </w:rPr>
        <w:t>, </w:t>
      </w:r>
      <w:r w:rsidRPr="002553B0">
        <w:rPr>
          <w:rFonts w:eastAsia="Times New Roman"/>
          <w:i/>
          <w:iCs/>
          <w:color w:val="222222"/>
          <w:sz w:val="20"/>
          <w:szCs w:val="20"/>
          <w:shd w:val="clear" w:color="auto" w:fill="FFFFFF"/>
          <w:lang w:val="en-US"/>
        </w:rPr>
        <w:t>113</w:t>
      </w:r>
      <w:r w:rsidRPr="002553B0">
        <w:rPr>
          <w:rFonts w:eastAsia="Times New Roman"/>
          <w:color w:val="222222"/>
          <w:sz w:val="20"/>
          <w:szCs w:val="20"/>
          <w:shd w:val="clear" w:color="auto" w:fill="FFFFFF"/>
          <w:lang w:val="en-US"/>
        </w:rPr>
        <w:t>(33), 9327-9332.</w:t>
      </w:r>
    </w:p>
    <w:p w14:paraId="33AB39F5" w14:textId="4ADB4ADD" w:rsidR="00236A18" w:rsidRDefault="00236A18">
      <w:pPr>
        <w:pStyle w:val="CommentText"/>
      </w:pPr>
    </w:p>
  </w:comment>
  <w:comment w:id="62" w:author="Hastings, Waylon James" w:date="2020-10-05T14:46:00Z" w:initials="HWJ">
    <w:p w14:paraId="055105C1" w14:textId="12E6B2F4" w:rsidR="00236A18" w:rsidRDefault="00236A18">
      <w:pPr>
        <w:pStyle w:val="CommentText"/>
      </w:pPr>
      <w:r>
        <w:rPr>
          <w:rStyle w:val="CommentReference"/>
        </w:rPr>
        <w:annotationRef/>
      </w:r>
      <w:r>
        <w:t xml:space="preserve">If we do this direction there will probably need to be some restructuring with the </w:t>
      </w:r>
      <w:proofErr w:type="gramStart"/>
      <w:r>
        <w:t>discussion as a whole, but</w:t>
      </w:r>
      <w:proofErr w:type="gramEnd"/>
      <w:r>
        <w:t xml:space="preserve"> I think this is a solid start. </w:t>
      </w:r>
    </w:p>
  </w:comment>
  <w:comment w:id="73" w:author="Hastings, Waylon James" w:date="2020-10-08T11:24:00Z" w:initials="HWJ">
    <w:p w14:paraId="7C72B652" w14:textId="06D2458E" w:rsidR="00236A18" w:rsidRDefault="00236A18">
      <w:pPr>
        <w:pStyle w:val="CommentText"/>
      </w:pPr>
      <w:r>
        <w:rPr>
          <w:rStyle w:val="CommentReference"/>
        </w:rPr>
        <w:annotationRef/>
      </w:r>
      <w:r>
        <w:t>This graph will probably need to be reproduced using the new variables LM/HD/KDM/AL_resid2_premeno and LM/HD/KDM/</w:t>
      </w:r>
      <w:proofErr w:type="spellStart"/>
      <w:r>
        <w:t>AL_resid_postmeno</w:t>
      </w:r>
      <w:proofErr w:type="spellEnd"/>
    </w:p>
  </w:comment>
  <w:comment w:id="74" w:author="Talia Shirazi" w:date="2020-10-08T19:54:00Z" w:initials="TS">
    <w:p w14:paraId="5D8167EA" w14:textId="340CB854" w:rsidR="00236A18" w:rsidRDefault="00236A18">
      <w:pPr>
        <w:pStyle w:val="CommentText"/>
      </w:pPr>
      <w:r>
        <w:rPr>
          <w:rStyle w:val="CommentReference"/>
        </w:rPr>
        <w:annotationRef/>
      </w:r>
      <w:r>
        <w:t xml:space="preserve">Yeah and </w:t>
      </w:r>
      <w:proofErr w:type="gramStart"/>
      <w:r>
        <w:t>I’m</w:t>
      </w:r>
      <w:proofErr w:type="gramEnd"/>
      <w:r>
        <w:t xml:space="preserve"> now actually not so sure we can have pre and postmenopausal women in the same figures unfortunately</w:t>
      </w:r>
    </w:p>
  </w:comment>
  <w:comment w:id="101" w:author="Talia Shirazi" w:date="2020-09-30T11:27:00Z" w:initials="TS">
    <w:p w14:paraId="6E1187AF" w14:textId="276C2803" w:rsidR="00236A18" w:rsidRDefault="00236A18">
      <w:pPr>
        <w:pStyle w:val="CommentText"/>
      </w:pPr>
      <w:r>
        <w:rPr>
          <w:rStyle w:val="CommentReference"/>
        </w:rPr>
        <w:annotationRef/>
      </w:r>
      <w:r>
        <w:t>Talia to double check this weirdness</w:t>
      </w:r>
    </w:p>
  </w:comment>
  <w:comment w:id="102" w:author="Hastings, Waylon James" w:date="2020-10-05T11:59:00Z" w:initials="HWJ">
    <w:p w14:paraId="0823E51E" w14:textId="5916AF21" w:rsidR="00236A18" w:rsidRDefault="00236A18">
      <w:pPr>
        <w:pStyle w:val="CommentText"/>
      </w:pPr>
      <w:r>
        <w:rPr>
          <w:rStyle w:val="CommentReference"/>
        </w:rPr>
        <w:annotationRef/>
      </w:r>
      <w:r>
        <w:t xml:space="preserve">Must have just been a division mistake. The counts for these are right but the percentages are wrong.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C72BF0" w15:done="0"/>
  <w15:commentEx w15:paraId="7EB9E882" w15:done="0"/>
  <w15:commentEx w15:paraId="31668311" w15:done="0"/>
  <w15:commentEx w15:paraId="259507C7" w15:done="0"/>
  <w15:commentEx w15:paraId="40599C43" w15:done="0"/>
  <w15:commentEx w15:paraId="33AB39F5" w15:done="0"/>
  <w15:commentEx w15:paraId="055105C1" w15:done="0"/>
  <w15:commentEx w15:paraId="7C72B652" w15:done="0"/>
  <w15:commentEx w15:paraId="5D8167EA" w15:paraIdParent="7C72B652" w15:done="0"/>
  <w15:commentEx w15:paraId="6E1187AF" w15:done="0"/>
  <w15:commentEx w15:paraId="0823E51E" w15:paraIdParent="6E1187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76764" w16cex:dateUtc="2020-09-24T22:43:00Z"/>
  <w16cex:commentExtensible w16cex:durableId="2329EB6C" w16cex:dateUtc="2020-10-08T23:47:00Z"/>
  <w16cex:commentExtensible w16cex:durableId="2329EE49" w16cex:dateUtc="2020-10-09T00:00:00Z"/>
  <w16cex:commentExtensible w16cex:durableId="2329ED13" w16cex:dateUtc="2020-10-08T23:54:00Z"/>
  <w16cex:commentExtensible w16cex:durableId="231EEA05" w16cex:dateUtc="2020-09-30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C72BF0" w16cid:durableId="23176764"/>
  <w16cid:commentId w16cid:paraId="7EB9E882" w16cid:durableId="2329EB6C"/>
  <w16cid:commentId w16cid:paraId="31668311" w16cid:durableId="2329EE49"/>
  <w16cid:commentId w16cid:paraId="259507C7" w16cid:durableId="23259931"/>
  <w16cid:commentId w16cid:paraId="40599C43" w16cid:durableId="2325980A"/>
  <w16cid:commentId w16cid:paraId="33AB39F5" w16cid:durableId="232597A5"/>
  <w16cid:commentId w16cid:paraId="055105C1" w16cid:durableId="2325B029"/>
  <w16cid:commentId w16cid:paraId="7C72B652" w16cid:durableId="23297568"/>
  <w16cid:commentId w16cid:paraId="5D8167EA" w16cid:durableId="2329ED13"/>
  <w16cid:commentId w16cid:paraId="6E1187AF" w16cid:durableId="231EEA05"/>
  <w16cid:commentId w16cid:paraId="0823E51E" w16cid:durableId="232589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DD821" w14:textId="77777777" w:rsidR="007D6E85" w:rsidRDefault="007D6E85">
      <w:pPr>
        <w:spacing w:line="240" w:lineRule="auto"/>
      </w:pPr>
      <w:r>
        <w:separator/>
      </w:r>
    </w:p>
  </w:endnote>
  <w:endnote w:type="continuationSeparator" w:id="0">
    <w:p w14:paraId="0A6C5984" w14:textId="77777777" w:rsidR="007D6E85" w:rsidRDefault="007D6E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D256E" w14:textId="77777777" w:rsidR="00236A18" w:rsidRDefault="00236A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3864178"/>
      <w:docPartObj>
        <w:docPartGallery w:val="Page Numbers (Bottom of Page)"/>
        <w:docPartUnique/>
      </w:docPartObj>
    </w:sdtPr>
    <w:sdtEndPr>
      <w:rPr>
        <w:noProof/>
      </w:rPr>
    </w:sdtEndPr>
    <w:sdtContent>
      <w:p w14:paraId="2310F7A2" w14:textId="4C4E4951" w:rsidR="00236A18" w:rsidRDefault="00236A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B8CA8" w14:textId="77777777" w:rsidR="00236A18" w:rsidRDefault="00236A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4FEF1" w14:textId="77777777" w:rsidR="00236A18" w:rsidRDefault="00236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5D1A1" w14:textId="77777777" w:rsidR="007D6E85" w:rsidRDefault="007D6E85">
      <w:pPr>
        <w:spacing w:line="240" w:lineRule="auto"/>
      </w:pPr>
      <w:r>
        <w:separator/>
      </w:r>
    </w:p>
  </w:footnote>
  <w:footnote w:type="continuationSeparator" w:id="0">
    <w:p w14:paraId="468F585C" w14:textId="77777777" w:rsidR="007D6E85" w:rsidRDefault="007D6E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4F7C8" w14:textId="77777777" w:rsidR="00236A18" w:rsidRDefault="00236A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4452777"/>
      <w:docPartObj>
        <w:docPartGallery w:val="Page Numbers (Top of Page)"/>
        <w:docPartUnique/>
      </w:docPartObj>
    </w:sdtPr>
    <w:sdtEndPr>
      <w:rPr>
        <w:noProof/>
      </w:rPr>
    </w:sdtEndPr>
    <w:sdtContent>
      <w:p w14:paraId="28D6D014" w14:textId="2230C342" w:rsidR="00236A18" w:rsidRDefault="00236A1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8EF621" w14:textId="77777777" w:rsidR="00236A18" w:rsidRDefault="00236A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519F5" w14:textId="77777777" w:rsidR="00236A18" w:rsidRDefault="00236A1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lia Shirazi">
    <w15:presenceInfo w15:providerId="Windows Live" w15:userId="8adf8bbf965b5ae3"/>
  </w15:person>
  <w15:person w15:author="Hastings, Waylon James">
    <w15:presenceInfo w15:providerId="AD" w15:userId="S::wjh180@psu.edu::bf2e3626-1fee-44e7-8510-c0dcc3c701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3E"/>
    <w:rsid w:val="000042C8"/>
    <w:rsid w:val="00005C73"/>
    <w:rsid w:val="000064E4"/>
    <w:rsid w:val="00017A0F"/>
    <w:rsid w:val="000306B6"/>
    <w:rsid w:val="00036EC4"/>
    <w:rsid w:val="0005043F"/>
    <w:rsid w:val="00051983"/>
    <w:rsid w:val="000735DE"/>
    <w:rsid w:val="00093C28"/>
    <w:rsid w:val="000A073E"/>
    <w:rsid w:val="000A10F1"/>
    <w:rsid w:val="000A6964"/>
    <w:rsid w:val="000D5CC4"/>
    <w:rsid w:val="00153F2E"/>
    <w:rsid w:val="0016249C"/>
    <w:rsid w:val="00163D8F"/>
    <w:rsid w:val="00176751"/>
    <w:rsid w:val="001B00C3"/>
    <w:rsid w:val="001D4FCD"/>
    <w:rsid w:val="00236A18"/>
    <w:rsid w:val="00254B2C"/>
    <w:rsid w:val="002553B0"/>
    <w:rsid w:val="0025744F"/>
    <w:rsid w:val="00267581"/>
    <w:rsid w:val="002679A8"/>
    <w:rsid w:val="002732C1"/>
    <w:rsid w:val="002764C5"/>
    <w:rsid w:val="00294B8F"/>
    <w:rsid w:val="002B4C5F"/>
    <w:rsid w:val="002C57DC"/>
    <w:rsid w:val="002C760A"/>
    <w:rsid w:val="002D3166"/>
    <w:rsid w:val="00313AD3"/>
    <w:rsid w:val="00335A64"/>
    <w:rsid w:val="00343A24"/>
    <w:rsid w:val="003555C2"/>
    <w:rsid w:val="003811F0"/>
    <w:rsid w:val="003A2854"/>
    <w:rsid w:val="003D5ACF"/>
    <w:rsid w:val="003E255F"/>
    <w:rsid w:val="0043189C"/>
    <w:rsid w:val="0045481D"/>
    <w:rsid w:val="004E19F4"/>
    <w:rsid w:val="004F4AC4"/>
    <w:rsid w:val="005133A4"/>
    <w:rsid w:val="00526AE0"/>
    <w:rsid w:val="00540C00"/>
    <w:rsid w:val="0054697D"/>
    <w:rsid w:val="00572D4B"/>
    <w:rsid w:val="00595A1F"/>
    <w:rsid w:val="005C1705"/>
    <w:rsid w:val="005D5727"/>
    <w:rsid w:val="005E5BDB"/>
    <w:rsid w:val="0060008C"/>
    <w:rsid w:val="00626503"/>
    <w:rsid w:val="00665177"/>
    <w:rsid w:val="006772FB"/>
    <w:rsid w:val="0069035A"/>
    <w:rsid w:val="00693C80"/>
    <w:rsid w:val="006A2045"/>
    <w:rsid w:val="006E24C6"/>
    <w:rsid w:val="00722541"/>
    <w:rsid w:val="00726F5F"/>
    <w:rsid w:val="007345CC"/>
    <w:rsid w:val="007466FC"/>
    <w:rsid w:val="00761E51"/>
    <w:rsid w:val="0076710C"/>
    <w:rsid w:val="0078029B"/>
    <w:rsid w:val="007A1C53"/>
    <w:rsid w:val="007D623E"/>
    <w:rsid w:val="007D6E85"/>
    <w:rsid w:val="007E2780"/>
    <w:rsid w:val="007E7D29"/>
    <w:rsid w:val="007F26AC"/>
    <w:rsid w:val="008024FF"/>
    <w:rsid w:val="0080643C"/>
    <w:rsid w:val="008406FB"/>
    <w:rsid w:val="008547D1"/>
    <w:rsid w:val="00875CA4"/>
    <w:rsid w:val="00883A67"/>
    <w:rsid w:val="008A00C5"/>
    <w:rsid w:val="008C7B42"/>
    <w:rsid w:val="008D43A2"/>
    <w:rsid w:val="008F3B46"/>
    <w:rsid w:val="00906062"/>
    <w:rsid w:val="00906604"/>
    <w:rsid w:val="009413C6"/>
    <w:rsid w:val="009A6DA9"/>
    <w:rsid w:val="009C184D"/>
    <w:rsid w:val="009C2E93"/>
    <w:rsid w:val="009C60A8"/>
    <w:rsid w:val="009D2296"/>
    <w:rsid w:val="009D514A"/>
    <w:rsid w:val="009D7E28"/>
    <w:rsid w:val="009E19FC"/>
    <w:rsid w:val="009F2482"/>
    <w:rsid w:val="00A61575"/>
    <w:rsid w:val="00A703EA"/>
    <w:rsid w:val="00A92B76"/>
    <w:rsid w:val="00A949FD"/>
    <w:rsid w:val="00AB7533"/>
    <w:rsid w:val="00AC6668"/>
    <w:rsid w:val="00AE321D"/>
    <w:rsid w:val="00B003B6"/>
    <w:rsid w:val="00B14FC8"/>
    <w:rsid w:val="00B418E0"/>
    <w:rsid w:val="00B66627"/>
    <w:rsid w:val="00BD06AD"/>
    <w:rsid w:val="00BF39E4"/>
    <w:rsid w:val="00C2335B"/>
    <w:rsid w:val="00C36C34"/>
    <w:rsid w:val="00C37D19"/>
    <w:rsid w:val="00C37F4F"/>
    <w:rsid w:val="00C730D0"/>
    <w:rsid w:val="00C940BE"/>
    <w:rsid w:val="00CC0E59"/>
    <w:rsid w:val="00CD6A6B"/>
    <w:rsid w:val="00CD6C9B"/>
    <w:rsid w:val="00D0312E"/>
    <w:rsid w:val="00D06419"/>
    <w:rsid w:val="00D32526"/>
    <w:rsid w:val="00D41968"/>
    <w:rsid w:val="00D534A0"/>
    <w:rsid w:val="00D678E6"/>
    <w:rsid w:val="00D71BB2"/>
    <w:rsid w:val="00D72B1F"/>
    <w:rsid w:val="00D835D4"/>
    <w:rsid w:val="00D87A74"/>
    <w:rsid w:val="00D92BFC"/>
    <w:rsid w:val="00DD7764"/>
    <w:rsid w:val="00DE4B0E"/>
    <w:rsid w:val="00DE714A"/>
    <w:rsid w:val="00E049D3"/>
    <w:rsid w:val="00E145D9"/>
    <w:rsid w:val="00E21852"/>
    <w:rsid w:val="00E33A0F"/>
    <w:rsid w:val="00E54B89"/>
    <w:rsid w:val="00E714B5"/>
    <w:rsid w:val="00E830BF"/>
    <w:rsid w:val="00E85B72"/>
    <w:rsid w:val="00F35F8F"/>
    <w:rsid w:val="00F6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2BA70"/>
  <w15:docId w15:val="{6BA4C454-6F9F-42B8-800E-735ACC4E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06FB"/>
    <w:pPr>
      <w:tabs>
        <w:tab w:val="center" w:pos="4680"/>
        <w:tab w:val="right" w:pos="9360"/>
      </w:tabs>
      <w:spacing w:line="240" w:lineRule="auto"/>
    </w:pPr>
  </w:style>
  <w:style w:type="character" w:customStyle="1" w:styleId="HeaderChar">
    <w:name w:val="Header Char"/>
    <w:basedOn w:val="DefaultParagraphFont"/>
    <w:link w:val="Header"/>
    <w:uiPriority w:val="99"/>
    <w:rsid w:val="008406FB"/>
  </w:style>
  <w:style w:type="paragraph" w:styleId="Footer">
    <w:name w:val="footer"/>
    <w:basedOn w:val="Normal"/>
    <w:link w:val="FooterChar"/>
    <w:uiPriority w:val="99"/>
    <w:unhideWhenUsed/>
    <w:rsid w:val="008406FB"/>
    <w:pPr>
      <w:tabs>
        <w:tab w:val="center" w:pos="4680"/>
        <w:tab w:val="right" w:pos="9360"/>
      </w:tabs>
      <w:spacing w:line="240" w:lineRule="auto"/>
    </w:pPr>
  </w:style>
  <w:style w:type="character" w:customStyle="1" w:styleId="FooterChar">
    <w:name w:val="Footer Char"/>
    <w:basedOn w:val="DefaultParagraphFont"/>
    <w:link w:val="Footer"/>
    <w:uiPriority w:val="99"/>
    <w:rsid w:val="008406FB"/>
  </w:style>
  <w:style w:type="character" w:styleId="LineNumber">
    <w:name w:val="line number"/>
    <w:basedOn w:val="DefaultParagraphFont"/>
    <w:uiPriority w:val="99"/>
    <w:semiHidden/>
    <w:unhideWhenUsed/>
    <w:rsid w:val="008406FB"/>
  </w:style>
  <w:style w:type="paragraph" w:styleId="ListParagraph">
    <w:name w:val="List Paragraph"/>
    <w:basedOn w:val="Normal"/>
    <w:uiPriority w:val="34"/>
    <w:qFormat/>
    <w:rsid w:val="005C1705"/>
    <w:pPr>
      <w:ind w:left="720"/>
      <w:contextualSpacing/>
    </w:pPr>
  </w:style>
  <w:style w:type="table" w:styleId="TableGrid">
    <w:name w:val="Table Grid"/>
    <w:basedOn w:val="TableNormal"/>
    <w:uiPriority w:val="39"/>
    <w:rsid w:val="00693C80"/>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2296"/>
    <w:rPr>
      <w:color w:val="0000FF"/>
      <w:u w:val="single"/>
    </w:rPr>
  </w:style>
  <w:style w:type="character" w:styleId="CommentReference">
    <w:name w:val="annotation reference"/>
    <w:basedOn w:val="DefaultParagraphFont"/>
    <w:uiPriority w:val="99"/>
    <w:semiHidden/>
    <w:unhideWhenUsed/>
    <w:rsid w:val="007466FC"/>
    <w:rPr>
      <w:sz w:val="16"/>
      <w:szCs w:val="16"/>
    </w:rPr>
  </w:style>
  <w:style w:type="paragraph" w:styleId="CommentText">
    <w:name w:val="annotation text"/>
    <w:basedOn w:val="Normal"/>
    <w:link w:val="CommentTextChar"/>
    <w:uiPriority w:val="99"/>
    <w:semiHidden/>
    <w:unhideWhenUsed/>
    <w:rsid w:val="007466FC"/>
    <w:pPr>
      <w:spacing w:line="240" w:lineRule="auto"/>
    </w:pPr>
    <w:rPr>
      <w:sz w:val="20"/>
      <w:szCs w:val="20"/>
    </w:rPr>
  </w:style>
  <w:style w:type="character" w:customStyle="1" w:styleId="CommentTextChar">
    <w:name w:val="Comment Text Char"/>
    <w:basedOn w:val="DefaultParagraphFont"/>
    <w:link w:val="CommentText"/>
    <w:uiPriority w:val="99"/>
    <w:semiHidden/>
    <w:rsid w:val="007466FC"/>
    <w:rPr>
      <w:sz w:val="20"/>
      <w:szCs w:val="20"/>
    </w:rPr>
  </w:style>
  <w:style w:type="paragraph" w:styleId="CommentSubject">
    <w:name w:val="annotation subject"/>
    <w:basedOn w:val="CommentText"/>
    <w:next w:val="CommentText"/>
    <w:link w:val="CommentSubjectChar"/>
    <w:uiPriority w:val="99"/>
    <w:semiHidden/>
    <w:unhideWhenUsed/>
    <w:rsid w:val="007466FC"/>
    <w:rPr>
      <w:b/>
      <w:bCs/>
    </w:rPr>
  </w:style>
  <w:style w:type="character" w:customStyle="1" w:styleId="CommentSubjectChar">
    <w:name w:val="Comment Subject Char"/>
    <w:basedOn w:val="CommentTextChar"/>
    <w:link w:val="CommentSubject"/>
    <w:uiPriority w:val="99"/>
    <w:semiHidden/>
    <w:rsid w:val="007466FC"/>
    <w:rPr>
      <w:b/>
      <w:bCs/>
      <w:sz w:val="20"/>
      <w:szCs w:val="20"/>
    </w:rPr>
  </w:style>
  <w:style w:type="paragraph" w:styleId="BalloonText">
    <w:name w:val="Balloon Text"/>
    <w:basedOn w:val="Normal"/>
    <w:link w:val="BalloonTextChar"/>
    <w:uiPriority w:val="99"/>
    <w:semiHidden/>
    <w:unhideWhenUsed/>
    <w:rsid w:val="007466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261352">
      <w:bodyDiv w:val="1"/>
      <w:marLeft w:val="0"/>
      <w:marRight w:val="0"/>
      <w:marTop w:val="0"/>
      <w:marBottom w:val="0"/>
      <w:divBdr>
        <w:top w:val="none" w:sz="0" w:space="0" w:color="auto"/>
        <w:left w:val="none" w:sz="0" w:space="0" w:color="auto"/>
        <w:bottom w:val="none" w:sz="0" w:space="0" w:color="auto"/>
        <w:right w:val="none" w:sz="0" w:space="0" w:color="auto"/>
      </w:divBdr>
    </w:div>
    <w:div w:id="1845388878">
      <w:bodyDiv w:val="1"/>
      <w:marLeft w:val="0"/>
      <w:marRight w:val="0"/>
      <w:marTop w:val="0"/>
      <w:marBottom w:val="0"/>
      <w:divBdr>
        <w:top w:val="none" w:sz="0" w:space="0" w:color="auto"/>
        <w:left w:val="none" w:sz="0" w:space="0" w:color="auto"/>
        <w:bottom w:val="none" w:sz="0" w:space="0" w:color="auto"/>
        <w:right w:val="none" w:sz="0" w:space="0" w:color="auto"/>
      </w:divBdr>
    </w:div>
    <w:div w:id="2097822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osf.io/b2jft/" TargetMode="Externa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comments" Target="comments.xml"/><Relationship Id="rId12" Type="http://schemas.openxmlformats.org/officeDocument/2006/relationships/hyperlink" Target="https://osf.io/b2jft/" TargetMode="External"/><Relationship Id="rId17" Type="http://schemas.openxmlformats.org/officeDocument/2006/relationships/footer" Target="footer2.xm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oter" Target="foot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C1850-065B-7449-9444-3EB20D989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34</Pages>
  <Words>42699</Words>
  <Characters>243388</Characters>
  <Application>Microsoft Office Word</Application>
  <DocSecurity>0</DocSecurity>
  <Lines>2028</Lines>
  <Paragraphs>571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Talia Shirazi</dc:creator>
  <cp:lastModifiedBy>Talia Shirazi</cp:lastModifiedBy>
  <cp:revision>3</cp:revision>
  <dcterms:created xsi:type="dcterms:W3CDTF">2020-10-08T15:37:00Z</dcterms:created>
  <dcterms:modified xsi:type="dcterms:W3CDTF">2020-10-09T02:02:00Z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http://www.zotero.org/styles/hormones-and-behavior</vt:lpwstr>
  </property>
  <property fmtid="{D5CDD505-2E9C-101B-9397-08002B2CF9AE}" pid="13" name="Mendeley Recent Style Name 5_1">
    <vt:lpwstr>Hormones and Behavior</vt:lpwstr>
  </property>
  <property fmtid="{D5CDD505-2E9C-101B-9397-08002B2CF9AE}" pid="14" name="Mendeley Recent Style Id 6_1">
    <vt:lpwstr>http://www.zotero.org/styles/human-reproduction</vt:lpwstr>
  </property>
  <property fmtid="{D5CDD505-2E9C-101B-9397-08002B2CF9AE}" pid="15" name="Mendeley Recent Style Name 6_1">
    <vt:lpwstr>Human Reproduction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eac44a52-0e77-3900-bdc1-537a2daeb6a2</vt:lpwstr>
  </property>
  <property fmtid="{D5CDD505-2E9C-101B-9397-08002B2CF9AE}" pid="24" name="Mendeley Citation Style_1">
    <vt:lpwstr>http://www.zotero.org/styles/scientific-reports</vt:lpwstr>
  </property>
</Properties>
</file>