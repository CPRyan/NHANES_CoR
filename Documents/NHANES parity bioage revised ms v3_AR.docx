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0D802A6A" w:rsidR="000A073E" w:rsidRPr="007B0F44" w:rsidRDefault="008406FB" w:rsidP="008406FB">
      <w:pPr>
        <w:shd w:val="clear" w:color="auto" w:fill="FFFFFF"/>
        <w:spacing w:line="480" w:lineRule="auto"/>
        <w:jc w:val="center"/>
        <w:rPr>
          <w:b/>
          <w:highlight w:val="green"/>
        </w:rPr>
      </w:pPr>
      <w:r w:rsidRPr="007B0F44">
        <w:rPr>
          <w:b/>
          <w:highlight w:val="green"/>
        </w:rPr>
        <w:t xml:space="preserve">Parity </w:t>
      </w:r>
      <w:r w:rsidR="007B0F44" w:rsidRPr="007B0F44">
        <w:rPr>
          <w:b/>
          <w:highlight w:val="green"/>
        </w:rPr>
        <w:t>predicts biological age acceleration but only in postmenopausal women</w:t>
      </w:r>
      <w:r w:rsidRPr="007B0F44">
        <w:rPr>
          <w:b/>
          <w:highlight w:val="green"/>
        </w:rPr>
        <w:t xml:space="preserve">: </w:t>
      </w:r>
    </w:p>
    <w:p w14:paraId="1996309F" w14:textId="5B893D01" w:rsidR="000A073E" w:rsidRDefault="008406FB" w:rsidP="008406FB">
      <w:pPr>
        <w:shd w:val="clear" w:color="auto" w:fill="FFFFFF"/>
        <w:spacing w:line="480" w:lineRule="auto"/>
        <w:jc w:val="center"/>
        <w:rPr>
          <w:b/>
        </w:rPr>
      </w:pPr>
      <w:r w:rsidRPr="007B0F44">
        <w:rPr>
          <w:b/>
          <w:highlight w:val="green"/>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4F8F338E"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commonly-used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del w:id="0" w:author="Microsoft Office User" w:date="2020-10-19T19:29:00Z">
        <w:r w:rsidR="00093C28" w:rsidDel="00D61D29">
          <w:rPr>
            <w:color w:val="000000"/>
          </w:rPr>
          <w:delText xml:space="preserve">and </w:delText>
        </w:r>
      </w:del>
      <w:proofErr w:type="spellStart"/>
      <w:r w:rsidR="00693C80">
        <w:rPr>
          <w:color w:val="000000"/>
        </w:rPr>
        <w:t>Klemera-Doubal</w:t>
      </w:r>
      <w:proofErr w:type="spellEnd"/>
      <w:r w:rsidR="00693C80">
        <w:rPr>
          <w:color w:val="000000"/>
        </w:rPr>
        <w:t xml:space="preserve"> method biological age</w:t>
      </w:r>
      <w:r w:rsidR="00093C28">
        <w:rPr>
          <w:color w:val="000000"/>
        </w:rPr>
        <w:t xml:space="preserve">, and </w:t>
      </w:r>
      <w:r w:rsidR="00093C28" w:rsidRPr="00093C28">
        <w:rPr>
          <w:color w:val="000000"/>
          <w:highlight w:val="yellow"/>
        </w:rPr>
        <w:t>allostatic load</w:t>
      </w:r>
      <w:r w:rsidR="00693C80" w:rsidRPr="00904FBF">
        <w:rPr>
          <w:color w:val="000000"/>
          <w:highlight w:val="green"/>
        </w:rPr>
        <w:t xml:space="preserve">. </w:t>
      </w:r>
      <w:r w:rsidR="00511AC6" w:rsidRPr="00904FBF">
        <w:rPr>
          <w:color w:val="000000"/>
          <w:highlight w:val="green"/>
        </w:rPr>
        <w:t xml:space="preserve">Parity </w:t>
      </w:r>
      <w:r w:rsidR="00054785">
        <w:rPr>
          <w:color w:val="000000"/>
          <w:highlight w:val="green"/>
        </w:rPr>
        <w:t>exhibited a U-shaped relationship</w:t>
      </w:r>
      <w:r w:rsidR="00511AC6" w:rsidRPr="00904FBF">
        <w:rPr>
          <w:color w:val="000000"/>
          <w:highlight w:val="green"/>
        </w:rPr>
        <w:t xml:space="preserve"> with accelerated biological aging when controlling for chronological age, lifestyle, health-related, and demographic factors in postmenopausal, but not premenopausal, women</w:t>
      </w:r>
      <w:r w:rsidR="00054785">
        <w:rPr>
          <w:color w:val="000000"/>
          <w:highlight w:val="green"/>
        </w:rPr>
        <w:t xml:space="preserve">, with biological age acceleration being lowest </w:t>
      </w:r>
      <w:r w:rsidR="00ED4070">
        <w:rPr>
          <w:color w:val="000000"/>
          <w:highlight w:val="green"/>
        </w:rPr>
        <w:t xml:space="preserve">among postmenopausal women reporting </w:t>
      </w:r>
      <w:r w:rsidR="00054785">
        <w:rPr>
          <w:color w:val="000000"/>
          <w:highlight w:val="green"/>
        </w:rPr>
        <w:t>between two and three live births</w:t>
      </w:r>
      <w:r w:rsidR="00511AC6" w:rsidRPr="00904FBF">
        <w:rPr>
          <w:color w:val="000000"/>
          <w:highlight w:val="green"/>
        </w:rPr>
        <w:t xml:space="preserve">. </w:t>
      </w:r>
      <w:r w:rsidR="00875CA4" w:rsidRPr="00904FBF">
        <w:rPr>
          <w:color w:val="000000"/>
          <w:highlight w:val="green"/>
        </w:rPr>
        <w:t xml:space="preserve">Our findings </w:t>
      </w:r>
      <w:r w:rsidR="00511AC6" w:rsidRPr="00904FBF">
        <w:rPr>
          <w:color w:val="000000"/>
          <w:highlight w:val="green"/>
        </w:rPr>
        <w:t xml:space="preserve">suggest </w:t>
      </w:r>
      <w:r w:rsidR="00875CA4" w:rsidRPr="00904FBF">
        <w:rPr>
          <w:color w:val="000000"/>
          <w:highlight w:val="green"/>
        </w:rPr>
        <w:t>a link between reproductive function and physiological dysregulation, and of compensatory mechanisms that buffer the effects of reproductive function on physiological dysregulation during a woman’s reproductive lifespan.</w:t>
      </w:r>
      <w:r w:rsidR="00875CA4">
        <w:rPr>
          <w:color w:val="000000"/>
        </w:rPr>
        <w:t xml:space="preserve"> </w:t>
      </w:r>
      <w:r w:rsidR="00693C80">
        <w:rPr>
          <w:color w:val="000000"/>
        </w:rPr>
        <w:t>Future work should continue to investigate links between parity</w:t>
      </w:r>
      <w:r w:rsidR="00875CA4">
        <w:rPr>
          <w:color w:val="000000"/>
        </w:rPr>
        <w:t>, menopausal status,</w:t>
      </w:r>
      <w:r w:rsidR="00693C80">
        <w:rPr>
          <w:color w:val="000000"/>
        </w:rPr>
        <w:t xml:space="preserve">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xml:space="preserve">. This variation - attributed to differences in the biological rate of deterioration or repair - is referred to as ‘biological age’, and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177B04D8"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2657EBFB"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Similarly, women who give birth to more children are at higher risk of developing obesity, diabetes, hypertension and cardiovascular disease</w:t>
      </w:r>
      <w:r w:rsidR="00ED4070">
        <w:t xml:space="preserve"> (CVD) </w:t>
      </w:r>
      <w:r w:rsidR="00ED4070">
        <w:fldChar w:fldCharType="begin" w:fldLock="1"/>
      </w:r>
      <w:r w:rsidR="00ED4070">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30,31&lt;/sup&gt;","plainTextFormattedCitation":"30,31"},"properties":{"noteIndex":0},"schema":"https://github.com/citation-style-language/schema/raw/master/csl-citation.json"}</w:instrText>
      </w:r>
      <w:r w:rsidR="00ED4070">
        <w:fldChar w:fldCharType="separate"/>
      </w:r>
      <w:r w:rsidR="00ED4070" w:rsidRPr="00ED4070">
        <w:rPr>
          <w:noProof/>
          <w:vertAlign w:val="superscript"/>
        </w:rPr>
        <w:t>30,31</w:t>
      </w:r>
      <w:r w:rsidR="00ED4070">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B3C7D9F" w14:textId="732F38D1" w:rsidR="004962D1" w:rsidRDefault="008406FB" w:rsidP="008904B8">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w:t>
      </w:r>
      <w:r w:rsidRPr="00904FBF">
        <w:rPr>
          <w:highlight w:val="yellow"/>
        </w:rPr>
        <w:t xml:space="preserve">However, </w:t>
      </w:r>
      <w:r w:rsidR="008904B8" w:rsidRPr="00904FBF">
        <w:rPr>
          <w:highlight w:val="yellow"/>
        </w:rPr>
        <w:t xml:space="preserve"> </w:t>
      </w:r>
      <w:r w:rsidR="00117586" w:rsidRPr="00904FBF">
        <w:rPr>
          <w:highlight w:val="yellow"/>
        </w:rPr>
        <w:t>‘aging’ may refer to a wide range of processes that may occur at different times or at different speeds</w:t>
      </w:r>
      <w:r w:rsidR="00ED40F4" w:rsidRPr="00904FBF">
        <w:rPr>
          <w:highlight w:val="yellow"/>
        </w:rPr>
        <w:t xml:space="preserve">. For example, cellular measures of biological age that examine mitotic (e.g., telomere length) and non-mitotic (e.g., DNA methylation age) processes are not correlated </w:t>
      </w:r>
      <w:r w:rsidR="00ED40F4" w:rsidRPr="00904FBF">
        <w:rPr>
          <w:highlight w:val="yellow"/>
        </w:rPr>
        <w:fldChar w:fldCharType="begin" w:fldLock="1"/>
      </w:r>
      <w:r w:rsidR="00ED40F4" w:rsidRPr="00904FBF">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ED40F4" w:rsidRPr="00904FBF">
        <w:rPr>
          <w:highlight w:val="yellow"/>
        </w:rPr>
        <w:fldChar w:fldCharType="separate"/>
      </w:r>
      <w:r w:rsidR="00ED40F4" w:rsidRPr="00904FBF">
        <w:rPr>
          <w:noProof/>
          <w:highlight w:val="yellow"/>
          <w:vertAlign w:val="superscript"/>
        </w:rPr>
        <w:t>14</w:t>
      </w:r>
      <w:r w:rsidR="00ED40F4" w:rsidRPr="00904FBF">
        <w:rPr>
          <w:highlight w:val="yellow"/>
        </w:rPr>
        <w:fldChar w:fldCharType="end"/>
      </w:r>
      <w:r w:rsidR="00ED40F4" w:rsidRPr="00904FBF">
        <w:rPr>
          <w:highlight w:val="yellow"/>
        </w:rPr>
        <w:t xml:space="preserve">. Similarly, both telomere length and DNA methylation age show no association with measures of biological age implemented at the clinical level </w:t>
      </w:r>
      <w:r w:rsidR="00ED40F4" w:rsidRPr="00904FBF">
        <w:rPr>
          <w:highlight w:val="yellow"/>
        </w:rPr>
        <w:fldChar w:fldCharType="begin" w:fldLock="1"/>
      </w:r>
      <w:r w:rsidR="007B0F44">
        <w:rPr>
          <w:highlight w:val="yellow"/>
        </w:rPr>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39&lt;/sup&gt;","plainTextFormattedCitation":"39","previouslyFormattedCitation":"&lt;sup&gt;39&lt;/sup&gt;"},"properties":{"noteIndex":0},"schema":"https://github.com/citation-style-language/schema/raw/master/csl-citation.json"}</w:instrText>
      </w:r>
      <w:r w:rsidR="00ED40F4" w:rsidRPr="00904FBF">
        <w:rPr>
          <w:highlight w:val="yellow"/>
        </w:rPr>
        <w:fldChar w:fldCharType="separate"/>
      </w:r>
      <w:r w:rsidR="007B0F44" w:rsidRPr="007B0F44">
        <w:rPr>
          <w:noProof/>
          <w:highlight w:val="yellow"/>
          <w:vertAlign w:val="superscript"/>
        </w:rPr>
        <w:t>39</w:t>
      </w:r>
      <w:r w:rsidR="00ED40F4" w:rsidRPr="00904FBF">
        <w:rPr>
          <w:highlight w:val="yellow"/>
        </w:rPr>
        <w:fldChar w:fldCharType="end"/>
      </w:r>
      <w:r w:rsidR="00ED40F4" w:rsidRPr="00904FBF">
        <w:rPr>
          <w:highlight w:val="yellow"/>
        </w:rPr>
        <w:fldChar w:fldCharType="begin" w:fldLock="1"/>
      </w:r>
      <w:r w:rsidR="007B0F44">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40,41&lt;/sup&gt;","plainTextFormattedCitation":"40,41","previouslyFormattedCitation":"&lt;sup&gt;40,41&lt;/sup&gt;"},"properties":{"noteIndex":0},"schema":"https://github.com/citation-style-language/schema/raw/master/csl-citation.json"}</w:instrText>
      </w:r>
      <w:r w:rsidR="00ED40F4" w:rsidRPr="00904FBF">
        <w:rPr>
          <w:highlight w:val="yellow"/>
        </w:rPr>
        <w:fldChar w:fldCharType="separate"/>
      </w:r>
      <w:r w:rsidR="007B0F44" w:rsidRPr="007B0F44">
        <w:rPr>
          <w:noProof/>
          <w:highlight w:val="yellow"/>
          <w:vertAlign w:val="superscript"/>
        </w:rPr>
        <w:t>40,41</w:t>
      </w:r>
      <w:r w:rsidR="00ED40F4" w:rsidRPr="00904FBF">
        <w:rPr>
          <w:highlight w:val="yellow"/>
        </w:rPr>
        <w:fldChar w:fldCharType="end"/>
      </w:r>
      <w:r w:rsidR="00ED40F4" w:rsidRPr="00904FBF">
        <w:rPr>
          <w:highlight w:val="yellow"/>
        </w:rPr>
        <w:t xml:space="preserve">. </w:t>
      </w:r>
      <w:r w:rsidR="004962D1" w:rsidRPr="00904FBF">
        <w:rPr>
          <w:highlight w:val="yellow"/>
        </w:rPr>
        <w:t>Thus, it has been suggested that different measures of biological age and cumulative system dysregulation index fundamentally different components of the aging process.</w:t>
      </w:r>
      <w:r w:rsidR="004962D1">
        <w:t xml:space="preserve"> </w:t>
      </w:r>
    </w:p>
    <w:p w14:paraId="7AE5E366" w14:textId="77777777" w:rsidR="004962D1" w:rsidRDefault="004962D1" w:rsidP="008904B8">
      <w:pPr>
        <w:shd w:val="clear" w:color="auto" w:fill="FFFFFF"/>
        <w:spacing w:line="480" w:lineRule="auto"/>
      </w:pPr>
    </w:p>
    <w:p w14:paraId="360E5F04" w14:textId="2C5F6C6D" w:rsidR="000A073E" w:rsidRDefault="004962D1" w:rsidP="008406FB">
      <w:pPr>
        <w:shd w:val="clear" w:color="auto" w:fill="FFFFFF"/>
        <w:spacing w:line="480" w:lineRule="auto"/>
      </w:pPr>
      <w:r>
        <w:t>C</w:t>
      </w:r>
      <w:r w:rsidR="00ED40F4">
        <w:t xml:space="preserve">linical measures </w:t>
      </w:r>
      <w:r>
        <w:t xml:space="preserve">of biological age </w:t>
      </w:r>
      <w:r w:rsidR="00ED40F4">
        <w:t xml:space="preserve">quantify </w:t>
      </w:r>
      <w:r>
        <w:t xml:space="preserve">changes in physiological integrity </w:t>
      </w:r>
      <w:r w:rsidR="00ED40F4">
        <w:t xml:space="preserve">by combining information from multiple clinical biomarkers that collectively assess the functioning of major organ systems throughout the body. </w:t>
      </w:r>
      <w:r w:rsidRPr="007466FC">
        <w:rPr>
          <w:highlight w:val="yellow"/>
        </w:rPr>
        <w:t>Four</w:t>
      </w:r>
      <w:r>
        <w:t xml:space="preserve"> composites of system integrity have been used to operationalize biological age and cumulative system dysregulation within the context of large-scale epidemiological studies in </w:t>
      </w:r>
      <w:r>
        <w:lastRenderedPageBreak/>
        <w:t xml:space="preserve">the United States: Homeostatic Dysregulation (HD) </w:t>
      </w:r>
      <w:r>
        <w:fldChar w:fldCharType="begin" w:fldLock="1"/>
      </w:r>
      <w:r w:rsidR="007B0F44">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42&lt;/sup&gt;","plainTextFormattedCitation":"42","previouslyFormattedCitation":"&lt;sup&gt;42&lt;/sup&gt;"},"properties":{"noteIndex":0},"schema":"https://github.com/citation-style-language/schema/raw/master/csl-citation.json"}</w:instrText>
      </w:r>
      <w:r>
        <w:fldChar w:fldCharType="separate"/>
      </w:r>
      <w:r w:rsidR="007B0F44" w:rsidRPr="007B0F44">
        <w:rPr>
          <w:noProof/>
          <w:vertAlign w:val="superscript"/>
        </w:rPr>
        <w:t>42</w:t>
      </w:r>
      <w:r>
        <w:fldChar w:fldCharType="end"/>
      </w:r>
      <w:r>
        <w:t xml:space="preserve">, Levine Method Biological Age (LM) </w:t>
      </w:r>
      <w:r>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43,44&lt;/sup&gt;","plainTextFormattedCitation":"43,44","previouslyFormattedCitation":"&lt;sup&gt;43,44&lt;/sup&gt;"},"properties":{"noteIndex":0},"schema":"https://github.com/citation-style-language/schema/raw/master/csl-citation.json"}</w:instrText>
      </w:r>
      <w:r>
        <w:fldChar w:fldCharType="separate"/>
      </w:r>
      <w:r w:rsidR="007B0F44" w:rsidRPr="007B0F44">
        <w:rPr>
          <w:noProof/>
          <w:vertAlign w:val="superscript"/>
        </w:rPr>
        <w:t>43,44</w:t>
      </w:r>
      <w:r>
        <w:fldChar w:fldCharType="end"/>
      </w:r>
      <w:r>
        <w:t xml:space="preserve">, the Klemera-Doubal Method Biological Age (KDM) </w:t>
      </w:r>
      <w:r>
        <w:fldChar w:fldCharType="begin" w:fldLock="1"/>
      </w:r>
      <w:r w:rsidR="007B0F44">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43,45&lt;/sup&gt;","plainTextFormattedCitation":"43,45","previouslyFormattedCitation":"&lt;sup&gt;43,45&lt;/sup&gt;"},"properties":{"noteIndex":0},"schema":"https://github.com/citation-style-language/schema/raw/master/csl-citation.json"}</w:instrText>
      </w:r>
      <w:r>
        <w:fldChar w:fldCharType="separate"/>
      </w:r>
      <w:r w:rsidR="007B0F44" w:rsidRPr="007B0F44">
        <w:rPr>
          <w:noProof/>
          <w:vertAlign w:val="superscript"/>
        </w:rPr>
        <w:t>43,45</w:t>
      </w:r>
      <w:r>
        <w:fldChar w:fldCharType="end"/>
      </w:r>
      <w:r>
        <w:t xml:space="preserve">, and </w:t>
      </w:r>
      <w:r w:rsidRPr="007466FC">
        <w:rPr>
          <w:highlight w:val="yellow"/>
        </w:rPr>
        <w:t>allostatic load (</w:t>
      </w:r>
      <w:r w:rsidRPr="008F3B46">
        <w:rPr>
          <w:highlight w:val="yellow"/>
        </w:rPr>
        <w:t xml:space="preserve">AL) </w:t>
      </w:r>
      <w:r w:rsidRPr="008F3B46">
        <w:rPr>
          <w:highlight w:val="yellow"/>
        </w:rPr>
        <w:fldChar w:fldCharType="begin" w:fldLock="1"/>
      </w:r>
      <w:r w:rsidR="007B0F44">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46&lt;/sup&gt;","plainTextFormattedCitation":"46","previouslyFormattedCitation":"&lt;sup&gt;46&lt;/sup&gt;"},"properties":{"noteIndex":0},"schema":"https://github.com/citation-style-language/schema/raw/master/csl-citation.json"}</w:instrText>
      </w:r>
      <w:r w:rsidRPr="008F3B46">
        <w:rPr>
          <w:highlight w:val="yellow"/>
        </w:rPr>
        <w:fldChar w:fldCharType="separate"/>
      </w:r>
      <w:r w:rsidR="007B0F44" w:rsidRPr="007B0F44">
        <w:rPr>
          <w:noProof/>
          <w:highlight w:val="yellow"/>
          <w:vertAlign w:val="superscript"/>
        </w:rPr>
        <w:t>46</w:t>
      </w:r>
      <w:r w:rsidRPr="008F3B46">
        <w:rPr>
          <w:highlight w:val="yellow"/>
        </w:rPr>
        <w:fldChar w:fldCharType="end"/>
      </w:r>
      <w:r>
        <w:t xml:space="preserve">. </w:t>
      </w:r>
      <w:r w:rsidRPr="004F4AC4">
        <w:rPr>
          <w:highlight w:val="yellow"/>
        </w:rPr>
        <w:t xml:space="preserve">Previous work using a nationally representative sample of adults in the US from the National Health and Nutrition Examination Survey has found that </w:t>
      </w:r>
      <w:r>
        <w:rPr>
          <w:highlight w:val="yellow"/>
        </w:rPr>
        <w:t>HD, LM, KDM, and AL</w:t>
      </w:r>
      <w:r w:rsidRPr="004F4AC4">
        <w:rPr>
          <w:highlight w:val="yellow"/>
        </w:rPr>
        <w:t xml:space="preserve"> exhibit robust associations with physical functioning, cognition, hearing </w:t>
      </w:r>
      <w:r w:rsidRPr="00005C73">
        <w:rPr>
          <w:highlight w:val="yellow"/>
        </w:rPr>
        <w:t xml:space="preserve">and vision, and with self-reports of health and functional disability </w:t>
      </w:r>
      <w:r w:rsidRPr="00005C73">
        <w:rPr>
          <w:highlight w:val="yellow"/>
        </w:rPr>
        <w:fldChar w:fldCharType="begin" w:fldLock="1"/>
      </w:r>
      <w:r w:rsidR="007B0F44">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11,47&lt;/sup&gt;","plainTextFormattedCitation":"11,47","previouslyFormattedCitation":"&lt;sup&gt;11,47&lt;/sup&gt;"},"properties":{"noteIndex":0},"schema":"https://github.com/citation-style-language/schema/raw/master/csl-citation.json"}</w:instrText>
      </w:r>
      <w:r w:rsidRPr="00005C73">
        <w:rPr>
          <w:highlight w:val="yellow"/>
        </w:rPr>
        <w:fldChar w:fldCharType="separate"/>
      </w:r>
      <w:r w:rsidR="007B0F44" w:rsidRPr="007B0F44">
        <w:rPr>
          <w:noProof/>
          <w:highlight w:val="yellow"/>
          <w:vertAlign w:val="superscript"/>
        </w:rPr>
        <w:t>11,47</w:t>
      </w:r>
      <w:r w:rsidRPr="00005C73">
        <w:rPr>
          <w:highlight w:val="yellow"/>
        </w:rPr>
        <w:fldChar w:fldCharType="end"/>
      </w:r>
      <w:r w:rsidRPr="00005C73">
        <w:rPr>
          <w:highlight w:val="yellow"/>
        </w:rPr>
        <w:t xml:space="preserve">. Other population-based studies have found similar links between AL and both objective and subjective markers of physical functioning and general </w:t>
      </w:r>
      <w:commentRangeStart w:id="1"/>
      <w:r w:rsidRPr="00005C73">
        <w:rPr>
          <w:highlight w:val="yellow"/>
        </w:rPr>
        <w:t>health</w:t>
      </w:r>
      <w:commentRangeEnd w:id="1"/>
      <w:r>
        <w:rPr>
          <w:rStyle w:val="CommentReference"/>
        </w:rPr>
        <w:commentReference w:id="1"/>
      </w:r>
      <w:r w:rsidRPr="00005C73">
        <w:rPr>
          <w:highlight w:val="yellow"/>
        </w:rPr>
        <w:t>.</w:t>
      </w:r>
      <w:r>
        <w:t xml:space="preserve"> </w:t>
      </w:r>
      <w:r w:rsidR="00ED40F4" w:rsidRPr="007B0F44">
        <w:rPr>
          <w:highlight w:val="green"/>
        </w:rPr>
        <w:t xml:space="preserve">Importantly, </w:t>
      </w:r>
      <w:r w:rsidR="00117586" w:rsidRPr="007B0F44">
        <w:rPr>
          <w:highlight w:val="green"/>
        </w:rPr>
        <w:t xml:space="preserve">the energetic trade-offs between somatic maintenance and reproduction have been suggested to operate at the system level </w:t>
      </w:r>
      <w:r w:rsidR="008904B8" w:rsidRPr="007B0F44">
        <w:rPr>
          <w:highlight w:val="green"/>
        </w:rPr>
        <w:t>via the activity of hormones on the hypothalamic-pituitary-gonadal (HPG) axis</w:t>
      </w:r>
      <w:r w:rsidR="007B0F44" w:rsidRPr="007B0F44">
        <w:rPr>
          <w:highlight w:val="green"/>
        </w:rPr>
        <w:fldChar w:fldCharType="begin" w:fldLock="1"/>
      </w:r>
      <w:r w:rsidR="007B0F44">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instrText>
      </w:r>
      <w:r w:rsidR="007B0F44" w:rsidRPr="007B0F44">
        <w:rPr>
          <w:highlight w:val="green"/>
        </w:rPr>
        <w:fldChar w:fldCharType="separate"/>
      </w:r>
      <w:r w:rsidR="007B0F44" w:rsidRPr="007B0F44">
        <w:rPr>
          <w:noProof/>
          <w:highlight w:val="green"/>
          <w:vertAlign w:val="superscript"/>
        </w:rPr>
        <w:t>48</w:t>
      </w:r>
      <w:r w:rsidR="007B0F44" w:rsidRPr="007B0F44">
        <w:rPr>
          <w:highlight w:val="green"/>
        </w:rPr>
        <w:fldChar w:fldCharType="end"/>
      </w:r>
      <w:r w:rsidR="008904B8">
        <w:t>.</w:t>
      </w:r>
      <w:r w:rsidR="00ED40F4">
        <w:t xml:space="preserve"> </w:t>
      </w:r>
      <w:r w:rsidR="00ED40F4" w:rsidRPr="007B0F44">
        <w:rPr>
          <w:highlight w:val="yellow"/>
        </w:rPr>
        <w:t>B</w:t>
      </w:r>
      <w:r w:rsidR="00117586" w:rsidRPr="007B0F44">
        <w:rPr>
          <w:highlight w:val="yellow"/>
        </w:rPr>
        <w:t xml:space="preserve">iological aging measures implemented at the cellular level may be inadequate to capture </w:t>
      </w:r>
      <w:r w:rsidRPr="007B0F44">
        <w:rPr>
          <w:highlight w:val="yellow"/>
        </w:rPr>
        <w:t>such</w:t>
      </w:r>
      <w:r w:rsidR="00117586" w:rsidRPr="007B0F44">
        <w:rPr>
          <w:highlight w:val="yellow"/>
        </w:rPr>
        <w:t xml:space="preserve"> system level dysregulation. </w:t>
      </w:r>
      <w:r w:rsidR="008406FB" w:rsidRPr="007B0F44">
        <w:rPr>
          <w:highlight w:val="yellow"/>
        </w:rPr>
        <w:t xml:space="preserve">What is unknown is whether it is possible to capture costs of reproduction in women using more easily measured, widely-used clinical measures of biological age. </w:t>
      </w:r>
      <w:r w:rsidR="008D43A2" w:rsidRPr="007B0F44">
        <w:rPr>
          <w:highlight w:val="yellow"/>
        </w:rPr>
        <w:t>As they each ind</w:t>
      </w:r>
      <w:r w:rsidR="008D43A2" w:rsidRPr="008D43A2">
        <w:rPr>
          <w:highlight w:val="yellow"/>
        </w:rPr>
        <w:t>ex different yet equally important aspects of aging</w:t>
      </w:r>
      <w:r>
        <w:t xml:space="preserve"> from cellular measures</w:t>
      </w:r>
      <w:r w:rsidR="008D43A2">
        <w:t xml:space="preserve">, </w:t>
      </w:r>
      <w:r w:rsidR="008406FB">
        <w:t xml:space="preserve">careful study </w:t>
      </w:r>
      <w:r>
        <w:t xml:space="preserve">using </w:t>
      </w:r>
      <w:r w:rsidR="008406FB">
        <w:t xml:space="preserve">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nationally-representative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 xml:space="preserve">We also perform exploratory analyses to test whether relationships between </w:t>
      </w:r>
      <w:r w:rsidR="008D43A2" w:rsidRPr="008D43A2">
        <w:rPr>
          <w:highlight w:val="yellow"/>
        </w:rPr>
        <w:lastRenderedPageBreak/>
        <w:t>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5E3955F2" w:rsidR="000A073E" w:rsidRDefault="008406FB" w:rsidP="008406FB">
      <w:pPr>
        <w:shd w:val="clear" w:color="auto" w:fill="FFFFFF"/>
        <w:spacing w:line="480" w:lineRule="auto"/>
      </w:pPr>
      <w:r>
        <w:t>Data were collected as part of the Centers for Disease Control and Prevention’s National Health and Nutrition Examination Survey (NHANES). NHANES uses multistep cluster sampling, and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7B0F44">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49&lt;/sup&gt;"},"properties":{"noteIndex":0},"schema":"https://github.com/citation-style-language/schema/raw/master/csl-citation.json"}</w:instrText>
      </w:r>
      <w:r w:rsidR="009D7E28">
        <w:fldChar w:fldCharType="separate"/>
      </w:r>
      <w:r w:rsidR="007B0F44" w:rsidRPr="007B0F44">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w:t>
      </w:r>
      <w:r>
        <w:rPr>
          <w:color w:val="000000"/>
          <w:shd w:val="clear" w:color="auto" w:fill="FFFF00"/>
        </w:rPr>
        <w:lastRenderedPageBreak/>
        <w:t xml:space="preserve">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53539F86"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We chose to use number of live births rather than number of 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7B0F44">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50&lt;/sup&gt;"},"properties":{"noteIndex":0},"schema":"https://github.com/citation-style-language/schema/raw/master/csl-citation.json"}</w:instrText>
      </w:r>
      <w:r w:rsidR="00254B2C" w:rsidRPr="00254B2C">
        <w:rPr>
          <w:highlight w:val="yellow"/>
        </w:rPr>
        <w:fldChar w:fldCharType="separate"/>
      </w:r>
      <w:r w:rsidR="007B0F44" w:rsidRPr="007B0F44">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w:t>
      </w:r>
      <w:r>
        <w:lastRenderedPageBreak/>
        <w:t xml:space="preserve">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44126F28"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7B0F44">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51&lt;/sup&gt;"},"properties":{"noteIndex":0},"schema":"https://github.com/citation-style-language/schema/raw/master/csl-citation.json"}</w:instrText>
      </w:r>
      <w:r w:rsidR="00B418E0">
        <w:fldChar w:fldCharType="separate"/>
      </w:r>
      <w:r w:rsidR="007B0F44" w:rsidRPr="007B0F44">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2F0552C0"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7B0F44">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52&lt;/sup&gt;"},"properties":{"noteIndex":0},"schema":"https://github.com/citation-style-language/schema/raw/master/csl-citation.json"}</w:instrText>
      </w:r>
      <w:r w:rsidR="00B418E0">
        <w:fldChar w:fldCharType="separate"/>
      </w:r>
      <w:r w:rsidR="007B0F44" w:rsidRPr="007B0F44">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4AFFB379"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7B0F44">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7B0F44" w:rsidRPr="007B0F44">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t>
      </w:r>
      <w:r>
        <w:lastRenderedPageBreak/>
        <w:t xml:space="preserve">within the </w:t>
      </w:r>
      <w:proofErr w:type="spellStart"/>
      <w:r>
        <w:t>Mahalanobis</w:t>
      </w:r>
      <w:proofErr w:type="spellEnd"/>
      <w:r>
        <w:t xml:space="preserve"> distance equation</w:t>
      </w:r>
      <w:r w:rsidR="00B66627">
        <w:t xml:space="preserve"> </w:t>
      </w:r>
      <w:r w:rsidR="00B66627">
        <w:fldChar w:fldCharType="begin" w:fldLock="1"/>
      </w:r>
      <w:r w:rsidR="007B0F44">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7B0F44" w:rsidRPr="007B0F44">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4111FE29"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7B0F44">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45&lt;/sup&gt;","plainTextFormattedCitation":"45","previouslyFormattedCitation":"&lt;sup&gt;45&lt;/sup&gt;"},"properties":{"noteIndex":0},"schema":"https://github.com/citation-style-language/schema/raw/master/csl-citation.json"}</w:instrText>
      </w:r>
      <w:r w:rsidR="00B418E0">
        <w:fldChar w:fldCharType="separate"/>
      </w:r>
      <w:r w:rsidR="007B0F44" w:rsidRPr="007B0F44">
        <w:rPr>
          <w:noProof/>
          <w:vertAlign w:val="superscript"/>
        </w:rPr>
        <w:t>45</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43&lt;/sup&gt;","plainTextFormattedCitation":"43","previouslyFormattedCitation":"&lt;sup&gt;43&lt;/sup&gt;"},"properties":{"noteIndex":0},"schema":"https://github.com/citation-style-language/schema/raw/master/csl-citation.json"}</w:instrText>
      </w:r>
      <w:r w:rsidR="00B66627">
        <w:fldChar w:fldCharType="separate"/>
      </w:r>
      <w:r w:rsidR="007B0F44" w:rsidRPr="007B0F44">
        <w:rPr>
          <w:noProof/>
          <w:vertAlign w:val="superscript"/>
        </w:rPr>
        <w:t>43</w:t>
      </w:r>
      <w:r w:rsidR="00B66627">
        <w:fldChar w:fldCharType="end"/>
      </w:r>
      <w:r>
        <w:t xml:space="preserve"> (Eq. 5). Following previous work </w:t>
      </w:r>
      <w:r w:rsidR="00B418E0">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43&lt;/sup&gt;","plainTextFormattedCitation":"43","previouslyFormattedCitation":"&lt;sup&gt;43&lt;/sup&gt;"},"properties":{"noteIndex":0},"schema":"https://github.com/citation-style-language/schema/raw/master/csl-citation.json"}</w:instrText>
      </w:r>
      <w:r w:rsidR="00B418E0">
        <w:fldChar w:fldCharType="separate"/>
      </w:r>
      <w:r w:rsidR="007B0F44" w:rsidRPr="007B0F44">
        <w:rPr>
          <w:noProof/>
          <w:vertAlign w:val="superscript"/>
        </w:rPr>
        <w:t>43</w:t>
      </w:r>
      <w:r w:rsidR="00B418E0">
        <w:fldChar w:fldCharType="end"/>
      </w:r>
      <w:r>
        <w:t>, we formed our reference population from non-pregnant women in NHANES III aged 30-75 (N</w:t>
      </w:r>
      <w:r w:rsidR="00B66627">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5F46A758"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43,44&lt;/sup&gt;","plainTextFormattedCitation":"43,44","previouslyFormattedCitation":"&lt;sup&gt;43,44&lt;/sup&gt;"},"properties":{"noteIndex":0},"schema":"https://github.com/citation-style-language/schema/raw/master/csl-citation.json"}</w:instrText>
      </w:r>
      <w:r w:rsidR="00B418E0">
        <w:fldChar w:fldCharType="separate"/>
      </w:r>
      <w:r w:rsidR="007B0F44" w:rsidRPr="007B0F44">
        <w:rPr>
          <w:noProof/>
          <w:vertAlign w:val="superscript"/>
        </w:rPr>
        <w:t>43,44</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w:t>
      </w:r>
      <w:r>
        <w:lastRenderedPageBreak/>
        <w:t>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7B0F44">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44&lt;/sup&gt;","plainTextFormattedCitation":"44","previouslyFormattedCitation":"&lt;sup&gt;44&lt;/sup&gt;"},"properties":{"noteIndex":0},"schema":"https://github.com/citation-style-language/schema/raw/master/csl-citation.json"}</w:instrText>
      </w:r>
      <w:r w:rsidR="00B66627">
        <w:fldChar w:fldCharType="separate"/>
      </w:r>
      <w:r w:rsidR="007B0F44" w:rsidRPr="007B0F44">
        <w:rPr>
          <w:noProof/>
          <w:vertAlign w:val="superscript"/>
        </w:rPr>
        <w:t>44</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1B3FAC6E"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7B0F44">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54&lt;/sup&gt;"},"properties":{"noteIndex":0},"schema":"https://github.com/citation-style-language/schema/raw/master/csl-citation.json"}</w:instrText>
      </w:r>
      <w:r w:rsidRPr="007466FC">
        <w:rPr>
          <w:color w:val="000000"/>
          <w:highlight w:val="yellow"/>
        </w:rPr>
        <w:fldChar w:fldCharType="separate"/>
      </w:r>
      <w:r w:rsidR="007B0F44" w:rsidRPr="007B0F44">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lastRenderedPageBreak/>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2BC2DD56" w:rsidR="000A073E" w:rsidRDefault="008406FB" w:rsidP="008406FB">
      <w:pPr>
        <w:shd w:val="clear" w:color="auto" w:fill="FFFFFF"/>
        <w:spacing w:line="480" w:lineRule="auto"/>
      </w:pPr>
      <w:r>
        <w:t xml:space="preserve">Self-reported race/ethnicity </w:t>
      </w:r>
      <w:r w:rsidR="00B418E0">
        <w:fldChar w:fldCharType="begin" w:fldLock="1"/>
      </w:r>
      <w:r w:rsidR="007B0F44">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55&lt;/sup&gt;"},"properties":{"noteIndex":0},"schema":"https://github.com/citation-style-language/schema/raw/master/csl-citation.json"}</w:instrText>
      </w:r>
      <w:r w:rsidR="00B418E0">
        <w:fldChar w:fldCharType="separate"/>
      </w:r>
      <w:r w:rsidR="007B0F44" w:rsidRPr="007B0F44">
        <w:rPr>
          <w:noProof/>
          <w:vertAlign w:val="superscript"/>
        </w:rPr>
        <w:t>55</w:t>
      </w:r>
      <w:r w:rsidR="00B418E0">
        <w:fldChar w:fldCharType="end"/>
      </w:r>
      <w:r>
        <w:t>, socioeconomic status (SES</w:t>
      </w:r>
      <w:r w:rsidR="009D7E28">
        <w:t xml:space="preserve">) </w:t>
      </w:r>
      <w:r w:rsidR="009D7E28">
        <w:fldChar w:fldCharType="begin" w:fldLock="1"/>
      </w:r>
      <w:r w:rsidR="007B0F44">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56,57&lt;/sup&gt;"},"properties":{"noteIndex":0},"schema":"https://github.com/citation-style-language/schema/raw/master/csl-citation.json"}</w:instrText>
      </w:r>
      <w:r w:rsidR="009D7E28">
        <w:fldChar w:fldCharType="separate"/>
      </w:r>
      <w:r w:rsidR="007B0F44" w:rsidRPr="007B0F44">
        <w:rPr>
          <w:noProof/>
          <w:vertAlign w:val="superscript"/>
        </w:rPr>
        <w:t>56,57</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7B0F44">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58&lt;/sup&gt;"},"properties":{"noteIndex":0},"schema":"https://github.com/citation-style-language/schema/raw/master/csl-citation.json"}</w:instrText>
      </w:r>
      <w:r w:rsidR="00B418E0">
        <w:fldChar w:fldCharType="separate"/>
      </w:r>
      <w:r w:rsidR="007B0F44" w:rsidRPr="007B0F44">
        <w:rPr>
          <w:noProof/>
          <w:vertAlign w:val="superscript"/>
        </w:rPr>
        <w:t>58</w:t>
      </w:r>
      <w:r w:rsidR="00B418E0">
        <w:fldChar w:fldCharType="end"/>
      </w:r>
      <w:r>
        <w:t>, our models included both linear and quadratic terms for BMI. On the basis of responses to a computer-assisted questionnaire on smoking habits, women were classified as never, past, or current smokers. To better isolate the effect of parity and biological age, our primary models controlled for the aforementioned covariates.</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1"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79F3983D" w:rsidR="001D4FCD" w:rsidRPr="001D4FCD" w:rsidRDefault="008406FB" w:rsidP="008406FB">
      <w:pPr>
        <w:shd w:val="clear" w:color="auto" w:fill="FFFFFF"/>
        <w:spacing w:line="480" w:lineRule="auto"/>
        <w:rPr>
          <w:highlight w:val="yellow"/>
        </w:rPr>
      </w:pPr>
      <w:r>
        <w:lastRenderedPageBreak/>
        <w:t>We followed all NHCS guidelines for the analysis of NHANES data</w:t>
      </w:r>
      <w:r w:rsidR="00B418E0">
        <w:t xml:space="preserve"> </w:t>
      </w:r>
      <w:r w:rsidR="00B418E0">
        <w:fldChar w:fldCharType="begin" w:fldLock="1"/>
      </w:r>
      <w:r w:rsidR="007B0F44">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59&lt;/sup&gt;"},"properties":{"noteIndex":0},"schema":"https://github.com/citation-style-language/schema/raw/master/csl-citation.json"}</w:instrText>
      </w:r>
      <w:r w:rsidR="00B418E0">
        <w:fldChar w:fldCharType="separate"/>
      </w:r>
      <w:r w:rsidR="007B0F44" w:rsidRPr="007B0F44">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7B0F44">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60,61&lt;/sup&gt;"},"properties":{"noteIndex":0},"schema":"https://github.com/citation-style-language/schema/raw/master/csl-citation.json"}</w:instrText>
      </w:r>
      <w:r w:rsidR="00B418E0">
        <w:fldChar w:fldCharType="separate"/>
      </w:r>
      <w:r w:rsidR="007B0F44" w:rsidRPr="007B0F44">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w:commentRangeStart w:id="2"/>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w:commentRangeEnd w:id="2"/>
          <m:r>
            <m:rPr>
              <m:sty m:val="p"/>
            </m:rPr>
            <w:rPr>
              <w:rStyle w:val="CommentReference"/>
            </w:rPr>
            <w:commentReference w:id="2"/>
          </m:r>
        </m:oMath>
      </m:oMathPara>
    </w:p>
    <w:p w14:paraId="55ED7858" w14:textId="77777777" w:rsidR="00093C28" w:rsidRDefault="00093C28" w:rsidP="008406FB">
      <w:pPr>
        <w:shd w:val="clear" w:color="auto" w:fill="FFFFFF"/>
        <w:spacing w:line="480" w:lineRule="auto"/>
      </w:pPr>
    </w:p>
    <w:p w14:paraId="0621BD80" w14:textId="114303FF"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DA7505">
        <w:rPr>
          <w:highlight w:val="yellow"/>
        </w:rPr>
        <w:t xml:space="preserve"> for each analytical subset</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7B0F44">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62&lt;/sup&gt;"},"properties":{"noteIndex":0},"schema":"https://github.com/citation-style-language/schema/raw/master/csl-citation.json"}</w:instrText>
      </w:r>
      <w:r w:rsidR="006E24C6">
        <w:rPr>
          <w:highlight w:val="yellow"/>
        </w:rPr>
        <w:fldChar w:fldCharType="separate"/>
      </w:r>
      <w:r w:rsidR="007B0F44" w:rsidRPr="007B0F44">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63104C71"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w:t>
      </w:r>
      <w:r w:rsidR="00D71BB2">
        <w:rPr>
          <w:color w:val="000000"/>
          <w:shd w:val="clear" w:color="auto" w:fill="FFFF00"/>
        </w:rPr>
        <w:t>,</w:t>
      </w:r>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09D03BBA"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w:t>
      </w:r>
      <w:r>
        <w:lastRenderedPageBreak/>
        <w:t xml:space="preserve">fitted curve, while a negative quadratic effect would suggest a concave shape to the fitted curve. </w:t>
      </w:r>
      <w:r w:rsidRPr="00B71895">
        <w:rPr>
          <w:highlight w:val="yellow"/>
        </w:rPr>
        <w:t xml:space="preserve">As prior work suggests that costs of reproduction should be the most apparent after menopause </w:t>
      </w:r>
      <w:r w:rsidR="00BD06AD" w:rsidRPr="00B71895">
        <w:rPr>
          <w:highlight w:val="yellow"/>
        </w:rPr>
        <w:fldChar w:fldCharType="begin" w:fldLock="1"/>
      </w:r>
      <w:r w:rsidR="00555A7C" w:rsidRPr="00B71895">
        <w:rPr>
          <w:highlight w:val="yellow"/>
        </w:rPr>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48,63&lt;/sup&gt;","plainTextFormattedCitation":"48,63","previouslyFormattedCitation":"&lt;sup&gt;48,63&lt;/sup&gt;"},"properties":{"noteIndex":0},"schema":"https://github.com/citation-style-language/schema/raw/master/csl-citation.json"}</w:instrText>
      </w:r>
      <w:r w:rsidR="00BD06AD" w:rsidRPr="00B71895">
        <w:rPr>
          <w:highlight w:val="yellow"/>
        </w:rPr>
        <w:fldChar w:fldCharType="separate"/>
      </w:r>
      <w:r w:rsidR="007B0F44" w:rsidRPr="00B71895">
        <w:rPr>
          <w:noProof/>
          <w:highlight w:val="yellow"/>
          <w:vertAlign w:val="superscript"/>
        </w:rPr>
        <w:t>48,63</w:t>
      </w:r>
      <w:r w:rsidR="00BD06AD" w:rsidRPr="00B71895">
        <w:rPr>
          <w:highlight w:val="yellow"/>
        </w:rPr>
        <w:fldChar w:fldCharType="end"/>
      </w:r>
      <w:r w:rsidRPr="00B71895">
        <w:rPr>
          <w:highlight w:val="yellow"/>
        </w:rPr>
        <w:t xml:space="preserve">, </w:t>
      </w:r>
      <w:r w:rsidR="009C2E93" w:rsidRPr="00B71895">
        <w:rPr>
          <w:highlight w:val="yellow"/>
        </w:rPr>
        <w:t xml:space="preserve">models were </w:t>
      </w:r>
      <w:commentRangeStart w:id="3"/>
      <w:r w:rsidR="009C2E93" w:rsidRPr="00B71895">
        <w:rPr>
          <w:highlight w:val="yellow"/>
        </w:rPr>
        <w:t xml:space="preserve">estimated </w:t>
      </w:r>
      <w:r w:rsidR="00B71895" w:rsidRPr="00B71895">
        <w:rPr>
          <w:highlight w:val="yellow"/>
        </w:rPr>
        <w:t>separately</w:t>
      </w:r>
      <w:r w:rsidR="009C2E93" w:rsidRPr="00B71895">
        <w:rPr>
          <w:highlight w:val="yellow"/>
        </w:rPr>
        <w:t xml:space="preserve"> premenopausal and postmenopausal women</w:t>
      </w:r>
      <w:commentRangeEnd w:id="3"/>
      <w:r w:rsidR="008F1211">
        <w:rPr>
          <w:rStyle w:val="CommentReference"/>
        </w:rPr>
        <w:commentReference w:id="3"/>
      </w:r>
      <w:r w:rsidR="009C2E93" w:rsidRPr="00B71895">
        <w:rPr>
          <w:highlight w:val="yellow"/>
        </w:rPr>
        <w:t>.</w:t>
      </w:r>
      <w:r w:rsidR="009C2E93">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040712E7" w:rsidR="000A073E" w:rsidRDefault="008406FB" w:rsidP="008406FB">
      <w:pPr>
        <w:shd w:val="clear" w:color="auto" w:fill="FFFFFF"/>
        <w:spacing w:line="480" w:lineRule="auto"/>
      </w:pPr>
      <w:commentRangeStart w:id="5"/>
      <w:commentRangeStart w:id="6"/>
      <w:r>
        <w:t xml:space="preserve">Figure </w:t>
      </w:r>
      <w:r w:rsidR="00A949FD">
        <w:t>4</w:t>
      </w:r>
      <w:r>
        <w:t xml:space="preserve"> was generated using Stata through post-estimation marginal standardization postestimation commands in Stata for regressions adjusting for the distribution of other covariates </w:t>
      </w:r>
      <w:commentRangeEnd w:id="5"/>
      <w:r w:rsidR="00236A18">
        <w:rPr>
          <w:rStyle w:val="CommentReference"/>
        </w:rPr>
        <w:commentReference w:id="5"/>
      </w:r>
      <w:commentRangeEnd w:id="6"/>
      <w:r w:rsidR="002D5B28">
        <w:rPr>
          <w:rStyle w:val="CommentReference"/>
        </w:rPr>
        <w:commentReference w:id="6"/>
      </w:r>
      <w:r w:rsidR="00BD06AD">
        <w:fldChar w:fldCharType="begin" w:fldLock="1"/>
      </w:r>
      <w:r w:rsidR="007B0F44">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64&lt;/sup&gt;"},"properties":{"noteIndex":0},"schema":"https://github.com/citation-style-language/schema/raw/master/csl-citation.json"}</w:instrText>
      </w:r>
      <w:r w:rsidR="00BD06AD">
        <w:fldChar w:fldCharType="separate"/>
      </w:r>
      <w:r w:rsidR="007B0F44" w:rsidRPr="007B0F44">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 xml:space="preserve">For each measure, this presents the difference between </w:t>
      </w:r>
      <w:r w:rsidR="009C2E93">
        <w:rPr>
          <w:highlight w:val="yellow"/>
        </w:rPr>
        <w:t>observed biological age</w:t>
      </w:r>
      <w:r w:rsidR="009C2E93" w:rsidRPr="002C57DC">
        <w:rPr>
          <w:highlight w:val="yellow"/>
        </w:rPr>
        <w:t xml:space="preserve"> </w:t>
      </w:r>
      <w:r w:rsidR="002C57DC" w:rsidRPr="002C57DC">
        <w:rPr>
          <w:highlight w:val="yellow"/>
        </w:rPr>
        <w:t xml:space="preserve">and </w:t>
      </w:r>
      <w:r w:rsidR="00A949FD">
        <w:rPr>
          <w:highlight w:val="yellow"/>
        </w:rPr>
        <w:t>biological</w:t>
      </w:r>
      <w:r w:rsidR="002C57DC" w:rsidRPr="002C57DC">
        <w:rPr>
          <w:highlight w:val="yellow"/>
        </w:rPr>
        <w:t xml:space="preserve"> age predicted by </w:t>
      </w:r>
      <w:r w:rsidR="00A949FD">
        <w:rPr>
          <w:highlight w:val="yellow"/>
        </w:rPr>
        <w:t>chronological</w:t>
      </w:r>
      <w:r w:rsidR="00A949FD" w:rsidRPr="002C57DC">
        <w:rPr>
          <w:highlight w:val="yellow"/>
        </w:rPr>
        <w:t xml:space="preserve"> </w:t>
      </w:r>
      <w:r w:rsidR="002C57DC" w:rsidRPr="002C57DC">
        <w:rPr>
          <w:highlight w:val="yellow"/>
        </w:rPr>
        <w:t xml:space="preserve">age (i.e., the residual of </w:t>
      </w:r>
      <w:r w:rsidR="00A949FD">
        <w:rPr>
          <w:highlight w:val="yellow"/>
        </w:rPr>
        <w:t>each biological aging measure</w:t>
      </w:r>
      <w:r w:rsidR="002C57DC" w:rsidRPr="002C57DC">
        <w:rPr>
          <w:highlight w:val="yellow"/>
        </w:rPr>
        <w:t xml:space="preserve"> regressed onto the </w:t>
      </w:r>
      <w:r w:rsidR="00A949FD">
        <w:rPr>
          <w:highlight w:val="yellow"/>
        </w:rPr>
        <w:t>chronological age</w:t>
      </w:r>
      <w:r w:rsidR="002C57DC" w:rsidRPr="002C57DC">
        <w:rPr>
          <w:highlight w:val="yellow"/>
        </w:rPr>
        <w:t>)</w:t>
      </w:r>
      <w:r w:rsidR="002C57DC">
        <w:t xml:space="preserve">. </w:t>
      </w:r>
      <w:r>
        <w:t xml:space="preserve">In all </w:t>
      </w:r>
      <w:r w:rsidR="007466FC">
        <w:t>four</w:t>
      </w:r>
      <w:r>
        <w:t xml:space="preserve"> cases, positive values indicate aging </w:t>
      </w:r>
      <w:r w:rsidR="00A949FD">
        <w:t xml:space="preserve">acceleration </w:t>
      </w:r>
      <w:r>
        <w:t>(</w:t>
      </w:r>
      <w:r w:rsidR="00A949FD">
        <w:t xml:space="preserve">biological </w:t>
      </w:r>
      <w:r>
        <w:t xml:space="preserve">age &gt; </w:t>
      </w:r>
      <w:r w:rsidR="00A949FD">
        <w:t xml:space="preserve">chronological </w:t>
      </w:r>
      <w:r>
        <w:t xml:space="preserve">age) while negative values indicate age </w:t>
      </w:r>
      <w:r w:rsidR="00A949FD">
        <w:t xml:space="preserve">deceleration </w:t>
      </w:r>
      <w:r>
        <w:t>(</w:t>
      </w:r>
      <w:r w:rsidR="00A949FD">
        <w:t xml:space="preserve">biological </w:t>
      </w:r>
      <w:r>
        <w:t xml:space="preserve">age &lt; </w:t>
      </w:r>
      <w:r w:rsidR="00A949FD">
        <w:t xml:space="preserve">chronological </w:t>
      </w:r>
      <w:r>
        <w:t xml:space="preserve">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17AF7C29"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w:t>
      </w:r>
      <w:r>
        <w:lastRenderedPageBreak/>
        <w:t>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analyses, and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premenopausal women only</w:t>
      </w:r>
      <w:r>
        <w:t xml:space="preserve"> since data on months since last birth were not available for any postmenopausal women,. </w:t>
      </w:r>
    </w:p>
    <w:p w14:paraId="2E0DC10A" w14:textId="77777777" w:rsidR="000A073E" w:rsidRDefault="000A073E" w:rsidP="008406FB">
      <w:pPr>
        <w:shd w:val="clear" w:color="auto" w:fill="FFFFFF"/>
        <w:spacing w:line="480" w:lineRule="auto"/>
      </w:pPr>
    </w:p>
    <w:p w14:paraId="60B36217" w14:textId="68A88674" w:rsidR="000A073E" w:rsidRDefault="008406FB" w:rsidP="008406FB">
      <w:pPr>
        <w:shd w:val="clear" w:color="auto" w:fill="FFFFFF"/>
        <w:spacing w:line="480" w:lineRule="auto"/>
        <w:rPr>
          <w:b/>
        </w:rPr>
      </w:pPr>
      <w:r>
        <w:rPr>
          <w:b/>
        </w:rPr>
        <w:t>3. Results</w:t>
      </w:r>
    </w:p>
    <w:p w14:paraId="243B0807" w14:textId="77777777" w:rsidR="00DA7505" w:rsidRDefault="00DA7505" w:rsidP="008406FB">
      <w:pPr>
        <w:shd w:val="clear" w:color="auto" w:fill="FFFFFF"/>
        <w:spacing w:line="480" w:lineRule="auto"/>
        <w:rPr>
          <w:b/>
        </w:rPr>
      </w:pPr>
    </w:p>
    <w:p w14:paraId="569861F9" w14:textId="65EAB6F0" w:rsidR="00DA7505" w:rsidRPr="00B71895" w:rsidRDefault="00DA7505" w:rsidP="00DA7505">
      <w:pPr>
        <w:shd w:val="clear" w:color="auto" w:fill="FFFFFF"/>
        <w:spacing w:line="480" w:lineRule="auto"/>
        <w:rPr>
          <w:i/>
          <w:iCs/>
          <w:highlight w:val="yellow"/>
        </w:rPr>
      </w:pPr>
      <w:r w:rsidRPr="00B71895">
        <w:rPr>
          <w:i/>
          <w:iCs/>
          <w:highlight w:val="yellow"/>
        </w:rPr>
        <w:t>Differences between premenopausal and postmenopausal women</w:t>
      </w:r>
    </w:p>
    <w:p w14:paraId="5CC6F4CE" w14:textId="3DAEB196" w:rsidR="000A073E" w:rsidRDefault="007B2EA2" w:rsidP="008406FB">
      <w:pPr>
        <w:shd w:val="clear" w:color="auto" w:fill="FFFFFF"/>
        <w:spacing w:line="480" w:lineRule="auto"/>
      </w:pPr>
      <w:r w:rsidRPr="00B71895">
        <w:rPr>
          <w:highlight w:val="yellow"/>
        </w:rPr>
        <w:t>Demographic differences and differences in biological age acceleration are presented in Table 1. [</w:t>
      </w:r>
      <w:r>
        <w:t xml:space="preserve"> </w:t>
      </w:r>
      <w:r w:rsidRPr="007B2EA2">
        <w:rPr>
          <w:highlight w:val="green"/>
        </w:rPr>
        <w:t>Have to repeat analyses using survey-adjusted methods for all variables except for the biological age variables, which have already been analyzed using survey-adjusted regressions</w:t>
      </w:r>
      <w:r>
        <w:t xml:space="preserve"> </w:t>
      </w:r>
      <w:r w:rsidRPr="00B71895">
        <w:rPr>
          <w:highlight w:val="yellow"/>
        </w:rPr>
        <w:t>]. When adjusting for demographic differences, premenopausal women exhibited significantly lower LM and KDM biological age acceleration relative to postmenopausal women.</w:t>
      </w:r>
    </w:p>
    <w:p w14:paraId="5E101550" w14:textId="77777777" w:rsidR="00DA7505" w:rsidRDefault="00DA7505" w:rsidP="008406FB">
      <w:pPr>
        <w:shd w:val="clear" w:color="auto" w:fill="FFFFFF"/>
        <w:spacing w:line="480" w:lineRule="auto"/>
      </w:pPr>
    </w:p>
    <w:p w14:paraId="567DC6C0" w14:textId="48C583CF" w:rsidR="003811F0" w:rsidRPr="00B71895" w:rsidRDefault="003811F0" w:rsidP="008406FB">
      <w:pPr>
        <w:shd w:val="clear" w:color="auto" w:fill="FFFFFF"/>
        <w:spacing w:line="480" w:lineRule="auto"/>
        <w:rPr>
          <w:i/>
          <w:iCs/>
          <w:highlight w:val="yellow"/>
        </w:rPr>
      </w:pPr>
      <w:r w:rsidRPr="00B71895">
        <w:rPr>
          <w:i/>
          <w:iCs/>
          <w:highlight w:val="yellow"/>
        </w:rPr>
        <w:t xml:space="preserve">Premenopausal women </w:t>
      </w:r>
    </w:p>
    <w:p w14:paraId="3F3A0098" w14:textId="41725792" w:rsidR="000A073E" w:rsidRPr="00B71895" w:rsidRDefault="009E19FC" w:rsidP="008406FB">
      <w:pPr>
        <w:shd w:val="clear" w:color="auto" w:fill="FFFFFF"/>
        <w:spacing w:line="480" w:lineRule="auto"/>
        <w:rPr>
          <w:highlight w:val="yellow"/>
        </w:rPr>
      </w:pPr>
      <w:r w:rsidRPr="00B71895">
        <w:rPr>
          <w:highlight w:val="yellow"/>
        </w:rPr>
        <w:t>The linear effect of number of live births</w:t>
      </w:r>
      <w:r w:rsidR="009C2E93" w:rsidRPr="00B71895">
        <w:rPr>
          <w:highlight w:val="yellow"/>
        </w:rPr>
        <w:t xml:space="preserve"> and </w:t>
      </w:r>
      <w:ins w:id="7" w:author="Microsoft Office User" w:date="2020-10-19T19:39:00Z">
        <w:r w:rsidR="008F1211">
          <w:rPr>
            <w:highlight w:val="yellow"/>
          </w:rPr>
          <w:t xml:space="preserve">squared term, or </w:t>
        </w:r>
      </w:ins>
      <w:r w:rsidRPr="00B71895">
        <w:rPr>
          <w:highlight w:val="yellow"/>
        </w:rPr>
        <w:t>quadratic effect</w:t>
      </w:r>
      <w:ins w:id="8" w:author="Microsoft Office User" w:date="2020-10-19T19:39:00Z">
        <w:r w:rsidR="008F1211">
          <w:rPr>
            <w:highlight w:val="yellow"/>
          </w:rPr>
          <w:t>,</w:t>
        </w:r>
      </w:ins>
      <w:r w:rsidRPr="00B71895">
        <w:rPr>
          <w:highlight w:val="yellow"/>
        </w:rPr>
        <w:t xml:space="preserve"> of live births</w:t>
      </w:r>
      <w:r w:rsidR="009C2E93" w:rsidRPr="00B71895">
        <w:rPr>
          <w:highlight w:val="yellow"/>
        </w:rPr>
        <w:t xml:space="preserve"> </w:t>
      </w:r>
      <w:r w:rsidR="002D5B28" w:rsidRPr="00B71895">
        <w:rPr>
          <w:highlight w:val="yellow"/>
        </w:rPr>
        <w:t xml:space="preserve">was </w:t>
      </w:r>
      <w:r w:rsidRPr="00B71895">
        <w:rPr>
          <w:highlight w:val="yellow"/>
        </w:rPr>
        <w:t xml:space="preserve">not significant in any primary model </w:t>
      </w:r>
      <w:r w:rsidR="009C2E93" w:rsidRPr="00B71895">
        <w:rPr>
          <w:highlight w:val="yellow"/>
        </w:rPr>
        <w:t xml:space="preserve">in premenopausal women </w:t>
      </w:r>
      <w:r w:rsidRPr="00B71895">
        <w:rPr>
          <w:highlight w:val="yellow"/>
        </w:rPr>
        <w:t>(</w:t>
      </w:r>
      <w:r w:rsidR="002D5B28" w:rsidRPr="00B71895">
        <w:rPr>
          <w:i/>
          <w:iCs/>
          <w:highlight w:val="yellow"/>
        </w:rPr>
        <w:t>n</w:t>
      </w:r>
      <w:r w:rsidR="002D5B28" w:rsidRPr="00B71895">
        <w:rPr>
          <w:highlight w:val="yellow"/>
        </w:rPr>
        <w:t xml:space="preserve"> = 2,166; </w:t>
      </w:r>
      <w:r w:rsidRPr="00B71895">
        <w:rPr>
          <w:highlight w:val="yellow"/>
        </w:rPr>
        <w:t xml:space="preserve">see </w:t>
      </w:r>
      <w:r w:rsidRPr="00B71895">
        <w:rPr>
          <w:b/>
          <w:bCs/>
          <w:highlight w:val="yellow"/>
        </w:rPr>
        <w:t xml:space="preserve">Table </w:t>
      </w:r>
      <w:r w:rsidR="007B2EA2" w:rsidRPr="00B71895">
        <w:rPr>
          <w:b/>
          <w:bCs/>
          <w:highlight w:val="yellow"/>
        </w:rPr>
        <w:t>2</w:t>
      </w:r>
      <w:r w:rsidR="002C760A" w:rsidRPr="00B71895">
        <w:rPr>
          <w:b/>
          <w:bCs/>
          <w:highlight w:val="yellow"/>
        </w:rPr>
        <w:t xml:space="preserve">; Figure </w:t>
      </w:r>
      <w:r w:rsidR="005E5BDB" w:rsidRPr="00B71895">
        <w:rPr>
          <w:b/>
          <w:bCs/>
          <w:highlight w:val="yellow"/>
        </w:rPr>
        <w:t>4</w:t>
      </w:r>
      <w:r w:rsidRPr="00B71895">
        <w:rPr>
          <w:highlight w:val="yellow"/>
        </w:rPr>
        <w:t xml:space="preserve">). </w:t>
      </w:r>
      <w:r w:rsidR="004E19F4" w:rsidRPr="00B71895">
        <w:rPr>
          <w:highlight w:val="yellow"/>
        </w:rPr>
        <w:t>S</w:t>
      </w:r>
      <w:r w:rsidR="008406FB" w:rsidRPr="00B71895">
        <w:rPr>
          <w:highlight w:val="yellow"/>
        </w:rPr>
        <w:t>ample sizes for our sensitivity analyses controlling for chronological age only were slightly larger (</w:t>
      </w:r>
      <w:r w:rsidR="008406FB" w:rsidRPr="00B71895">
        <w:rPr>
          <w:i/>
          <w:highlight w:val="yellow"/>
        </w:rPr>
        <w:t>n</w:t>
      </w:r>
      <w:r w:rsidR="008406FB" w:rsidRPr="00B71895">
        <w:rPr>
          <w:highlight w:val="yellow"/>
        </w:rPr>
        <w:t xml:space="preserve"> = </w:t>
      </w:r>
      <w:r w:rsidR="004E19F4" w:rsidRPr="00B71895">
        <w:rPr>
          <w:highlight w:val="yellow"/>
        </w:rPr>
        <w:t>2,686</w:t>
      </w:r>
      <w:r w:rsidR="008406FB" w:rsidRPr="00B71895">
        <w:rPr>
          <w:highlight w:val="yellow"/>
        </w:rPr>
        <w:t xml:space="preserve">), as less participants were excluded due to missing covariate information. </w:t>
      </w:r>
      <w:r w:rsidR="002C760A" w:rsidRPr="00B71895">
        <w:rPr>
          <w:highlight w:val="yellow"/>
        </w:rPr>
        <w:t xml:space="preserve">Similar to our primary </w:t>
      </w:r>
      <w:r w:rsidR="002C760A" w:rsidRPr="00B71895">
        <w:rPr>
          <w:highlight w:val="yellow"/>
        </w:rPr>
        <w:lastRenderedPageBreak/>
        <w:t>analyses, the main effects of live births (both linear and quadratic terms) were not significant across all measures of biological age (</w:t>
      </w:r>
      <w:r w:rsidR="002C760A" w:rsidRPr="00B71895">
        <w:rPr>
          <w:b/>
          <w:bCs/>
          <w:highlight w:val="yellow"/>
        </w:rPr>
        <w:t xml:space="preserve">Table </w:t>
      </w:r>
      <w:r w:rsidR="007B2EA2" w:rsidRPr="00B71895">
        <w:rPr>
          <w:b/>
          <w:bCs/>
          <w:highlight w:val="yellow"/>
        </w:rPr>
        <w:t>2</w:t>
      </w:r>
      <w:r w:rsidR="002C760A" w:rsidRPr="00B71895">
        <w:rPr>
          <w:highlight w:val="yellow"/>
        </w:rPr>
        <w:t xml:space="preserve">). </w:t>
      </w:r>
      <w:r w:rsidR="008406FB" w:rsidRPr="00B71895">
        <w:rPr>
          <w:highlight w:val="yellow"/>
        </w:rPr>
        <w:t xml:space="preserve">Of the </w:t>
      </w:r>
      <w:r w:rsidR="004E19F4" w:rsidRPr="00B71895">
        <w:rPr>
          <w:highlight w:val="yellow"/>
        </w:rPr>
        <w:t xml:space="preserve">2,166 premenopausal </w:t>
      </w:r>
      <w:r w:rsidR="008406FB" w:rsidRPr="00B71895">
        <w:rPr>
          <w:highlight w:val="yellow"/>
        </w:rPr>
        <w:t xml:space="preserve">women in our primary analyses, data on years since last live birth were available for </w:t>
      </w:r>
      <w:r w:rsidR="004E19F4" w:rsidRPr="00B71895">
        <w:rPr>
          <w:highlight w:val="yellow"/>
        </w:rPr>
        <w:t>1,617</w:t>
      </w:r>
      <w:r w:rsidR="008406FB" w:rsidRPr="00B71895">
        <w:rPr>
          <w:highlight w:val="yellow"/>
        </w:rPr>
        <w:t xml:space="preserve">. The average years since last live birth was </w:t>
      </w:r>
      <w:r w:rsidR="004E19F4" w:rsidRPr="00B71895">
        <w:rPr>
          <w:highlight w:val="yellow"/>
        </w:rPr>
        <w:t>8.87</w:t>
      </w:r>
      <w:r w:rsidR="008406FB" w:rsidRPr="00B71895">
        <w:rPr>
          <w:highlight w:val="yellow"/>
        </w:rPr>
        <w:t xml:space="preserve"> (SE = 0.</w:t>
      </w:r>
      <w:r w:rsidR="004E19F4" w:rsidRPr="00B71895">
        <w:rPr>
          <w:highlight w:val="yellow"/>
        </w:rPr>
        <w:t>19</w:t>
      </w:r>
      <w:r w:rsidR="008406FB" w:rsidRPr="00B71895">
        <w:rPr>
          <w:highlight w:val="yellow"/>
        </w:rPr>
        <w:t xml:space="preserve">). </w:t>
      </w:r>
      <w:r w:rsidR="0069035A" w:rsidRPr="00B71895">
        <w:rPr>
          <w:highlight w:val="yellow"/>
        </w:rPr>
        <w:t>After correcting for multiple comparisons, t</w:t>
      </w:r>
      <w:r w:rsidR="008406FB" w:rsidRPr="00B71895">
        <w:rPr>
          <w:highlight w:val="yellow"/>
        </w:rPr>
        <w:t xml:space="preserve">he main effect of years since last live birth was not significant in any model, nor were any of the interaction terms between years </w:t>
      </w:r>
      <w:r w:rsidR="0069035A" w:rsidRPr="00B71895">
        <w:rPr>
          <w:highlight w:val="yellow"/>
        </w:rPr>
        <w:t>since</w:t>
      </w:r>
      <w:r w:rsidR="008406FB" w:rsidRPr="00B71895">
        <w:rPr>
          <w:highlight w:val="yellow"/>
        </w:rPr>
        <w:t xml:space="preserve"> last live birth and parity (</w:t>
      </w:r>
      <w:r w:rsidR="0069035A" w:rsidRPr="00B71895">
        <w:rPr>
          <w:b/>
          <w:highlight w:val="yellow"/>
        </w:rPr>
        <w:t xml:space="preserve">Table </w:t>
      </w:r>
      <w:r w:rsidR="007B2EA2" w:rsidRPr="00B71895">
        <w:rPr>
          <w:b/>
          <w:highlight w:val="yellow"/>
        </w:rPr>
        <w:t>2</w:t>
      </w:r>
      <w:r w:rsidR="008406FB" w:rsidRPr="00B71895">
        <w:rPr>
          <w:highlight w:val="yellow"/>
        </w:rPr>
        <w:t>).</w:t>
      </w:r>
    </w:p>
    <w:p w14:paraId="4FD0157A" w14:textId="77777777" w:rsidR="0054697D" w:rsidRPr="00B71895" w:rsidRDefault="0054697D" w:rsidP="008406FB">
      <w:pPr>
        <w:shd w:val="clear" w:color="auto" w:fill="FFFFFF"/>
        <w:spacing w:line="480" w:lineRule="auto"/>
        <w:rPr>
          <w:highlight w:val="yellow"/>
        </w:rPr>
      </w:pPr>
    </w:p>
    <w:p w14:paraId="2B5F00B5" w14:textId="680E3162" w:rsidR="0069035A" w:rsidRPr="00B71895" w:rsidRDefault="008406FB" w:rsidP="0069035A">
      <w:pPr>
        <w:shd w:val="clear" w:color="auto" w:fill="FFFFFF"/>
        <w:spacing w:line="480" w:lineRule="auto"/>
        <w:rPr>
          <w:highlight w:val="yellow"/>
        </w:rPr>
      </w:pPr>
      <w:r w:rsidRPr="00B71895">
        <w:rPr>
          <w:highlight w:val="yellow"/>
        </w:rPr>
        <w:t>Our sample size for analyses including months since last live birth (</w:t>
      </w:r>
      <w:r w:rsidRPr="00B71895">
        <w:rPr>
          <w:i/>
          <w:highlight w:val="yellow"/>
        </w:rPr>
        <w:t>n</w:t>
      </w:r>
      <w:r w:rsidRPr="00B71895">
        <w:rPr>
          <w:highlight w:val="yellow"/>
        </w:rP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rsidRPr="00B71895">
        <w:rPr>
          <w:highlight w:val="yellow"/>
        </w:rPr>
        <w:t>7</w:t>
      </w:r>
      <w:r w:rsidRPr="00B71895">
        <w:rPr>
          <w:highlight w:val="yellow"/>
        </w:rPr>
        <w:t xml:space="preserve"> months ago (SE = 0.</w:t>
      </w:r>
      <w:r w:rsidR="006A2045" w:rsidRPr="00B71895">
        <w:rPr>
          <w:highlight w:val="yellow"/>
        </w:rPr>
        <w:t>63</w:t>
      </w:r>
      <w:r w:rsidRPr="00B71895">
        <w:rPr>
          <w:highlight w:val="yellow"/>
        </w:rPr>
        <w:t xml:space="preserve">). </w:t>
      </w:r>
      <w:r w:rsidR="0069035A" w:rsidRPr="00B71895">
        <w:rPr>
          <w:highlight w:val="yellow"/>
        </w:rPr>
        <w:t>After correcting for multiple comparisons, the main effects of months since last live birth and parity was not significant in any model, nor were any of the interaction terms between months since last live birth and parity (</w:t>
      </w:r>
      <w:r w:rsidR="0069035A" w:rsidRPr="00B71895">
        <w:rPr>
          <w:b/>
          <w:highlight w:val="yellow"/>
        </w:rPr>
        <w:t xml:space="preserve">Table </w:t>
      </w:r>
      <w:r w:rsidR="007B2EA2" w:rsidRPr="00B71895">
        <w:rPr>
          <w:b/>
          <w:highlight w:val="yellow"/>
        </w:rPr>
        <w:t>2</w:t>
      </w:r>
      <w:r w:rsidR="0069035A" w:rsidRPr="00B71895">
        <w:rPr>
          <w:highlight w:val="yellow"/>
        </w:rPr>
        <w:t>).</w:t>
      </w:r>
    </w:p>
    <w:p w14:paraId="2E7C6EF4" w14:textId="76AAD7DF" w:rsidR="0069035A" w:rsidRPr="00B71895" w:rsidRDefault="0069035A" w:rsidP="008406FB">
      <w:pPr>
        <w:shd w:val="clear" w:color="auto" w:fill="FFFFFF"/>
        <w:spacing w:line="480" w:lineRule="auto"/>
        <w:rPr>
          <w:highlight w:val="yellow"/>
        </w:rPr>
      </w:pPr>
    </w:p>
    <w:p w14:paraId="516D5A8B" w14:textId="16119B9D" w:rsidR="0069035A" w:rsidRPr="00B71895" w:rsidRDefault="00D534A0" w:rsidP="008406FB">
      <w:pPr>
        <w:shd w:val="clear" w:color="auto" w:fill="FFFFFF"/>
        <w:spacing w:line="480" w:lineRule="auto"/>
        <w:rPr>
          <w:i/>
          <w:iCs/>
          <w:highlight w:val="yellow"/>
        </w:rPr>
      </w:pPr>
      <w:r w:rsidRPr="00B71895">
        <w:rPr>
          <w:i/>
          <w:iCs/>
          <w:highlight w:val="yellow"/>
        </w:rPr>
        <w:t>Postmenopausal women</w:t>
      </w:r>
    </w:p>
    <w:p w14:paraId="6335C6E7" w14:textId="20316049" w:rsidR="0054697D" w:rsidRDefault="009C2E93" w:rsidP="0054697D">
      <w:pPr>
        <w:shd w:val="clear" w:color="auto" w:fill="FFFFFF"/>
        <w:spacing w:line="480" w:lineRule="auto"/>
      </w:pPr>
      <w:r w:rsidRPr="00B71895">
        <w:rPr>
          <w:highlight w:val="yellow"/>
        </w:rPr>
        <w:t xml:space="preserve">Primary models in postmenopausal women revealed a significant linear effect of live births on biological aging indexed by </w:t>
      </w:r>
      <w:r w:rsidR="00D534A0" w:rsidRPr="00B71895">
        <w:rPr>
          <w:highlight w:val="yellow"/>
        </w:rPr>
        <w:t>LM, HD, and AL</w:t>
      </w:r>
      <w:r w:rsidR="00236A18" w:rsidRPr="00B71895">
        <w:rPr>
          <w:highlight w:val="yellow"/>
        </w:rPr>
        <w:t xml:space="preserve">; the linear effect of live births on KDM was not significant after correction for multiple comparisons </w:t>
      </w:r>
      <w:r w:rsidR="0054697D" w:rsidRPr="00B71895">
        <w:rPr>
          <w:highlight w:val="yellow"/>
        </w:rPr>
        <w:t>(</w:t>
      </w:r>
      <w:r w:rsidR="002D5B28" w:rsidRPr="00B71895">
        <w:rPr>
          <w:i/>
          <w:iCs/>
          <w:highlight w:val="yellow"/>
        </w:rPr>
        <w:t>n</w:t>
      </w:r>
      <w:r w:rsidR="002D5B28" w:rsidRPr="00B71895">
        <w:rPr>
          <w:highlight w:val="yellow"/>
        </w:rPr>
        <w:t xml:space="preserve"> = 2,252; </w:t>
      </w:r>
      <w:r w:rsidR="0054697D" w:rsidRPr="00B71895">
        <w:rPr>
          <w:b/>
          <w:bCs/>
          <w:highlight w:val="yellow"/>
        </w:rPr>
        <w:t xml:space="preserve">Table </w:t>
      </w:r>
      <w:r w:rsidR="000C69A4">
        <w:rPr>
          <w:b/>
          <w:bCs/>
          <w:highlight w:val="yellow"/>
        </w:rPr>
        <w:t>3</w:t>
      </w:r>
      <w:r w:rsidR="0054697D" w:rsidRPr="00B71895">
        <w:rPr>
          <w:highlight w:val="yellow"/>
        </w:rPr>
        <w:t xml:space="preserve">). </w:t>
      </w:r>
      <w:r w:rsidRPr="00B71895">
        <w:rPr>
          <w:highlight w:val="yellow"/>
        </w:rPr>
        <w:t xml:space="preserve">After correcting for multiple comparisons, the quadratic effect of parity </w:t>
      </w:r>
      <w:r w:rsidR="00236A18" w:rsidRPr="00B71895">
        <w:rPr>
          <w:highlight w:val="yellow"/>
        </w:rPr>
        <w:t xml:space="preserve">on </w:t>
      </w:r>
      <w:r w:rsidRPr="00B71895">
        <w:rPr>
          <w:highlight w:val="yellow"/>
        </w:rPr>
        <w:t xml:space="preserve">biological aging was significant for </w:t>
      </w:r>
      <w:r w:rsidR="002D5B28" w:rsidRPr="00B71895">
        <w:rPr>
          <w:highlight w:val="yellow"/>
        </w:rPr>
        <w:t>all measures but KDM</w:t>
      </w:r>
      <w:r w:rsidRPr="00B71895">
        <w:rPr>
          <w:highlight w:val="yellow"/>
        </w:rPr>
        <w:t>. Sample sizes for our sensitivity analyses controlling for chronological age only were slightly larger (</w:t>
      </w:r>
      <w:r w:rsidRPr="00B71895">
        <w:rPr>
          <w:i/>
          <w:highlight w:val="yellow"/>
        </w:rPr>
        <w:t>n</w:t>
      </w:r>
      <w:r w:rsidRPr="00B71895">
        <w:rPr>
          <w:highlight w:val="yellow"/>
        </w:rPr>
        <w:t xml:space="preserve"> = 2,498).</w:t>
      </w:r>
      <w:r w:rsidR="0054697D" w:rsidRPr="00B71895">
        <w:rPr>
          <w:highlight w:val="yellow"/>
        </w:rPr>
        <w:t xml:space="preserve"> Similar trends were observed in the first set of sensitivity analyses, wherein the linear effect of live births was significantly associated with LM, HD, and AL</w:t>
      </w:r>
      <w:r w:rsidR="00236A18" w:rsidRPr="00B71895">
        <w:rPr>
          <w:highlight w:val="yellow"/>
        </w:rPr>
        <w:t>.</w:t>
      </w:r>
      <w:r w:rsidR="0054697D" w:rsidRPr="00B71895">
        <w:rPr>
          <w:highlight w:val="yellow"/>
        </w:rPr>
        <w:t xml:space="preserve"> Moreover, the quadratic effect was significant for all four measures, giving rise to the anticipated U-shape for the overall relationship between parity a</w:t>
      </w:r>
      <w:r w:rsidR="00887FF5" w:rsidRPr="00B71895">
        <w:rPr>
          <w:highlight w:val="yellow"/>
        </w:rPr>
        <w:t>n</w:t>
      </w:r>
      <w:r w:rsidR="0054697D" w:rsidRPr="00B71895">
        <w:rPr>
          <w:highlight w:val="yellow"/>
        </w:rPr>
        <w:t>d biological aging (shown in grey on</w:t>
      </w:r>
      <w:r w:rsidR="0054697D" w:rsidRPr="00B71895">
        <w:rPr>
          <w:b/>
          <w:bCs/>
          <w:highlight w:val="yellow"/>
        </w:rPr>
        <w:t xml:space="preserve"> Figure 4</w:t>
      </w:r>
      <w:r w:rsidR="0054697D" w:rsidRPr="00B71895">
        <w:rPr>
          <w:highlight w:val="yellow"/>
        </w:rPr>
        <w:t xml:space="preserve">). Of the 2,252 postmenopausal women in our primary analyses, data on years since last birth were available for 1,970. The average years since last birth was </w:t>
      </w:r>
      <w:r w:rsidR="0054697D" w:rsidRPr="00B71895">
        <w:rPr>
          <w:highlight w:val="yellow"/>
        </w:rPr>
        <w:lastRenderedPageBreak/>
        <w:t>36.09 (SE = 0.25). After correcting for multiple comparisons, the main effect of years since last live birth was not significant in any model, nor were any of the interaction terms between years since last live birth and parity (</w:t>
      </w:r>
      <w:r w:rsidR="0054697D" w:rsidRPr="00B71895">
        <w:rPr>
          <w:b/>
          <w:highlight w:val="yellow"/>
        </w:rPr>
        <w:t xml:space="preserve">Table </w:t>
      </w:r>
      <w:r w:rsidR="000C69A4">
        <w:rPr>
          <w:b/>
          <w:highlight w:val="yellow"/>
        </w:rPr>
        <w:t>3</w:t>
      </w:r>
      <w:r w:rsidR="0054697D" w:rsidRPr="00B71895">
        <w:rPr>
          <w:highlight w:val="yellow"/>
        </w:rPr>
        <w:t>).</w:t>
      </w:r>
    </w:p>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676F5DF3" w:rsidR="000A073E" w:rsidRDefault="008406FB" w:rsidP="00875CA4">
      <w:pPr>
        <w:shd w:val="clear" w:color="auto" w:fill="FFFFFF"/>
        <w:spacing w:line="480" w:lineRule="auto"/>
      </w:pPr>
      <w:r>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nationally-representative sample of US women of reproductive and post-reproductive age. Based on </w:t>
      </w:r>
      <w:r w:rsidR="00875CA4">
        <w:t xml:space="preserve">results of </w:t>
      </w:r>
      <w:r>
        <w:t>prior work, we hypothesized a U-shaped relationship between parity and biological age</w:t>
      </w:r>
      <w:r w:rsidRPr="00555A7C">
        <w:rPr>
          <w:highlight w:val="green"/>
        </w:rPr>
        <w:t xml:space="preserve">. When controlling for lifestyle, health-related, and demographic factors, </w:t>
      </w:r>
      <w:r w:rsidR="001B00C3" w:rsidRPr="00555A7C">
        <w:rPr>
          <w:highlight w:val="green"/>
        </w:rPr>
        <w:t xml:space="preserve">the main effect of </w:t>
      </w:r>
      <w:r w:rsidRPr="00555A7C">
        <w:rPr>
          <w:highlight w:val="green"/>
        </w:rPr>
        <w:t>parity (defined as number of live births) was not significantly associated biological ag</w:t>
      </w:r>
      <w:r w:rsidR="005133A4" w:rsidRPr="00555A7C">
        <w:rPr>
          <w:highlight w:val="green"/>
        </w:rPr>
        <w:t xml:space="preserve">ing </w:t>
      </w:r>
      <w:r w:rsidR="00875CA4" w:rsidRPr="00555A7C">
        <w:rPr>
          <w:highlight w:val="green"/>
        </w:rPr>
        <w:t xml:space="preserve">among premenopausal women. </w:t>
      </w:r>
      <w:r w:rsidR="00AE321D" w:rsidRPr="00555A7C">
        <w:rPr>
          <w:highlight w:val="green"/>
        </w:rPr>
        <w:t xml:space="preserve">By contrast, analyses in </w:t>
      </w:r>
      <w:r w:rsidR="0060008C" w:rsidRPr="00555A7C">
        <w:rPr>
          <w:highlight w:val="green"/>
        </w:rPr>
        <w:t>postmenopausal women</w:t>
      </w:r>
      <w:r w:rsidR="00AE321D" w:rsidRPr="00555A7C">
        <w:rPr>
          <w:highlight w:val="green"/>
        </w:rPr>
        <w:t xml:space="preserve"> revealed the hypothesized U-shape </w:t>
      </w:r>
      <w:r w:rsidR="002144E6" w:rsidRPr="00555A7C">
        <w:rPr>
          <w:highlight w:val="green"/>
        </w:rPr>
        <w:t xml:space="preserve">relationship </w:t>
      </w:r>
      <w:r w:rsidR="00AE321D" w:rsidRPr="00555A7C">
        <w:rPr>
          <w:highlight w:val="green"/>
        </w:rPr>
        <w:t>between parity and biological age, with biological age acceleration reaching a minimum at 2-3 live births and more pronounced aging at either extreme. Notably, this pattern was observed for all four measures, although effects did not remain significant for KDM after controlling for multiple comparisons.</w:t>
      </w:r>
      <w:r w:rsidR="00AE321D">
        <w:t xml:space="preserve"> </w:t>
      </w:r>
      <w:r>
        <w:t>To our knowledge, our study represents the first application of biological age composites indexing system integrity (LM, HD, KDM</w:t>
      </w:r>
      <w:r w:rsidR="007466FC">
        <w:t xml:space="preserve">, </w:t>
      </w:r>
      <w:r w:rsidR="007466FC" w:rsidRPr="007466FC">
        <w:rPr>
          <w:highlight w:val="yellow"/>
        </w:rPr>
        <w:t>AL</w:t>
      </w:r>
      <w:r>
        <w:t xml:space="preserve">) to quantify costs of reproduction in </w:t>
      </w:r>
      <w:r w:rsidR="00175927">
        <w:t xml:space="preserve">both pre- and postmenopausal </w:t>
      </w:r>
      <w:r>
        <w:t xml:space="preserve">women. In what follows, we </w:t>
      </w:r>
      <w:r w:rsidR="00AE321D">
        <w:t xml:space="preserve">situate our results in </w:t>
      </w:r>
      <w:r>
        <w:t>what we view as the most tenable hypotheses</w:t>
      </w:r>
      <w:r w:rsidR="00AE321D">
        <w:t xml:space="preserve"> relating parity to physiological dysregulation and biological aging</w:t>
      </w:r>
      <w:r>
        <w:t xml:space="preserve">. </w:t>
      </w:r>
    </w:p>
    <w:p w14:paraId="7C8ED7D3" w14:textId="6D1399C8" w:rsidR="004563A1" w:rsidRDefault="004563A1" w:rsidP="00875CA4">
      <w:pPr>
        <w:shd w:val="clear" w:color="auto" w:fill="FFFFFF"/>
        <w:spacing w:line="480" w:lineRule="auto"/>
      </w:pPr>
    </w:p>
    <w:p w14:paraId="23FF817F" w14:textId="267A9334" w:rsidR="009920E4" w:rsidRDefault="009920E4" w:rsidP="00875CA4">
      <w:pPr>
        <w:shd w:val="clear" w:color="auto" w:fill="FFFFFF"/>
        <w:spacing w:line="480" w:lineRule="auto"/>
      </w:pPr>
      <w:r w:rsidRPr="00C23873">
        <w:rPr>
          <w:highlight w:val="green"/>
        </w:rPr>
        <w:t xml:space="preserve">According to the reproductive-cell cycle theory of aging, </w:t>
      </w:r>
      <w:r w:rsidR="00887FF5" w:rsidRPr="00C23873">
        <w:rPr>
          <w:highlight w:val="green"/>
        </w:rPr>
        <w:t>the protective forces acting to ensure survival during the reproductive stage of the lifespan are diminished in the post-menopausal period</w:t>
      </w:r>
      <w:r w:rsidR="00555A7C" w:rsidRPr="00C23873">
        <w:rPr>
          <w:highlight w:val="green"/>
        </w:rPr>
        <w:fldChar w:fldCharType="begin" w:fldLock="1"/>
      </w:r>
      <w:r w:rsidR="00555A7C" w:rsidRPr="00C23873">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instrText>
      </w:r>
      <w:r w:rsidR="00555A7C" w:rsidRPr="00C23873">
        <w:rPr>
          <w:highlight w:val="green"/>
        </w:rPr>
        <w:fldChar w:fldCharType="separate"/>
      </w:r>
      <w:r w:rsidR="00555A7C" w:rsidRPr="00C23873">
        <w:rPr>
          <w:noProof/>
          <w:highlight w:val="green"/>
          <w:vertAlign w:val="superscript"/>
        </w:rPr>
        <w:t>48</w:t>
      </w:r>
      <w:r w:rsidR="00555A7C" w:rsidRPr="00C23873">
        <w:rPr>
          <w:highlight w:val="green"/>
        </w:rPr>
        <w:fldChar w:fldCharType="end"/>
      </w:r>
      <w:r w:rsidR="00887FF5" w:rsidRPr="00C23873">
        <w:rPr>
          <w:highlight w:val="green"/>
        </w:rPr>
        <w:t xml:space="preserve">. Changes in </w:t>
      </w:r>
      <w:r w:rsidRPr="00C23873">
        <w:rPr>
          <w:highlight w:val="green"/>
        </w:rPr>
        <w:t xml:space="preserve">hypothalamic-pituitary-gonadal (HPG) axis function associated with menopause are </w:t>
      </w:r>
      <w:r w:rsidR="00887FF5" w:rsidRPr="00C23873">
        <w:rPr>
          <w:highlight w:val="green"/>
        </w:rPr>
        <w:t xml:space="preserve">proposed as </w:t>
      </w:r>
      <w:r w:rsidRPr="00C23873">
        <w:rPr>
          <w:highlight w:val="green"/>
        </w:rPr>
        <w:t xml:space="preserve">the </w:t>
      </w:r>
      <w:r w:rsidR="00887FF5" w:rsidRPr="00C23873">
        <w:rPr>
          <w:highlight w:val="green"/>
        </w:rPr>
        <w:t xml:space="preserve">proximate </w:t>
      </w:r>
      <w:r w:rsidRPr="00C23873">
        <w:rPr>
          <w:highlight w:val="green"/>
        </w:rPr>
        <w:t xml:space="preserve">causes of the increased physiological dysregulation observed in women after they are no longer in their reproductive stage. It is hypothesized that the combination of higher levels of </w:t>
      </w:r>
      <w:r w:rsidRPr="00C23873">
        <w:rPr>
          <w:highlight w:val="green"/>
        </w:rPr>
        <w:lastRenderedPageBreak/>
        <w:t>hypothalamic and pituitary hormones, couple</w:t>
      </w:r>
      <w:r w:rsidR="00504358" w:rsidRPr="00C23873">
        <w:rPr>
          <w:highlight w:val="green"/>
        </w:rPr>
        <w:t>d</w:t>
      </w:r>
      <w:r w:rsidRPr="00C23873">
        <w:rPr>
          <w:highlight w:val="green"/>
        </w:rPr>
        <w:t xml:space="preserve"> with decreases in ovarian hormone production, together contribute to cell-cycle changes that then manifest as morbidity and mortality. Epidemiological and experimental lines of evidence support this hypothesis. Women who experience later menopause are at lower risk of cardiovascular disease, </w:t>
      </w:r>
      <w:r w:rsidR="005C0C04" w:rsidRPr="00C23873">
        <w:rPr>
          <w:highlight w:val="green"/>
        </w:rPr>
        <w:t>osteoporosis</w:t>
      </w:r>
      <w:r w:rsidRPr="00C23873">
        <w:rPr>
          <w:highlight w:val="green"/>
        </w:rPr>
        <w:t>, and cognitive decline</w:t>
      </w:r>
      <w:r w:rsidR="00555A7C" w:rsidRPr="00C23873">
        <w:rPr>
          <w:highlight w:val="green"/>
        </w:rPr>
        <w:t xml:space="preserve"> </w:t>
      </w:r>
      <w:r w:rsidR="00555A7C" w:rsidRPr="00C23873">
        <w:rPr>
          <w:highlight w:val="green"/>
        </w:rPr>
        <w:fldChar w:fldCharType="begin" w:fldLock="1"/>
      </w:r>
      <w:r w:rsidR="00555A7C" w:rsidRPr="00C23873">
        <w:rPr>
          <w:highlight w:val="green"/>
        </w:rPr>
        <w:instrText>ADDIN CSL_CITATION {"citationItems":[{"id":"ITEM-1","itemData":{"DOI":"10.1097/01.ede.0000165392.35273.d4","ISSN":"10443983","PMID":"15951675","abstract":"Background: A later menopause has been associated with a decreased cardiovascular risk but with an increased risk for breast and endometrial cancer. The net effect on mortality is unclear. We determined the association of age at menopause with longevity and with the balance between cardiovascular and cancer mortality. Methods: We analyzed data from a breast cancer screening cohort comprising 12,134 postmenopausal women followed for an average of 17 years. We used Cox proportional hazards models and life tables to calculate the life expectancy of an average Dutch woman at age 50. Results: During 204,024 person-years, there were 2607 deaths, of which 963 were due to cardiovascular diseases and 812 due to cancer. Ischemic heart disease risk decreased with a later menopause (hazard ratio [HR] = 0.98 per year; 95% confidence interval = 0.96-0.99), but the risk of fatal uterine or ovarian cancer increased (1.07 per year; 1.01-1.12). A later menopause was associated with longer overall survival; HR for total mortality was 0.98 per year (0.97-0.99). Life expectancy in women with menopause after age 55 was 2.0 years longer than those with menopause before age 40. Adjustment for potential confounders did not materially change the results. Conclusions: Age-adjusted mortality is reduced 2% with each increasing year of age at menopause. In particular, ischemic heart disease mortality is 2% lower. Although the risk of death from uterine or ovarian cancer is increased by 5%, the net effect of a later menopause is an increased lifespan. Copyright © 2005 by Lippincott Williams &amp; Wilkins.","author":[{"dropping-particle":"","family":"Ossewaarde","given":"Marlies E.","non-dropping-particle":"","parse-names":false,"suffix":""},{"dropping-particle":"","family":"Bots","given":"Michiel L.","non-dropping-particle":"","parse-names":false,"suffix":""},{"dropping-particle":"","family":"Verbeek","given":"André L.M.","non-dropping-particle":"","parse-names":false,"suffix":""},{"dropping-particle":"","family":"Peeters","given":"Petra H.M.","non-dropping-particle":"","parse-names":false,"suffix":""},{"dropping-particle":"","family":"Graaf","given":"Yolanda","non-dropping-particle":"Van Der","parse-names":false,"suffix":""},{"dropping-particle":"","family":"Grobbee","given":"Diederick E.","non-dropping-particle":"","parse-names":false,"suffix":""},{"dropping-particle":"","family":"Schouw","given":"Yvonne T.","non-dropping-particle":"Van Der","parse-names":false,"suffix":""}],"container-title":"Epidemiology","id":"ITEM-1","issue":"4","issued":{"date-parts":[["2005"]]},"page":"556-562","title":"Age at menopause, cause-specific mortality and total life expectancy","type":"article-journal","volume":"16"},"uris":["http://www.mendeley.com/documents/?uuid=9db5879c-7af1-4f79-a2ec-d464c59f6f9b"]}],"mendeley":{"formattedCitation":"&lt;sup&gt;65&lt;/sup&gt;","plainTextFormattedCitation":"65","previouslyFormattedCitation":"&lt;sup&gt;65&lt;/sup&gt;"},"properties":{"noteIndex":0},"schema":"https://github.com/citation-style-language/schema/raw/master/csl-citation.json"}</w:instrText>
      </w:r>
      <w:r w:rsidR="00555A7C" w:rsidRPr="00C23873">
        <w:rPr>
          <w:highlight w:val="green"/>
        </w:rPr>
        <w:fldChar w:fldCharType="separate"/>
      </w:r>
      <w:r w:rsidR="00555A7C" w:rsidRPr="00C23873">
        <w:rPr>
          <w:noProof/>
          <w:highlight w:val="green"/>
          <w:vertAlign w:val="superscript"/>
        </w:rPr>
        <w:t>65</w:t>
      </w:r>
      <w:r w:rsidR="00555A7C" w:rsidRPr="00C23873">
        <w:rPr>
          <w:highlight w:val="green"/>
        </w:rPr>
        <w:fldChar w:fldCharType="end"/>
      </w:r>
      <w:r w:rsidR="005C0C04" w:rsidRPr="00C23873">
        <w:rPr>
          <w:highlight w:val="green"/>
        </w:rPr>
        <w:t>. Premenopausal women who undergo an oophorectomy (surgical removal of one or both ovaries) are at higher risk of these same outcomes</w:t>
      </w:r>
      <w:r w:rsidR="00555A7C" w:rsidRPr="00C23873">
        <w:rPr>
          <w:highlight w:val="green"/>
        </w:rPr>
        <w:fldChar w:fldCharType="begin" w:fldLock="1"/>
      </w:r>
      <w:r w:rsidR="00C23873" w:rsidRPr="00C23873">
        <w:rPr>
          <w:highlight w:val="green"/>
        </w:rPr>
        <w:instrText>ADDIN CSL_CITATION {"citationItems":[{"id":"ITEM-1","itemData":{"DOI":"10.1007/s00018-004-4385-z","ISSN":"1420682X","PMID":"15723166","abstract":"Recent findings from the Women's Health Initiative (WHI) have raised considerable concern over prolonged use of opposed and unopposed oral conjugated equine estrogen (CEE), given the increased risk of serious adverse effects, including stroke and venous thromboembolic complications. Furthermore, results from the WHI Memory Study (WHIMS) indicated that over 5 years of therapy with Prempro impaired performance on global cognitive tests and nearly doubled the risk of dementia. These surprising findings were contradictory to cumulative evidence from basic science, epidemiological and some intervention studies suggesting hormone therapy was cardioprotective and could potentially reduce the risk of dementia. This review paper focuses on the neurobiology of estrogen, summarizing the clinical evidence for neuroprotective and cognition-enhancing efficacy of estrogen. Further, the paper briefly discusses variables that may account for the unexpected findings of WHIMS, and offers suggestions for future research. © Birkhäuser Verlag, Basel, 2005.","author":[{"dropping-particle":"","family":"Gleason","given":"C. E.","non-dropping-particle":"","parse-names":false,"suffix":""},{"dropping-particle":"","family":"Cholerton","given":"B.","non-dropping-particle":"","parse-names":false,"suffix":""},{"dropping-particle":"","family":"Carlsson","given":"C. M.","non-dropping-particle":"","parse-names":false,"suffix":""},{"dropping-particle":"","family":"Johnson","given":"S. C.","non-dropping-particle":"","parse-names":false,"suffix":""},{"dropping-particle":"","family":"Asthana","given":"S.","non-dropping-particle":"","parse-names":false,"suffix":""}],"container-title":"Cellular and Molecular Life Sciences","id":"ITEM-1","issue":"3","issued":{"date-parts":[["2005"]]},"page":"299-312","title":"Neuroprotective effects of female sex steroids in humans: Current controversies and future directions","type":"article-journal","volume":"62"},"uris":["http://www.mendeley.com/documents/?uuid=c13435c8-8285-406a-a583-506aa4597318"]},{"id":"ITEM-2","itemData":{"DOI":"10.1097/AOG.0b013e3181a11c64.Ovarian","author":[{"dropping-particle":"","family":"Parker","given":"William H","non-dropping-particle":"","parse-names":false,"suffix":""},{"dropping-particle":"","family":"Broder","given":"Michael S","non-dropping-particle":"","parse-names":false,"suffix":""},{"dropping-particle":"","family":"Chang","given":"Eunice","non-dropping-particle":"","parse-names":false,"suffix":""},{"dropping-particle":"","family":"Farquhar","given":"Cindy","non-dropping-particle":"","parse-names":false,"suffix":""},{"dropping-particle":"","family":"Liu","given":"Zhimae","non-dropping-particle":"","parse-names":false,"suffix":""},{"dropping-particle":"","family":"Shoupe","given":"Donna","non-dropping-particle":"","parse-names":false,"suffix":""},{"dropping-particle":"","family":"Berek","given":"S","non-dropping-particle":"","parse-names":false,"suffix":""},{"dropping-particle":"","family":"Hankinson","given":"Susan","non-dropping-particle":"","parse-names":false,"suffix":""},{"dropping-particle":"","family":"Manson","given":"Joann E","non-dropping-particle":"","parse-names":false,"suffix":""}],"container-title":"Obstetrics and Gynecology","id":"ITEM-2","issue":"5","issued":{"date-parts":[["2009"]]},"page":"1027-1037","title":"Ovarian conservation at the time of hysterectomy and long-term health outcomes in the Nurses’ Health study","type":"article-journal","volume":"113"},"uris":["http://www.mendeley.com/documents/?uuid=c1725b20-145d-4a8d-a9b3-07e6b7a7254f"]}],"mendeley":{"formattedCitation":"&lt;sup&gt;66,67&lt;/sup&gt;","plainTextFormattedCitation":"66,67","previouslyFormattedCitation":"&lt;sup&gt;66,67&lt;/sup&gt;"},"properties":{"noteIndex":0},"schema":"https://github.com/citation-style-language/schema/raw/master/csl-citation.json"}</w:instrText>
      </w:r>
      <w:r w:rsidR="00555A7C" w:rsidRPr="00C23873">
        <w:rPr>
          <w:highlight w:val="green"/>
        </w:rPr>
        <w:fldChar w:fldCharType="separate"/>
      </w:r>
      <w:r w:rsidR="00555A7C" w:rsidRPr="00C23873">
        <w:rPr>
          <w:noProof/>
          <w:highlight w:val="green"/>
          <w:vertAlign w:val="superscript"/>
        </w:rPr>
        <w:t>66,67</w:t>
      </w:r>
      <w:r w:rsidR="00555A7C" w:rsidRPr="00C23873">
        <w:rPr>
          <w:highlight w:val="green"/>
        </w:rPr>
        <w:fldChar w:fldCharType="end"/>
      </w:r>
      <w:r w:rsidR="005C0C04" w:rsidRPr="00C23873">
        <w:rPr>
          <w:highlight w:val="green"/>
        </w:rPr>
        <w:t>, suggesting the role of HPG axis outputs in modulating these age-related phenotypes. Experimental work manipulating ovarian hormone levels in animal models and observations of women taking hormone replacement therapy also find less age-related decline in hormonal milieus more closely approximating that of the reproductive stage</w:t>
      </w:r>
      <w:r w:rsidR="00C23873" w:rsidRPr="00C23873">
        <w:rPr>
          <w:highlight w:val="green"/>
        </w:rPr>
        <w:t xml:space="preserve"> (reviewed in </w:t>
      </w:r>
      <w:r w:rsidR="00C23873" w:rsidRPr="00C23873">
        <w:rPr>
          <w:highlight w:val="green"/>
        </w:rPr>
        <w:fldChar w:fldCharType="begin" w:fldLock="1"/>
      </w:r>
      <w:r w:rsidR="00ED4070">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instrText>
      </w:r>
      <w:r w:rsidR="00C23873" w:rsidRPr="00C23873">
        <w:rPr>
          <w:highlight w:val="green"/>
        </w:rPr>
        <w:fldChar w:fldCharType="separate"/>
      </w:r>
      <w:r w:rsidR="00C23873" w:rsidRPr="00C23873">
        <w:rPr>
          <w:noProof/>
          <w:highlight w:val="green"/>
          <w:vertAlign w:val="superscript"/>
        </w:rPr>
        <w:t>48</w:t>
      </w:r>
      <w:r w:rsidR="00C23873" w:rsidRPr="00C23873">
        <w:rPr>
          <w:highlight w:val="green"/>
        </w:rPr>
        <w:fldChar w:fldCharType="end"/>
      </w:r>
      <w:r w:rsidR="00C23873" w:rsidRPr="00C23873">
        <w:rPr>
          <w:highlight w:val="green"/>
        </w:rPr>
        <w:t>)</w:t>
      </w:r>
      <w:r w:rsidR="005C0C04" w:rsidRPr="00C23873">
        <w:rPr>
          <w:highlight w:val="green"/>
        </w:rPr>
        <w:t>.</w:t>
      </w:r>
      <w:r w:rsidR="005C0C04">
        <w:t xml:space="preserve"> </w:t>
      </w:r>
    </w:p>
    <w:p w14:paraId="55A20546" w14:textId="04AA44D7" w:rsidR="005C0C04" w:rsidRDefault="005C0C04" w:rsidP="00875CA4">
      <w:pPr>
        <w:shd w:val="clear" w:color="auto" w:fill="FFFFFF"/>
        <w:spacing w:line="480" w:lineRule="auto"/>
      </w:pPr>
    </w:p>
    <w:p w14:paraId="131FA3C8" w14:textId="53C850C6" w:rsidR="005C0C04" w:rsidRDefault="00887FF5" w:rsidP="00875CA4">
      <w:pPr>
        <w:shd w:val="clear" w:color="auto" w:fill="FFFFFF"/>
        <w:spacing w:line="480" w:lineRule="auto"/>
      </w:pPr>
      <w:r>
        <w:t>Several</w:t>
      </w:r>
      <w:r w:rsidR="005C0C04">
        <w:t xml:space="preserve"> findings in the present study support the reproductive-cell cycle theory of aging. </w:t>
      </w:r>
      <w:r>
        <w:t>First is our main finding that links between parity and accelerated biological aging were apparent in only postmenopausal women</w:t>
      </w:r>
      <w:r w:rsidR="0075630D">
        <w:t xml:space="preserve"> (see also </w:t>
      </w:r>
      <w:r w:rsidR="0075630D">
        <w:fldChar w:fldCharType="begin" w:fldLock="1"/>
      </w:r>
      <w:r w:rsidR="007B0F44">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63&lt;/sup&gt;"},"properties":{"noteIndex":0},"schema":"https://github.com/citation-style-language/schema/raw/master/csl-citation.json"}</w:instrText>
      </w:r>
      <w:r w:rsidR="0075630D">
        <w:fldChar w:fldCharType="separate"/>
      </w:r>
      <w:r w:rsidR="007B0F44" w:rsidRPr="007B0F44">
        <w:rPr>
          <w:noProof/>
          <w:vertAlign w:val="superscript"/>
        </w:rPr>
        <w:t>63</w:t>
      </w:r>
      <w:r w:rsidR="0075630D">
        <w:fldChar w:fldCharType="end"/>
      </w:r>
      <w:r w:rsidR="0075630D">
        <w:t>)</w:t>
      </w:r>
      <w:r>
        <w:t>. Second, years since last live birth did not significantly predict biological age acceleration in either pre- or postmenopausal women, nor did months since last live birth among premenopausal women, suggesting that any putative links between biological age and parity are not due to short-term</w:t>
      </w:r>
      <w:r w:rsidR="002144E6">
        <w:t xml:space="preserve"> physiological</w:t>
      </w:r>
      <w:r>
        <w:t xml:space="preserve"> changes associated with pregnancy and breastfeeding</w:t>
      </w:r>
      <w:r w:rsidR="002144E6">
        <w:t>. Third, biological age acceleration was significantly higher in postmenopausal as compared to premenopausal women, as has been reported previously</w:t>
      </w:r>
      <w:r w:rsidR="007B0F44">
        <w:fldChar w:fldCharType="begin" w:fldLock="1"/>
      </w:r>
      <w:r w:rsidR="00C23873">
        <w:instrText>ADDIN CSL_CITATION {"citationItems":[{"id":"ITEM-1","itemData":{"DOI":"10.1073/pnas.1604558113","ISBN":"1604558113","ISSN":"10916490","PMID":"27457926","abstract":"Although epigenetic processes have been linked to aging and disease in other systems, it is not yet known whether they relate to reproductive aging. Recently, we developed a highly accurate epigenetic biomarker of age (known as the \"epigenetic clock\"), which is based on DNA methylation levels. Here we carry out an epigenetic clock analysis of blood, saliva, and buccal epithelium using data from four large studies: the Women's Health Initiative (n = 1,864); Invecchiare nel Chianti (n = 200); Parkinson's disease, Environment, and Genes (n = 256); and the United Kingdom Medical Research Council National Survey of Health and Development (n = 790). We find that increased epigenetic age acceleration in blood is significantly associated with earlier menopause (P = 0.00091), bilateral oophorectomy (P = 0.0018), and a longer time since menopause (P = 0.017). Conversely, epigenetic age acceleration in buccal epithelium and saliva do not relate to age at menopause; however, a higher epigenetic age in saliva is exhibited in women who undergo bilateral oophorectomy (P = 0.0079), while a lower epigenetic age in buccal epithelium was found for womenwho underwentmenopausal hormone therapy (P = 0.00078). Using genetic data, we find evidence of coheritability between age at menopause and epigenetic age acceleration in blood. Using Mendelian randomization analysis, we find that two SNPs that are highly associated with age at menopause exhibit a significant association with epigenetic age acceleration. Overall, our Mendelian randomization approach and other lines of evidence suggest that menopause accelerates epigenetic aging of blood, but mechanistic studieswill be needed to dissect cause-and-effect relationships further.","author":[{"dropping-particle":"","family":"Levine","given":"Morgan E.","non-dropping-particle":"","parse-names":false,"suffix":""},{"dropping-particle":"","family":"Lu","given":"Ake T.","non-dropping-particle":"","parse-names":false,"suffix":""},{"dropping-particle":"","family":"Chen","given":"Brian H.","non-dropping-particle":"","parse-names":false,"suffix":""},{"dropping-particle":"","family":"Hernandez","given":"Dena G.","non-dropping-particle":"","parse-names":false,"suffix":""},{"dropping-particle":"","family":"Singleton","given":"Andrew B.","non-dropping-particle":"","parse-names":false,"suffix":""},{"dropping-particle":"","family":"Ferrucci","given":"Luigi","non-dropping-particle":"","parse-names":false,"suffix":""},{"dropping-particle":"","family":"Bandinelli","given":"Stefania","non-dropping-particle":"","parse-names":false,"suffix":""},{"dropping-particle":"","family":"Salfati","given":"Elias","non-dropping-particle":"","parse-names":false,"suffix":""},{"dropping-particle":"","family":"Manson","given":"Jo Ann E.","non-dropping-particle":"","parse-names":false,"suffix":""},{"dropping-particle":"","family":"Quach","given":"Austin","non-dropping-particle":"","parse-names":false,"suffix":""},{"dropping-particle":"","family":"Kusters","given":"Cynthia D.J.","non-dropping-particle":"","parse-names":false,"suffix":""},{"dropping-particle":"","family":"Kuhi","given":"Diana","non-dropping-particle":"","parse-names":false,"suffix":""},{"dropping-particle":"","family":"Wong","given":"Andrew","non-dropping-particle":"","parse-names":false,"suffix":""},{"dropping-particle":"","family":"Teschendorff","given":"Andrew E.","non-dropping-particle":"","parse-names":false,"suffix":""},{"dropping-particle":"","family":"Widschwendter","given":"Martin","non-dropping-particle":"","parse-names":false,"suffix":""},{"dropping-particle":"","family":"Ritz","given":"Beate R.","non-dropping-particle":"","parse-names":false,"suffix":""},{"dropping-particle":"","family":"Absher","given":"Devin","non-dropping-particle":"","parse-names":false,"suffix":""},{"dropping-particle":"","family":"Assimes","given":"Themistocles L.","non-dropping-particle":"","parse-names":false,"suffix":""},{"dropping-particle":"","family":"Horvath","given":"Steve","non-dropping-particle":"","parse-names":false,"suffix":""}],"container-title":"Proceedings of the National Academy of Sciences of the United States of America","id":"ITEM-1","issue":"33","issued":{"date-parts":[["2016"]]},"page":"9327-9332","title":"Menopause accelerates biological aging","type":"article-journal","volume":"113"},"uris":["http://www.mendeley.com/documents/?uuid=2943839c-eb4f-4913-bca3-34f595d6b108"]}],"mendeley":{"formattedCitation":"&lt;sup&gt;68&lt;/sup&gt;","plainTextFormattedCitation":"68","previouslyFormattedCitation":"&lt;sup&gt;68&lt;/sup&gt;"},"properties":{"noteIndex":0},"schema":"https://github.com/citation-style-language/schema/raw/master/csl-citation.json"}</w:instrText>
      </w:r>
      <w:r w:rsidR="007B0F44">
        <w:fldChar w:fldCharType="separate"/>
      </w:r>
      <w:r w:rsidR="00555A7C" w:rsidRPr="00555A7C">
        <w:rPr>
          <w:noProof/>
          <w:vertAlign w:val="superscript"/>
        </w:rPr>
        <w:t>68</w:t>
      </w:r>
      <w:r w:rsidR="007B0F44">
        <w:fldChar w:fldCharType="end"/>
      </w:r>
      <w:r w:rsidR="002144E6">
        <w:t xml:space="preserve">. </w:t>
      </w:r>
    </w:p>
    <w:p w14:paraId="772B03B6" w14:textId="318599F8" w:rsidR="0075630D" w:rsidRDefault="0075630D" w:rsidP="00875CA4">
      <w:pPr>
        <w:shd w:val="clear" w:color="auto" w:fill="FFFFFF"/>
        <w:spacing w:line="480" w:lineRule="auto"/>
      </w:pPr>
    </w:p>
    <w:p w14:paraId="6D707AA9" w14:textId="332224DB" w:rsidR="0075630D" w:rsidRDefault="0075630D" w:rsidP="00875CA4">
      <w:pPr>
        <w:shd w:val="clear" w:color="auto" w:fill="FFFFFF"/>
        <w:spacing w:line="480" w:lineRule="auto"/>
      </w:pPr>
      <w:r>
        <w:t>Our findings are thus most consistent with an effect between parity and biological aging acceleration that is buffered by premenopausal HPG axis function, and perhaps by other compensatory mechanisms, that cease to function in women’s post-reproductive years. Due to the nature of the data analyzed here, we cannot form specific hypotheses on the precise nature of these mechanisms</w:t>
      </w:r>
      <w:r w:rsidR="00504358">
        <w:t>, and existing data remains inconclusive. For example, the telomerase enzyme involved in protecting telomere integrity is activated by estrogen</w:t>
      </w:r>
      <w:r w:rsidR="00C23873">
        <w:t xml:space="preserve"> </w:t>
      </w:r>
      <w:r w:rsidR="007B0F44">
        <w:fldChar w:fldCharType="begin" w:fldLock="1"/>
      </w:r>
      <w:r w:rsidR="00C23873">
        <w:instrText>ADDIN CSL_CITATION {"citationItems":[{"id":"ITEM-1","itemData":{"ISBN":"8107626524","ISSN":"00085472","PMID":"10606235","abstract":"Telomerase activity is present in most malignant tumors and provides a mechanism for the unlimited potential for division of neoplastic cells. Although telomerase is known to be a regulated enzyme, the factors and mechanisms involved in telomerase regulation are not well understood. In the present study, we examined the effects of estrogen on telomerase activity. Telomerase activity in estrogen receptor (ER)-positive MCF-7 cells was upregulated by the treatment with 17β-estradiol. This activation accompanied up-regulation of the telomerase catalytic subunit, hTERT mRNA. Gel shift assays revealed that the imperfect palindromic estrogen-responsive element in the hTERT promoter specifically binds to ER. Transient expression assays using luciferase reporter plasmids containing various fragments of hTERT promoter showed that this imperfect palindromic estrogen-responsive element is responsible for transcriptional activation by ligand-activated ER. We also found that estrogen activates c-Myc expression in MCF-7 cells and that E- boxes in the hTERT promoter that bind c-Myc/Max play additional roles in estrogen-induced transactivation of hTERT. Estrogen thus activates telomerase via direct and indirect effects on the hTERT promoter. These findings may help elucidate the mechanisms of hormonal control of telomerase activity and aid understanding of the roles of sex steroids in cellular senescence and aging as well as estrogen-induced carcinogenesis.","author":[{"dropping-particle":"","family":"Kyo","given":"Satoru","non-dropping-particle":"","parse-names":false,"suffix":""},{"dropping-particle":"","family":"Takakura","given":"Masahiro","non-dropping-particle":"","parse-names":false,"suffix":""},{"dropping-particle":"","family":"Kanaya","given":"Taro","non-dropping-particle":"","parse-names":false,"suffix":""},{"dropping-particle":"","family":"Zhuo","given":"Wang","non-dropping-particle":"","parse-names":false,"suffix":""},{"dropping-particle":"","family":"Fujimoto","given":"Kohtaro","non-dropping-particle":"","parse-names":false,"suffix":""},{"dropping-particle":"","family":"Nishio","given":"Yukihito","non-dropping-particle":"","parse-names":false,"suffix":""},{"dropping-particle":"","family":"Orimo","given":"Akira","non-dropping-particle":"","parse-names":false,"suffix":""},{"dropping-particle":"","family":"Inoue","given":"Masaki","non-dropping-particle":"","parse-names":false,"suffix":""}],"container-title":"Cancer Research","id":"ITEM-1","issue":"23","issued":{"date-parts":[["1999"]]},"page":"5917-5921","title":"Estrogen activates telomerase","type":"article-journal","volume":"59"},"uris":["http://www.mendeley.com/documents/?uuid=4154f528-baf9-4511-ac8e-731140252cbf"]}],"mendeley":{"formattedCitation":"&lt;sup&gt;69&lt;/sup&gt;","plainTextFormattedCitation":"69","previouslyFormattedCitation":"&lt;sup&gt;69&lt;/sup&gt;"},"properties":{"noteIndex":0},"schema":"https://github.com/citation-style-language/schema/raw/master/csl-citation.json"}</w:instrText>
      </w:r>
      <w:r w:rsidR="007B0F44">
        <w:fldChar w:fldCharType="separate"/>
      </w:r>
      <w:r w:rsidR="00555A7C" w:rsidRPr="00555A7C">
        <w:rPr>
          <w:noProof/>
          <w:vertAlign w:val="superscript"/>
        </w:rPr>
        <w:t>69</w:t>
      </w:r>
      <w:r w:rsidR="007B0F44">
        <w:fldChar w:fldCharType="end"/>
      </w:r>
      <w:r w:rsidR="00504358">
        <w:t>. However, epidemiological studies have observed slower rates of telomere attrition in the years following menopause</w:t>
      </w:r>
      <w:r w:rsidR="00C23873">
        <w:t xml:space="preserve"> </w:t>
      </w:r>
      <w:r w:rsidR="007B0F44">
        <w:fldChar w:fldCharType="begin" w:fldLock="1"/>
      </w:r>
      <w:r w:rsidR="00C23873">
        <w:instrText>ADDIN CSL_CITATION {"citationItems":[{"id":"ITEM-1","itemData":{"DOI":"10.1093/ije/dyv165","ISSN":"14643685","PMID":"26385867","abstract":"Background: A longer leukocyte telomere length (LTL) in women than men has been attributed to a slow rate of LTL attrition in women, perhaps due to high estrogen exposure during the premenopausal period. Methods: To test this premise we performed a longitudinal study (an average follow-up of 12 years) in a subset of the population-based Danish National Twin Registry. Participants consisted of 405 women, aged 37.5 (range 18.0-64.3) years, and 329 men, aged 38.8 (range 18.0-58.5) years, at baseline examination. Results: Women showed a longer LTL [kb ± standard error(SE)] than men (baseline: 7.01 ± 0.03 vs 6.87 ± 0.04; follow-up: 6.79 ± 0.03 vs 6.65 ± 0.03; both P = 0.005). Women displayed deceleration of LTL attrition (bp/years ± SE), as they transitioned from the premenopausal period (20.6 ± 1.0) through the perimenopausal period (16.5 ± 1.3) to the postmenopausal period (15.1 ± 1.7). Age was not associated with LTL attrition in women after statistical control for menopausal status. Men, in contrast, displayed a trend for age-dependent increase in the rate of LTL attrition, which differed significantly from the pattern in women (P for interaction = 0.01).Conclusions: Results indicate that the premenopausal period is expressed in a higher rate of LTL attrition than the postmenopausal period. They further suggest that the sex gap in LTL stems from earlier ages-the period of growth and development. The higher rate of LTL attrition in premenopausal women, we propose, might relate to estrogen-mediated increased turnover of erythrocytes, menstrual bleeding or both.","author":[{"dropping-particle":"","family":"Dalgård","given":"Christine","non-dropping-particle":"","parse-names":false,"suffix":""},{"dropping-particle":"","family":"Benetos","given":"Athanase","non-dropping-particle":"","parse-names":false,"suffix":""},{"dropping-particle":"","family":"Verhulst","given":"Simon","non-dropping-particle":"","parse-names":false,"suffix":""},{"dropping-particle":"","family":"Labat","given":"Carlos","non-dropping-particle":"","parse-names":false,"suffix":""},{"dropping-particle":"","family":"Kark","given":"Jeremy D.","non-dropping-particle":"","parse-names":false,"suffix":""},{"dropping-particle":"","family":"Christensen","given":"Kaare","non-dropping-particle":"","parse-names":false,"suffix":""},{"dropping-particle":"","family":"Kimura","given":"Masayuki","non-dropping-particle":"","parse-names":false,"suffix":""},{"dropping-particle":"","family":"Kyvik","given":"Kirsten Ohm","non-dropping-particle":"","parse-names":false,"suffix":""},{"dropping-particle":"","family":"Aviv","given":"Abraham","non-dropping-particle":"","parse-names":false,"suffix":""}],"container-title":"International Journal of Epidemiology","id":"ITEM-1","issue":"5","issued":{"date-parts":[["2015"]]},"page":"1688-1695","title":"Leukocyte telomere length dynamics in women and men: Menopause vs age effects","type":"article-journal","volume":"44"},"uris":["http://www.mendeley.com/documents/?uuid=3cef89ea-fcd8-4ec7-9f77-14992178d7bf"]}],"mendeley":{"formattedCitation":"&lt;sup&gt;70&lt;/sup&gt;","plainTextFormattedCitation":"70","previouslyFormattedCitation":"&lt;sup&gt;70&lt;/sup&gt;"},"properties":{"noteIndex":0},"schema":"https://github.com/citation-style-language/schema/raw/master/csl-citation.json"}</w:instrText>
      </w:r>
      <w:r w:rsidR="007B0F44">
        <w:fldChar w:fldCharType="separate"/>
      </w:r>
      <w:r w:rsidR="00555A7C" w:rsidRPr="00555A7C">
        <w:rPr>
          <w:noProof/>
          <w:vertAlign w:val="superscript"/>
        </w:rPr>
        <w:t>70</w:t>
      </w:r>
      <w:r w:rsidR="007B0F44">
        <w:fldChar w:fldCharType="end"/>
      </w:r>
      <w:r w:rsidR="00504358">
        <w:t xml:space="preserve">. </w:t>
      </w:r>
      <w:r w:rsidR="002D5B28">
        <w:t xml:space="preserve">[ </w:t>
      </w:r>
      <w:r w:rsidR="002D5B28" w:rsidRPr="002D5B28">
        <w:rPr>
          <w:highlight w:val="green"/>
        </w:rPr>
        <w:t xml:space="preserve">insert one or two more examples </w:t>
      </w:r>
      <w:r w:rsidR="002D5B28" w:rsidRPr="002D5B28">
        <w:rPr>
          <w:highlight w:val="green"/>
        </w:rPr>
        <w:lastRenderedPageBreak/>
        <w:t>suggesting link between HPG axis hormones and changes in system or cellular function – maybe BBB permeability stuff?</w:t>
      </w:r>
      <w:r w:rsidR="002D5B28">
        <w:t xml:space="preserve"> ] </w:t>
      </w:r>
      <w:r w:rsidR="00504358">
        <w:t>Thus</w:t>
      </w:r>
      <w:r w:rsidR="00D8626B">
        <w:t>,</w:t>
      </w:r>
      <w:r w:rsidR="00504358">
        <w:t xml:space="preserve"> it remains unclear how </w:t>
      </w:r>
      <w:r w:rsidR="00D8626B">
        <w:t>changes in ovarian hormones associated with menopause contribute to cellular instability and aging</w:t>
      </w:r>
      <w:r w:rsidR="002D5B28">
        <w:t>.</w:t>
      </w:r>
      <w:r>
        <w:t xml:space="preserve"> </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5A771B8F" w:rsidR="000A073E" w:rsidRDefault="008406FB" w:rsidP="008406FB">
      <w:pPr>
        <w:shd w:val="clear" w:color="auto" w:fill="FFFFFF"/>
        <w:spacing w:line="480" w:lineRule="auto"/>
      </w:pPr>
      <w:r>
        <w:t>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w:t>
      </w:r>
      <w:r w:rsidR="0075630D">
        <w:t xml:space="preserve"> among premenopausal women</w:t>
      </w:r>
      <w:r>
        <w:t xml:space="preserve">,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w:t>
      </w:r>
      <w:r w:rsidR="0075630D">
        <w:t>Though our analyses do not support acute effects of reproduction on biological age acceleration, l</w:t>
      </w:r>
      <w:r>
        <w:t xml:space="preserve">ongitudinal studies, ideally with dense sampling schedules, would better enable us to assess the time scales at which costs of reproduction may be apparent. Frequently sampling women </w:t>
      </w:r>
      <w:r w:rsidR="0075630D">
        <w:t xml:space="preserve">during both their reproductive and post-reproductive years </w:t>
      </w:r>
      <w:r>
        <w:t xml:space="preserve">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w:t>
      </w:r>
      <w:commentRangeStart w:id="9"/>
      <w:r w:rsidR="004F4AC4" w:rsidRPr="004F4AC4">
        <w:rPr>
          <w:highlight w:val="yellow"/>
        </w:rPr>
        <w:t>examinations, leading to altered clinical measures of immune function.</w:t>
      </w:r>
      <w:commentRangeEnd w:id="9"/>
      <w:r w:rsidR="008F1211">
        <w:rPr>
          <w:rStyle w:val="CommentReference"/>
        </w:rPr>
        <w:commentReference w:id="9"/>
      </w:r>
      <w:r w:rsidR="004F4AC4" w:rsidRPr="004F4AC4">
        <w:rPr>
          <w:highlight w:val="yellow"/>
        </w:rPr>
        <w:t xml:space="preserve">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C23873">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71,72&lt;/sup&gt;","plainTextFormattedCitation":"71,72","previouslyFormattedCitation":"&lt;sup&gt;71,72&lt;/sup&gt;"},"properties":{"noteIndex":0},"schema":"https://github.com/citation-style-language/schema/raw/master/csl-citation.json"}</w:instrText>
      </w:r>
      <w:r w:rsidR="00C2335B">
        <w:fldChar w:fldCharType="separate"/>
      </w:r>
      <w:r w:rsidR="00555A7C" w:rsidRPr="00555A7C">
        <w:rPr>
          <w:noProof/>
          <w:vertAlign w:val="superscript"/>
        </w:rPr>
        <w:t>71,72</w:t>
      </w:r>
      <w:r w:rsidR="00C2335B">
        <w:fldChar w:fldCharType="end"/>
      </w:r>
      <w:r>
        <w:t xml:space="preserve">, as well as postnatal </w:t>
      </w:r>
      <w:r>
        <w:lastRenderedPageBreak/>
        <w:t xml:space="preserve">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46442AC6"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C23873">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73&lt;/sup&gt;","plainTextFormattedCitation":"73","previouslyFormattedCitation":"&lt;sup&gt;73&lt;/sup&gt;"},"properties":{"noteIndex":0},"schema":"https://github.com/citation-style-language/schema/raw/master/csl-citation.json"}</w:instrText>
      </w:r>
      <w:r w:rsidR="00C2335B">
        <w:fldChar w:fldCharType="separate"/>
      </w:r>
      <w:r w:rsidR="00555A7C" w:rsidRPr="00555A7C">
        <w:rPr>
          <w:noProof/>
          <w:vertAlign w:val="superscript"/>
        </w:rPr>
        <w:t>73</w:t>
      </w:r>
      <w:r w:rsidR="00C2335B">
        <w:fldChar w:fldCharType="end"/>
      </w:r>
      <w:r>
        <w:t xml:space="preserve">. </w:t>
      </w:r>
      <w:r w:rsidR="00B95B54">
        <w:t>We observed no significant differences in BMI as a function of menopausal status in our sample, which diminishes the likelihood that the association between parity and biological aging in postmenopausal women is driven by differences in body composition. Even so, c</w:t>
      </w:r>
      <w:r>
        <w:t xml:space="preserve">hanges in body mass and adiposity are central to the physiological changes </w:t>
      </w:r>
      <w:r w:rsidR="00B66627">
        <w:t>occurring</w:t>
      </w:r>
      <w:r>
        <w:t xml:space="preserve"> with pregnancy as women begin “metabolizing for two” </w:t>
      </w:r>
      <w:r w:rsidR="00C2335B">
        <w:fldChar w:fldCharType="begin" w:fldLock="1"/>
      </w:r>
      <w:r w:rsidR="00C23873">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74&lt;/sup&gt;","plainTextFormattedCitation":"74","previouslyFormattedCitation":"&lt;sup&gt;74&lt;/sup&gt;"},"properties":{"noteIndex":0},"schema":"https://github.com/citation-style-language/schema/raw/master/csl-citation.json"}</w:instrText>
      </w:r>
      <w:r w:rsidR="00C2335B">
        <w:fldChar w:fldCharType="separate"/>
      </w:r>
      <w:r w:rsidR="00555A7C" w:rsidRPr="00555A7C">
        <w:rPr>
          <w:noProof/>
          <w:vertAlign w:val="superscript"/>
        </w:rPr>
        <w:t>74</w:t>
      </w:r>
      <w:r w:rsidR="00C2335B">
        <w:fldChar w:fldCharType="end"/>
      </w:r>
      <w:r>
        <w:t xml:space="preserve">. Parity is associated with increased central adiposity </w:t>
      </w:r>
      <w:r w:rsidR="00C2335B">
        <w:fldChar w:fldCharType="begin" w:fldLock="1"/>
      </w:r>
      <w:r w:rsidR="00C23873">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75&lt;/sup&gt;","plainTextFormattedCitation":"75","previouslyFormattedCitation":"&lt;sup&gt;75&lt;/sup&gt;"},"properties":{"noteIndex":0},"schema":"https://github.com/citation-style-language/schema/raw/master/csl-citation.json"}</w:instrText>
      </w:r>
      <w:r w:rsidR="00C2335B">
        <w:fldChar w:fldCharType="separate"/>
      </w:r>
      <w:r w:rsidR="00555A7C" w:rsidRPr="00555A7C">
        <w:rPr>
          <w:noProof/>
          <w:vertAlign w:val="superscript"/>
        </w:rPr>
        <w:t>75</w:t>
      </w:r>
      <w:r w:rsidR="00C2335B">
        <w:fldChar w:fldCharType="end"/>
      </w:r>
      <w:r>
        <w:t xml:space="preserve">, and pregnancy-related weight gain can mediate associations between obesity and long-term morbidity </w:t>
      </w:r>
      <w:r w:rsidR="00C2335B">
        <w:fldChar w:fldCharType="begin" w:fldLock="1"/>
      </w:r>
      <w:r w:rsidR="00C23873">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76&lt;/sup&gt;","plainTextFormattedCitation":"76","previouslyFormattedCitation":"&lt;sup&gt;76&lt;/sup&gt;"},"properties":{"noteIndex":0},"schema":"https://github.com/citation-style-language/schema/raw/master/csl-citation.json"}</w:instrText>
      </w:r>
      <w:r w:rsidR="00C2335B">
        <w:fldChar w:fldCharType="separate"/>
      </w:r>
      <w:r w:rsidR="00555A7C" w:rsidRPr="00555A7C">
        <w:rPr>
          <w:noProof/>
          <w:vertAlign w:val="superscript"/>
        </w:rPr>
        <w:t>76</w:t>
      </w:r>
      <w:r w:rsidR="00C2335B">
        <w:fldChar w:fldCharType="end"/>
      </w:r>
      <w:r>
        <w:t xml:space="preserve">. These risks might be reduced by breast-feeding, which acts to mobilize accumulated fat and reset maternal metabolism </w:t>
      </w:r>
      <w:r w:rsidR="00C2335B">
        <w:fldChar w:fldCharType="begin" w:fldLock="1"/>
      </w:r>
      <w:r w:rsidR="00C23873">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77&lt;/sup&gt;","plainTextFormattedCitation":"77","previouslyFormattedCitation":"&lt;sup&gt;77&lt;/sup&gt;"},"properties":{"noteIndex":0},"schema":"https://github.com/citation-style-language/schema/raw/master/csl-citation.json"}</w:instrText>
      </w:r>
      <w:r w:rsidR="00C2335B">
        <w:fldChar w:fldCharType="separate"/>
      </w:r>
      <w:r w:rsidR="00555A7C" w:rsidRPr="00555A7C">
        <w:rPr>
          <w:noProof/>
          <w:vertAlign w:val="superscript"/>
        </w:rPr>
        <w:t>77</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more fully quantify pre- and post-natal factors indexing reproduction-related energetic investment. </w:t>
      </w:r>
    </w:p>
    <w:p w14:paraId="78109A91" w14:textId="35C27EFA" w:rsidR="00511AC6" w:rsidRDefault="00511AC6" w:rsidP="008406FB">
      <w:pPr>
        <w:shd w:val="clear" w:color="auto" w:fill="FFFFFF"/>
        <w:spacing w:line="480" w:lineRule="auto"/>
      </w:pPr>
    </w:p>
    <w:p w14:paraId="018E062E" w14:textId="18FE31EF" w:rsidR="00511AC6" w:rsidRDefault="00511AC6" w:rsidP="008406FB">
      <w:pPr>
        <w:shd w:val="clear" w:color="auto" w:fill="FFFFFF"/>
        <w:spacing w:line="480" w:lineRule="auto"/>
      </w:pPr>
      <w:r>
        <w:t xml:space="preserve">Should HPG axis hormones modulate cellular processes that then affect clinical measures used to create biological age composites, we would hypothesize that current hormone use (whether in the form of hormonal contraceptives in premenopausal women, or hormone replacement therapy in postmenopausal women) would affect biological age and should thus be examined as a predictor. </w:t>
      </w:r>
      <w:r w:rsidR="00B95B54">
        <w:t>Indeed, long-term hormone replacement therapy has been associated with increase</w:t>
      </w:r>
      <w:r w:rsidR="00D8626B">
        <w:t>d</w:t>
      </w:r>
      <w:r w:rsidR="00B95B54">
        <w:t xml:space="preserve"> telomere length in post-menopausal women</w:t>
      </w:r>
      <w:r w:rsidR="007B0F44">
        <w:fldChar w:fldCharType="begin" w:fldLock="1"/>
      </w:r>
      <w:r w:rsidR="00C23873">
        <w:instrText>ADDIN CSL_CITATION {"citationItems":[{"id":"ITEM-1","itemData":{"DOI":"10.3349/ymj.2005.46.4.471","ISSN":"05135796","PMID":"16127770","abstract":"Telomeres undergo attrition with each cell division, and telomere length is associated with age-related diseases and mortality in the elderly. Estrogen can influence the attrition of telomeres by diverse mechanisms. This is a retrospective case control study that investigated the influence of long-term hormone therapy (HT) on telomere length in postmenopausal women. We recruited 130 postmenopausal women from 55 to 69 years of age for this study, and divided them into two groups. The first group included 65 women who had been on estrogen and progesterone therapy for more than five years (HT group). The other group was composed of 65 women matched in age to the HT group who had never had HT (non-HT group). The relative ratios of telomere length of study subjects to a reference DNA from a healthy young female were measured using quantitative PCR. Plasma levels of lipid profiles, total antioxidant status (TAS), C-reactive proteins (CRP), fasting glucose levels, and estradiol levels were measured. Age at menopause, vitamin use, and exercise, alcohol, and cigarette smoking histories were also assessed in a questionnaire. Mean duration (± SD) of HT was 8.4 ± 2.3 years. Prevalence of vitamin use and regular exercise were higher in the HT group than in the non-HT group (p&lt;0.01). Relative telomere length ratios in the HT group were significantly greater than those in the non-HT group (p&lt;0.01). HT was significantly correlated with the relative telomere length ratio in multivariate analysis when potential confounding variables were controlled for (p&lt;0.05). In conclusion, telomere lengths were longer in postmenopausal women who had a history of long-term HT than in postmenopausal women without HT. Long-term HT in postmenopausal women may alleviate telomere attrition.","author":[{"dropping-particle":"","family":"Lee","given":"Duk Chul","non-dropping-particle":"","parse-names":false,"suffix":""},{"dropping-particle":"","family":"Im","given":"Jee Aee","non-dropping-particle":"","parse-names":false,"suffix":""},{"dropping-particle":"","family":"Kim","given":"Jeong Ho","non-dropping-particle":"","parse-names":false,"suffix":""},{"dropping-particle":"","family":"Lee","given":"Hye Ree","non-dropping-particle":"","parse-names":false,"suffix":""},{"dropping-particle":"","family":"Shim","given":"Jae Yong","non-dropping-particle":"","parse-names":false,"suffix":""}],"container-title":"Yonsei Medical Journal","id":"ITEM-1","issue":"4","issued":{"date-parts":[["2005"]]},"page":"471-479","title":"Effect of long-term hormone therapy on telomere length in postmenopausal women","type":"article-journal","volume":"46"},"uris":["http://www.mendeley.com/documents/?uuid=0677b0c6-70ec-4ce6-bdcd-d8570c01c51b"]}],"mendeley":{"formattedCitation":"&lt;sup&gt;78&lt;/sup&gt;","plainTextFormattedCitation":"78","previouslyFormattedCitation":"&lt;sup&gt;78&lt;/sup&gt;"},"properties":{"noteIndex":0},"schema":"https://github.com/citation-style-language/schema/raw/master/csl-citation.json"}</w:instrText>
      </w:r>
      <w:r w:rsidR="007B0F44">
        <w:fldChar w:fldCharType="separate"/>
      </w:r>
      <w:r w:rsidR="00555A7C" w:rsidRPr="00555A7C">
        <w:rPr>
          <w:noProof/>
          <w:vertAlign w:val="superscript"/>
        </w:rPr>
        <w:t>78</w:t>
      </w:r>
      <w:r w:rsidR="007B0F44">
        <w:fldChar w:fldCharType="end"/>
      </w:r>
      <w:r w:rsidR="00B95B54">
        <w:t xml:space="preserve">. </w:t>
      </w:r>
      <w:r w:rsidR="00506A74">
        <w:t xml:space="preserve">Though </w:t>
      </w:r>
      <w:r>
        <w:t xml:space="preserve">NHANES </w:t>
      </w:r>
      <w:r w:rsidR="00506A74">
        <w:t xml:space="preserve">collects data on lifetime patterns of hormonal contraceptive and hormone replacement therapy, it does not collect data on </w:t>
      </w:r>
      <w:r w:rsidR="00506A74" w:rsidRPr="00506A74">
        <w:rPr>
          <w:i/>
          <w:iCs/>
        </w:rPr>
        <w:t xml:space="preserve">current </w:t>
      </w:r>
      <w:r w:rsidR="00506A74">
        <w:t>use. Future studies assessing the feasibility of HPG axis outputs as modulators of biological age acceleration should thus consider effects of current hormone-altering medication use.</w:t>
      </w:r>
    </w:p>
    <w:p w14:paraId="2CB6BE5A" w14:textId="77777777" w:rsidR="000A073E" w:rsidRDefault="000A073E" w:rsidP="008406FB">
      <w:pPr>
        <w:shd w:val="clear" w:color="auto" w:fill="FFFFFF"/>
        <w:spacing w:line="480" w:lineRule="auto"/>
      </w:pPr>
    </w:p>
    <w:p w14:paraId="79B146A7" w14:textId="2B8A8C45" w:rsidR="000A073E" w:rsidRDefault="008406FB" w:rsidP="008406FB">
      <w:pPr>
        <w:shd w:val="clear" w:color="auto" w:fill="FFFFFF"/>
        <w:spacing w:line="480" w:lineRule="auto"/>
      </w:pPr>
      <w:r>
        <w:lastRenderedPageBreak/>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C23873">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79&lt;/sup&gt;","plainTextFormattedCitation":"79","previouslyFormattedCitation":"&lt;sup&gt;79&lt;/sup&gt;"},"properties":{"noteIndex":0},"schema":"https://github.com/citation-style-language/schema/raw/master/csl-citation.json"}</w:instrText>
      </w:r>
      <w:r w:rsidR="009D7E28">
        <w:fldChar w:fldCharType="separate"/>
      </w:r>
      <w:r w:rsidR="00555A7C" w:rsidRPr="00555A7C">
        <w:rPr>
          <w:noProof/>
          <w:vertAlign w:val="superscript"/>
        </w:rPr>
        <w:t>79</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C23873">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80&lt;/sup&gt;","plainTextFormattedCitation":"80","previouslyFormattedCitation":"&lt;sup&gt;80&lt;/sup&gt;"},"properties":{"noteIndex":0},"schema":"https://github.com/citation-style-language/schema/raw/master/csl-citation.json"}</w:instrText>
      </w:r>
      <w:r w:rsidR="00F60069">
        <w:fldChar w:fldCharType="separate"/>
      </w:r>
      <w:r w:rsidR="00555A7C" w:rsidRPr="00555A7C">
        <w:rPr>
          <w:noProof/>
          <w:vertAlign w:val="superscript"/>
        </w:rPr>
        <w:t>80</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C23873">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81&lt;/sup&gt;","plainTextFormattedCitation":"81","previouslyFormattedCitation":"&lt;sup&gt;81&lt;/sup&gt;"},"properties":{"noteIndex":0},"schema":"https://github.com/citation-style-language/schema/raw/master/csl-citation.json"}</w:instrText>
      </w:r>
      <w:r w:rsidR="00F60069">
        <w:fldChar w:fldCharType="separate"/>
      </w:r>
      <w:r w:rsidR="00555A7C" w:rsidRPr="00555A7C">
        <w:rPr>
          <w:noProof/>
          <w:vertAlign w:val="superscript"/>
        </w:rPr>
        <w:t>81</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w:t>
      </w:r>
      <w:r w:rsidR="00B95B54">
        <w:t xml:space="preserve">seven </w:t>
      </w:r>
      <w:r>
        <w:t xml:space="preserve">previous live births. Whereas some studies have indeed examined links between parity and aging in non-Western settings </w:t>
      </w:r>
      <w:r w:rsidR="009D7E28">
        <w:fldChar w:fldCharType="begin" w:fldLock="1"/>
      </w:r>
      <w:r w:rsidR="00C23873">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14,82&lt;/sup&gt;","plainTextFormattedCitation":"14,82","previouslyFormattedCitation":"&lt;sup&gt;14,82&lt;/sup&gt;"},"properties":{"noteIndex":0},"schema":"https://github.com/citation-style-language/schema/raw/master/csl-citation.json"}</w:instrText>
      </w:r>
      <w:r w:rsidR="009D7E28">
        <w:fldChar w:fldCharType="separate"/>
      </w:r>
      <w:r w:rsidR="00555A7C" w:rsidRPr="00555A7C">
        <w:rPr>
          <w:noProof/>
          <w:vertAlign w:val="superscript"/>
        </w:rPr>
        <w:t>14,82</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241AF1D2" w:rsidR="000A073E" w:rsidRDefault="008406FB" w:rsidP="008406FB">
      <w:pPr>
        <w:shd w:val="clear" w:color="auto" w:fill="FFFFFF"/>
        <w:spacing w:line="480" w:lineRule="auto"/>
      </w:pPr>
      <w:r>
        <w:t xml:space="preserve">We analyzed links between parity and different measures of biological aging using a large, nationally-representative epidemiological sample of pre- and post-menopausal women in the United States. </w:t>
      </w:r>
      <w:r w:rsidR="00511AC6" w:rsidRPr="00555A7C">
        <w:rPr>
          <w:highlight w:val="green"/>
        </w:rPr>
        <w:t xml:space="preserve">Our results suggest that parity is associated with accelerated biological age in postmenopausal but not premenopausal women, and that hormone-driven compensatory mechanisms may buffer against physiological dysregulation caused by </w:t>
      </w:r>
      <w:r w:rsidR="008904B8" w:rsidRPr="00555A7C">
        <w:rPr>
          <w:highlight w:val="green"/>
        </w:rPr>
        <w:t>reproduction</w:t>
      </w:r>
      <w:r w:rsidR="00511AC6" w:rsidRPr="00555A7C">
        <w:rPr>
          <w:highlight w:val="green"/>
        </w:rPr>
        <w:t xml:space="preserve"> in premenopausal women. Future work should identify the putative compensatory mechanisms present in premenopausal women that mitigate biological age acceleration.</w:t>
      </w:r>
      <w:r w:rsidR="00511AC6">
        <w:t xml:space="preserve"> Future work should also </w:t>
      </w:r>
      <w:r>
        <w:t>employ longitudinal designs</w:t>
      </w:r>
      <w:r w:rsidR="00511AC6">
        <w:t xml:space="preserve"> and</w:t>
      </w:r>
      <w:r>
        <w:t xml:space="preserve"> collect more detailed data on variables quantifying energetic investment in reproduction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39739BC5" w14:textId="08987D71" w:rsidR="00ED4070" w:rsidRPr="00ED4070" w:rsidRDefault="00DE4B0E" w:rsidP="00ED4070">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ED4070" w:rsidRPr="00ED4070">
        <w:rPr>
          <w:noProof/>
          <w:szCs w:val="24"/>
        </w:rPr>
        <w:t>1.</w:t>
      </w:r>
      <w:r w:rsidR="00ED4070" w:rsidRPr="00ED4070">
        <w:rPr>
          <w:noProof/>
          <w:szCs w:val="24"/>
        </w:rPr>
        <w:tab/>
        <w:t xml:space="preserve">Kennedy, B. K. </w:t>
      </w:r>
      <w:r w:rsidR="00ED4070" w:rsidRPr="00ED4070">
        <w:rPr>
          <w:i/>
          <w:iCs/>
          <w:noProof/>
          <w:szCs w:val="24"/>
        </w:rPr>
        <w:t>et al.</w:t>
      </w:r>
      <w:r w:rsidR="00ED4070" w:rsidRPr="00ED4070">
        <w:rPr>
          <w:noProof/>
          <w:szCs w:val="24"/>
        </w:rPr>
        <w:t xml:space="preserve"> Geroscience: linking aging to chronic disease. </w:t>
      </w:r>
      <w:r w:rsidR="00ED4070" w:rsidRPr="00ED4070">
        <w:rPr>
          <w:i/>
          <w:iCs/>
          <w:noProof/>
          <w:szCs w:val="24"/>
        </w:rPr>
        <w:t>Cell</w:t>
      </w:r>
      <w:r w:rsidR="00ED4070" w:rsidRPr="00ED4070">
        <w:rPr>
          <w:noProof/>
          <w:szCs w:val="24"/>
        </w:rPr>
        <w:t xml:space="preserve"> </w:t>
      </w:r>
      <w:r w:rsidR="00ED4070" w:rsidRPr="00ED4070">
        <w:rPr>
          <w:b/>
          <w:bCs/>
          <w:noProof/>
          <w:szCs w:val="24"/>
        </w:rPr>
        <w:t>159</w:t>
      </w:r>
      <w:r w:rsidR="00ED4070" w:rsidRPr="00ED4070">
        <w:rPr>
          <w:noProof/>
          <w:szCs w:val="24"/>
        </w:rPr>
        <w:t>, 709–713 (2014).</w:t>
      </w:r>
    </w:p>
    <w:p w14:paraId="232B9AA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2.</w:t>
      </w:r>
      <w:r w:rsidRPr="00ED4070">
        <w:rPr>
          <w:noProof/>
          <w:szCs w:val="24"/>
        </w:rPr>
        <w:tab/>
        <w:t xml:space="preserve">Kirkwood, T. B. Understanding the odd science of aging. </w:t>
      </w:r>
      <w:r w:rsidRPr="00ED4070">
        <w:rPr>
          <w:i/>
          <w:iCs/>
          <w:noProof/>
          <w:szCs w:val="24"/>
        </w:rPr>
        <w:t>Cell</w:t>
      </w:r>
      <w:r w:rsidRPr="00ED4070">
        <w:rPr>
          <w:noProof/>
          <w:szCs w:val="24"/>
        </w:rPr>
        <w:t xml:space="preserve"> </w:t>
      </w:r>
      <w:r w:rsidRPr="00ED4070">
        <w:rPr>
          <w:b/>
          <w:bCs/>
          <w:noProof/>
          <w:szCs w:val="24"/>
        </w:rPr>
        <w:t>120</w:t>
      </w:r>
      <w:r w:rsidRPr="00ED4070">
        <w:rPr>
          <w:noProof/>
          <w:szCs w:val="24"/>
        </w:rPr>
        <w:t>, 437–447 (2005).</w:t>
      </w:r>
    </w:p>
    <w:p w14:paraId="5AD7BF9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w:t>
      </w:r>
      <w:r w:rsidRPr="00ED4070">
        <w:rPr>
          <w:noProof/>
          <w:szCs w:val="24"/>
        </w:rPr>
        <w:tab/>
        <w:t xml:space="preserve">Levine, M. E. &amp; Crimmins, E. M. Is 60 the New 50? Examining Changes in Biological Age Over the Past Two Decades. </w:t>
      </w:r>
      <w:r w:rsidRPr="00ED4070">
        <w:rPr>
          <w:i/>
          <w:iCs/>
          <w:noProof/>
          <w:szCs w:val="24"/>
        </w:rPr>
        <w:t>Demography</w:t>
      </w:r>
      <w:r w:rsidRPr="00ED4070">
        <w:rPr>
          <w:noProof/>
          <w:szCs w:val="24"/>
        </w:rPr>
        <w:t xml:space="preserve"> </w:t>
      </w:r>
      <w:r w:rsidRPr="00ED4070">
        <w:rPr>
          <w:b/>
          <w:bCs/>
          <w:noProof/>
          <w:szCs w:val="24"/>
        </w:rPr>
        <w:t>55</w:t>
      </w:r>
      <w:r w:rsidRPr="00ED4070">
        <w:rPr>
          <w:noProof/>
          <w:szCs w:val="24"/>
        </w:rPr>
        <w:t>, 387–402 (2018).</w:t>
      </w:r>
    </w:p>
    <w:p w14:paraId="21DE116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w:t>
      </w:r>
      <w:r w:rsidRPr="00ED4070">
        <w:rPr>
          <w:noProof/>
          <w:szCs w:val="24"/>
        </w:rPr>
        <w:tab/>
        <w:t xml:space="preserve">Kaletsky, R. &amp; Murphy, C. T. The role of insulin/IGF-like signaling in C. elegans longevity and aging. </w:t>
      </w:r>
      <w:r w:rsidRPr="00ED4070">
        <w:rPr>
          <w:i/>
          <w:iCs/>
          <w:noProof/>
          <w:szCs w:val="24"/>
        </w:rPr>
        <w:t>DMM Dis. Model. Mech.</w:t>
      </w:r>
      <w:r w:rsidRPr="00ED4070">
        <w:rPr>
          <w:noProof/>
          <w:szCs w:val="24"/>
        </w:rPr>
        <w:t xml:space="preserve"> </w:t>
      </w:r>
      <w:r w:rsidRPr="00ED4070">
        <w:rPr>
          <w:b/>
          <w:bCs/>
          <w:noProof/>
          <w:szCs w:val="24"/>
        </w:rPr>
        <w:t>3</w:t>
      </w:r>
      <w:r w:rsidRPr="00ED4070">
        <w:rPr>
          <w:noProof/>
          <w:szCs w:val="24"/>
        </w:rPr>
        <w:t>, 415–419 (2010).</w:t>
      </w:r>
    </w:p>
    <w:p w14:paraId="5F4E2E1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w:t>
      </w:r>
      <w:r w:rsidRPr="00ED4070">
        <w:rPr>
          <w:noProof/>
          <w:szCs w:val="24"/>
        </w:rPr>
        <w:tab/>
        <w:t xml:space="preserve">Shigenaga, M. K., Hagen, T. M. &amp; Ames, B. N. Oxidative damage and mitochondrial decay in aging. </w:t>
      </w:r>
      <w:r w:rsidRPr="00ED4070">
        <w:rPr>
          <w:i/>
          <w:iCs/>
          <w:noProof/>
          <w:szCs w:val="24"/>
        </w:rPr>
        <w:t>Proc. Natl. Acad. Sci. U. S. A.</w:t>
      </w:r>
      <w:r w:rsidRPr="00ED4070">
        <w:rPr>
          <w:noProof/>
          <w:szCs w:val="24"/>
        </w:rPr>
        <w:t xml:space="preserve"> </w:t>
      </w:r>
      <w:r w:rsidRPr="00ED4070">
        <w:rPr>
          <w:b/>
          <w:bCs/>
          <w:noProof/>
          <w:szCs w:val="24"/>
        </w:rPr>
        <w:t>91</w:t>
      </w:r>
      <w:r w:rsidRPr="00ED4070">
        <w:rPr>
          <w:noProof/>
          <w:szCs w:val="24"/>
        </w:rPr>
        <w:t>, 10771–10778 (1994).</w:t>
      </w:r>
    </w:p>
    <w:p w14:paraId="554B703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w:t>
      </w:r>
      <w:r w:rsidRPr="00ED4070">
        <w:rPr>
          <w:noProof/>
          <w:szCs w:val="24"/>
        </w:rPr>
        <w:tab/>
        <w:t xml:space="preserve">Franceschi, C. &amp; Campisi, J. Chronic inflammation (Inflammaging) and its potential contribution to age-associated diseases. </w:t>
      </w:r>
      <w:r w:rsidRPr="00ED4070">
        <w:rPr>
          <w:i/>
          <w:iCs/>
          <w:noProof/>
          <w:szCs w:val="24"/>
        </w:rPr>
        <w:t>Journals Gerontol. - Ser. A Biol. Sci. Med. Sci.</w:t>
      </w:r>
      <w:r w:rsidRPr="00ED4070">
        <w:rPr>
          <w:noProof/>
          <w:szCs w:val="24"/>
        </w:rPr>
        <w:t xml:space="preserve"> </w:t>
      </w:r>
      <w:r w:rsidRPr="00ED4070">
        <w:rPr>
          <w:b/>
          <w:bCs/>
          <w:noProof/>
          <w:szCs w:val="24"/>
        </w:rPr>
        <w:t>69</w:t>
      </w:r>
      <w:r w:rsidRPr="00ED4070">
        <w:rPr>
          <w:noProof/>
          <w:szCs w:val="24"/>
        </w:rPr>
        <w:t>, S4–S9 (2014).</w:t>
      </w:r>
    </w:p>
    <w:p w14:paraId="4A1BCBF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w:t>
      </w:r>
      <w:r w:rsidRPr="00ED4070">
        <w:rPr>
          <w:noProof/>
          <w:szCs w:val="24"/>
        </w:rPr>
        <w:tab/>
        <w:t xml:space="preserve">Horvath, S. &amp; Raj, K. DNA methylation-based biomarkers and the epigenetic clock theory of ageing. </w:t>
      </w:r>
      <w:r w:rsidRPr="00ED4070">
        <w:rPr>
          <w:i/>
          <w:iCs/>
          <w:noProof/>
          <w:szCs w:val="24"/>
        </w:rPr>
        <w:t>Nat Rev Genet</w:t>
      </w:r>
      <w:r w:rsidRPr="00ED4070">
        <w:rPr>
          <w:noProof/>
          <w:szCs w:val="24"/>
        </w:rPr>
        <w:t xml:space="preserve"> </w:t>
      </w:r>
      <w:r w:rsidRPr="00ED4070">
        <w:rPr>
          <w:b/>
          <w:bCs/>
          <w:noProof/>
          <w:szCs w:val="24"/>
        </w:rPr>
        <w:t>19</w:t>
      </w:r>
      <w:r w:rsidRPr="00ED4070">
        <w:rPr>
          <w:noProof/>
          <w:szCs w:val="24"/>
        </w:rPr>
        <w:t>, 371–384 (2018).</w:t>
      </w:r>
    </w:p>
    <w:p w14:paraId="276D67A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8.</w:t>
      </w:r>
      <w:r w:rsidRPr="00ED4070">
        <w:rPr>
          <w:noProof/>
          <w:szCs w:val="24"/>
        </w:rPr>
        <w:tab/>
        <w:t xml:space="preserve">Sanders, J. L. &amp; Newman, A. B. Telomere length in epidemiology: A biomarker of aging, age-related disease, both, or neither? </w:t>
      </w:r>
      <w:r w:rsidRPr="00ED4070">
        <w:rPr>
          <w:i/>
          <w:iCs/>
          <w:noProof/>
          <w:szCs w:val="24"/>
        </w:rPr>
        <w:t>Epidemiol. Rev.</w:t>
      </w:r>
      <w:r w:rsidRPr="00ED4070">
        <w:rPr>
          <w:noProof/>
          <w:szCs w:val="24"/>
        </w:rPr>
        <w:t xml:space="preserve"> </w:t>
      </w:r>
      <w:r w:rsidRPr="00ED4070">
        <w:rPr>
          <w:b/>
          <w:bCs/>
          <w:noProof/>
          <w:szCs w:val="24"/>
        </w:rPr>
        <w:t>35</w:t>
      </w:r>
      <w:r w:rsidRPr="00ED4070">
        <w:rPr>
          <w:noProof/>
          <w:szCs w:val="24"/>
        </w:rPr>
        <w:t>, 112–131 (2013).</w:t>
      </w:r>
    </w:p>
    <w:p w14:paraId="2B2D403D"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9.</w:t>
      </w:r>
      <w:r w:rsidRPr="00ED4070">
        <w:rPr>
          <w:noProof/>
          <w:szCs w:val="24"/>
        </w:rPr>
        <w:tab/>
        <w:t xml:space="preserve">United Nations. </w:t>
      </w:r>
      <w:r w:rsidRPr="00ED4070">
        <w:rPr>
          <w:i/>
          <w:iCs/>
          <w:noProof/>
          <w:szCs w:val="24"/>
        </w:rPr>
        <w:t>World Population Prospects 2019</w:t>
      </w:r>
      <w:r w:rsidRPr="00ED4070">
        <w:rPr>
          <w:noProof/>
          <w:szCs w:val="24"/>
        </w:rPr>
        <w:t xml:space="preserve">. </w:t>
      </w:r>
      <w:r w:rsidRPr="00ED4070">
        <w:rPr>
          <w:i/>
          <w:iCs/>
          <w:noProof/>
          <w:szCs w:val="24"/>
        </w:rPr>
        <w:t>Department of Economic and Social Affairs. World Population Prospects 2019.</w:t>
      </w:r>
      <w:r w:rsidRPr="00ED4070">
        <w:rPr>
          <w:noProof/>
          <w:szCs w:val="24"/>
        </w:rPr>
        <w:t xml:space="preserve"> (2019).</w:t>
      </w:r>
    </w:p>
    <w:p w14:paraId="0206393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10.</w:t>
      </w:r>
      <w:r w:rsidRPr="00ED4070">
        <w:rPr>
          <w:noProof/>
          <w:szCs w:val="24"/>
        </w:rPr>
        <w:tab/>
        <w:t xml:space="preserve">Valdes, A, M. </w:t>
      </w:r>
      <w:r w:rsidRPr="00ED4070">
        <w:rPr>
          <w:i/>
          <w:iCs/>
          <w:noProof/>
          <w:szCs w:val="24"/>
        </w:rPr>
        <w:t>et al.</w:t>
      </w:r>
      <w:r w:rsidRPr="00ED4070">
        <w:rPr>
          <w:noProof/>
          <w:szCs w:val="24"/>
        </w:rPr>
        <w:t xml:space="preserve"> Obesity, cigarette smoking, and telomere length in women. </w:t>
      </w:r>
      <w:r w:rsidRPr="00ED4070">
        <w:rPr>
          <w:i/>
          <w:iCs/>
          <w:noProof/>
          <w:szCs w:val="24"/>
        </w:rPr>
        <w:t>Lancet</w:t>
      </w:r>
      <w:r w:rsidRPr="00ED4070">
        <w:rPr>
          <w:noProof/>
          <w:szCs w:val="24"/>
        </w:rPr>
        <w:t xml:space="preserve"> </w:t>
      </w:r>
      <w:r w:rsidRPr="00ED4070">
        <w:rPr>
          <w:b/>
          <w:bCs/>
          <w:noProof/>
          <w:szCs w:val="24"/>
        </w:rPr>
        <w:t>366</w:t>
      </w:r>
      <w:r w:rsidRPr="00ED4070">
        <w:rPr>
          <w:noProof/>
          <w:szCs w:val="24"/>
        </w:rPr>
        <w:t>, 662–664 (2005).</w:t>
      </w:r>
    </w:p>
    <w:p w14:paraId="43CD5FF3"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11.</w:t>
      </w:r>
      <w:r w:rsidRPr="00ED4070">
        <w:rPr>
          <w:noProof/>
          <w:szCs w:val="24"/>
        </w:rPr>
        <w:tab/>
        <w:t xml:space="preserve">Hastings, W. J., Shalev, I. &amp; Belsky, D. W. Comparability of biological aging measures in the National Health and Nutrition Examination Study, 1999-2002. </w:t>
      </w:r>
      <w:r w:rsidRPr="00ED4070">
        <w:rPr>
          <w:i/>
          <w:iCs/>
          <w:noProof/>
          <w:szCs w:val="24"/>
        </w:rPr>
        <w:t>Psychoneuroendocrinology</w:t>
      </w:r>
      <w:r w:rsidRPr="00ED4070">
        <w:rPr>
          <w:noProof/>
          <w:szCs w:val="24"/>
        </w:rPr>
        <w:t xml:space="preserve"> </w:t>
      </w:r>
      <w:r w:rsidRPr="00ED4070">
        <w:rPr>
          <w:b/>
          <w:bCs/>
          <w:noProof/>
          <w:szCs w:val="24"/>
        </w:rPr>
        <w:t>106</w:t>
      </w:r>
      <w:r w:rsidRPr="00ED4070">
        <w:rPr>
          <w:noProof/>
          <w:szCs w:val="24"/>
        </w:rPr>
        <w:t>, 171–178 (2019).</w:t>
      </w:r>
    </w:p>
    <w:p w14:paraId="38E6C1E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12.</w:t>
      </w:r>
      <w:r w:rsidRPr="00ED4070">
        <w:rPr>
          <w:noProof/>
          <w:szCs w:val="24"/>
        </w:rPr>
        <w:tab/>
        <w:t xml:space="preserve">Epel, E. S. </w:t>
      </w:r>
      <w:r w:rsidRPr="00ED4070">
        <w:rPr>
          <w:i/>
          <w:iCs/>
          <w:noProof/>
          <w:szCs w:val="24"/>
        </w:rPr>
        <w:t>et al.</w:t>
      </w:r>
      <w:r w:rsidRPr="00ED4070">
        <w:rPr>
          <w:noProof/>
          <w:szCs w:val="24"/>
        </w:rPr>
        <w:t xml:space="preserve"> Accelerated telomere shortening in response to life stress. </w:t>
      </w:r>
      <w:r w:rsidRPr="00ED4070">
        <w:rPr>
          <w:i/>
          <w:iCs/>
          <w:noProof/>
          <w:szCs w:val="24"/>
        </w:rPr>
        <w:t>Proc. Natl. Acad. Sci.</w:t>
      </w:r>
      <w:r w:rsidRPr="00ED4070">
        <w:rPr>
          <w:noProof/>
          <w:szCs w:val="24"/>
        </w:rPr>
        <w:t xml:space="preserve"> </w:t>
      </w:r>
      <w:r w:rsidRPr="00ED4070">
        <w:rPr>
          <w:b/>
          <w:bCs/>
          <w:noProof/>
          <w:szCs w:val="24"/>
        </w:rPr>
        <w:t>101</w:t>
      </w:r>
      <w:r w:rsidRPr="00ED4070">
        <w:rPr>
          <w:noProof/>
          <w:szCs w:val="24"/>
        </w:rPr>
        <w:t>, 17312–17315 (2004).</w:t>
      </w:r>
    </w:p>
    <w:p w14:paraId="07A87BA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13.</w:t>
      </w:r>
      <w:r w:rsidRPr="00ED4070">
        <w:rPr>
          <w:noProof/>
          <w:szCs w:val="24"/>
        </w:rPr>
        <w:tab/>
        <w:t xml:space="preserve">Pollack, A. Z., Rivers, K. &amp; Ahrens, K. A. Parity associated with telomere length among US reproductive age women. </w:t>
      </w:r>
      <w:r w:rsidRPr="00ED4070">
        <w:rPr>
          <w:i/>
          <w:iCs/>
          <w:noProof/>
          <w:szCs w:val="24"/>
        </w:rPr>
        <w:t>Hum. Reprod.</w:t>
      </w:r>
      <w:r w:rsidRPr="00ED4070">
        <w:rPr>
          <w:noProof/>
          <w:szCs w:val="24"/>
        </w:rPr>
        <w:t xml:space="preserve"> </w:t>
      </w:r>
      <w:r w:rsidRPr="00ED4070">
        <w:rPr>
          <w:b/>
          <w:bCs/>
          <w:noProof/>
          <w:szCs w:val="24"/>
        </w:rPr>
        <w:t>33</w:t>
      </w:r>
      <w:r w:rsidRPr="00ED4070">
        <w:rPr>
          <w:noProof/>
          <w:szCs w:val="24"/>
        </w:rPr>
        <w:t>, 736–744 (2018).</w:t>
      </w:r>
    </w:p>
    <w:p w14:paraId="659B8D6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14.</w:t>
      </w:r>
      <w:r w:rsidRPr="00ED4070">
        <w:rPr>
          <w:noProof/>
          <w:szCs w:val="24"/>
        </w:rPr>
        <w:tab/>
        <w:t xml:space="preserve">Ryan, C. P. </w:t>
      </w:r>
      <w:r w:rsidRPr="00ED4070">
        <w:rPr>
          <w:i/>
          <w:iCs/>
          <w:noProof/>
          <w:szCs w:val="24"/>
        </w:rPr>
        <w:t>et al.</w:t>
      </w:r>
      <w:r w:rsidRPr="00ED4070">
        <w:rPr>
          <w:noProof/>
          <w:szCs w:val="24"/>
        </w:rPr>
        <w:t xml:space="preserve"> Reproduction predicts shorter telomeres and epigenetic age acceleration among young adult women. </w:t>
      </w:r>
      <w:r w:rsidRPr="00ED4070">
        <w:rPr>
          <w:i/>
          <w:iCs/>
          <w:noProof/>
          <w:szCs w:val="24"/>
        </w:rPr>
        <w:t>Sci. Rep.</w:t>
      </w:r>
      <w:r w:rsidRPr="00ED4070">
        <w:rPr>
          <w:noProof/>
          <w:szCs w:val="24"/>
        </w:rPr>
        <w:t xml:space="preserve"> 1–9 (2018). doi:10.1038/s41598-018-29486-4</w:t>
      </w:r>
    </w:p>
    <w:p w14:paraId="1B8B9D6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15.</w:t>
      </w:r>
      <w:r w:rsidRPr="00ED4070">
        <w:rPr>
          <w:noProof/>
          <w:szCs w:val="24"/>
        </w:rPr>
        <w:tab/>
        <w:t xml:space="preserve">Tan, E. K. &amp; Tan, E. L. Alterations in physiology and anatomy during pregnancy. </w:t>
      </w:r>
      <w:r w:rsidRPr="00ED4070">
        <w:rPr>
          <w:i/>
          <w:iCs/>
          <w:noProof/>
          <w:szCs w:val="24"/>
        </w:rPr>
        <w:t>Best Pract. Res. Clin. Obstet. Gynaecol.</w:t>
      </w:r>
      <w:r w:rsidRPr="00ED4070">
        <w:rPr>
          <w:noProof/>
          <w:szCs w:val="24"/>
        </w:rPr>
        <w:t xml:space="preserve"> </w:t>
      </w:r>
      <w:r w:rsidRPr="00ED4070">
        <w:rPr>
          <w:b/>
          <w:bCs/>
          <w:noProof/>
          <w:szCs w:val="24"/>
        </w:rPr>
        <w:t>27</w:t>
      </w:r>
      <w:r w:rsidRPr="00ED4070">
        <w:rPr>
          <w:noProof/>
          <w:szCs w:val="24"/>
        </w:rPr>
        <w:t>, 791–802 (2013).</w:t>
      </w:r>
    </w:p>
    <w:p w14:paraId="56233A9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16.</w:t>
      </w:r>
      <w:r w:rsidRPr="00ED4070">
        <w:rPr>
          <w:noProof/>
          <w:szCs w:val="24"/>
        </w:rPr>
        <w:tab/>
        <w:t xml:space="preserve">Cramer, D. W. &amp; Vitonis, A. F. Signatures of reproductive events on blood counts and biomarkers of inflammation: Implications for chronic disease risk. </w:t>
      </w:r>
      <w:r w:rsidRPr="00ED4070">
        <w:rPr>
          <w:i/>
          <w:iCs/>
          <w:noProof/>
          <w:szCs w:val="24"/>
        </w:rPr>
        <w:t>PLoS One</w:t>
      </w:r>
      <w:r w:rsidRPr="00ED4070">
        <w:rPr>
          <w:noProof/>
          <w:szCs w:val="24"/>
        </w:rPr>
        <w:t xml:space="preserve"> </w:t>
      </w:r>
      <w:r w:rsidRPr="00ED4070">
        <w:rPr>
          <w:b/>
          <w:bCs/>
          <w:noProof/>
          <w:szCs w:val="24"/>
        </w:rPr>
        <w:t>12</w:t>
      </w:r>
      <w:r w:rsidRPr="00ED4070">
        <w:rPr>
          <w:noProof/>
          <w:szCs w:val="24"/>
        </w:rPr>
        <w:t>, 1–19 (2017).</w:t>
      </w:r>
    </w:p>
    <w:p w14:paraId="208C4E9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17.</w:t>
      </w:r>
      <w:r w:rsidRPr="00ED4070">
        <w:rPr>
          <w:noProof/>
          <w:szCs w:val="24"/>
        </w:rPr>
        <w:tab/>
        <w:t xml:space="preserve">Lurie, S., Rahamim, E., Piper, I., Golan, A. &amp; Sadan, O. Total and differential leukocyte counts percentiles in normal pregnancy. </w:t>
      </w:r>
      <w:r w:rsidRPr="00ED4070">
        <w:rPr>
          <w:i/>
          <w:iCs/>
          <w:noProof/>
          <w:szCs w:val="24"/>
        </w:rPr>
        <w:t>Eur. J. Obs. Gynecol. Reprod. Biol.</w:t>
      </w:r>
      <w:r w:rsidRPr="00ED4070">
        <w:rPr>
          <w:noProof/>
          <w:szCs w:val="24"/>
        </w:rPr>
        <w:t xml:space="preserve"> </w:t>
      </w:r>
      <w:r w:rsidRPr="00ED4070">
        <w:rPr>
          <w:b/>
          <w:bCs/>
          <w:noProof/>
          <w:szCs w:val="24"/>
        </w:rPr>
        <w:t>136</w:t>
      </w:r>
      <w:r w:rsidRPr="00ED4070">
        <w:rPr>
          <w:noProof/>
          <w:szCs w:val="24"/>
        </w:rPr>
        <w:t>, 16–19 (2008).</w:t>
      </w:r>
    </w:p>
    <w:p w14:paraId="41B08BA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18.</w:t>
      </w:r>
      <w:r w:rsidRPr="00ED4070">
        <w:rPr>
          <w:noProof/>
          <w:szCs w:val="24"/>
        </w:rPr>
        <w:tab/>
        <w:t xml:space="preserve">Faas, M. M., Spaans, F. &amp; De Vos, P. Monocytes and macrophages in pregnancy and pre-eclampsia. </w:t>
      </w:r>
      <w:r w:rsidRPr="00ED4070">
        <w:rPr>
          <w:i/>
          <w:iCs/>
          <w:noProof/>
          <w:szCs w:val="24"/>
        </w:rPr>
        <w:t>Front. Immunol.</w:t>
      </w:r>
      <w:r w:rsidRPr="00ED4070">
        <w:rPr>
          <w:noProof/>
          <w:szCs w:val="24"/>
        </w:rPr>
        <w:t xml:space="preserve"> </w:t>
      </w:r>
      <w:r w:rsidRPr="00ED4070">
        <w:rPr>
          <w:b/>
          <w:bCs/>
          <w:noProof/>
          <w:szCs w:val="24"/>
        </w:rPr>
        <w:t>5</w:t>
      </w:r>
      <w:r w:rsidRPr="00ED4070">
        <w:rPr>
          <w:noProof/>
          <w:szCs w:val="24"/>
        </w:rPr>
        <w:t>, 1–11 (2014).</w:t>
      </w:r>
    </w:p>
    <w:p w14:paraId="2CE9EBA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19.</w:t>
      </w:r>
      <w:r w:rsidRPr="00ED4070">
        <w:rPr>
          <w:noProof/>
          <w:szCs w:val="24"/>
        </w:rPr>
        <w:tab/>
        <w:t xml:space="preserve">Soma-Pillay, P., Nelson-piercy, C., Tolppanen, H. &amp; Mebazaa, A. Physiological changes in pregnancy. </w:t>
      </w:r>
      <w:r w:rsidRPr="00ED4070">
        <w:rPr>
          <w:i/>
          <w:iCs/>
          <w:noProof/>
          <w:szCs w:val="24"/>
        </w:rPr>
        <w:t>Cardiovasc. J. Afr.</w:t>
      </w:r>
      <w:r w:rsidRPr="00ED4070">
        <w:rPr>
          <w:noProof/>
          <w:szCs w:val="24"/>
        </w:rPr>
        <w:t xml:space="preserve"> </w:t>
      </w:r>
      <w:r w:rsidRPr="00ED4070">
        <w:rPr>
          <w:b/>
          <w:bCs/>
          <w:noProof/>
          <w:szCs w:val="24"/>
        </w:rPr>
        <w:t>27</w:t>
      </w:r>
      <w:r w:rsidRPr="00ED4070">
        <w:rPr>
          <w:noProof/>
          <w:szCs w:val="24"/>
        </w:rPr>
        <w:t>, 89–94 (2016).</w:t>
      </w:r>
    </w:p>
    <w:p w14:paraId="2502D7D7"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20.</w:t>
      </w:r>
      <w:r w:rsidRPr="00ED4070">
        <w:rPr>
          <w:noProof/>
          <w:szCs w:val="24"/>
        </w:rPr>
        <w:tab/>
        <w:t xml:space="preserve">Fried, R. L., Mayol, N. L., McDade, T. W. &amp; Kuzawa, C. W. Maternal metabolic adaptations to pregnancy among young women in Cebu, Philippines. </w:t>
      </w:r>
      <w:r w:rsidRPr="00ED4070">
        <w:rPr>
          <w:i/>
          <w:iCs/>
          <w:noProof/>
          <w:szCs w:val="24"/>
        </w:rPr>
        <w:t>Am. J. Hum. Biol.</w:t>
      </w:r>
      <w:r w:rsidRPr="00ED4070">
        <w:rPr>
          <w:noProof/>
          <w:szCs w:val="24"/>
        </w:rPr>
        <w:t xml:space="preserve"> </w:t>
      </w:r>
      <w:r w:rsidRPr="00ED4070">
        <w:rPr>
          <w:b/>
          <w:bCs/>
          <w:noProof/>
          <w:szCs w:val="24"/>
        </w:rPr>
        <w:t>29</w:t>
      </w:r>
      <w:r w:rsidRPr="00ED4070">
        <w:rPr>
          <w:noProof/>
          <w:szCs w:val="24"/>
        </w:rPr>
        <w:t>, e23011 (2017).</w:t>
      </w:r>
    </w:p>
    <w:p w14:paraId="791F08F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21.</w:t>
      </w:r>
      <w:r w:rsidRPr="00ED4070">
        <w:rPr>
          <w:noProof/>
          <w:szCs w:val="24"/>
        </w:rPr>
        <w:tab/>
        <w:t xml:space="preserve">Sanghavi, M. &amp; Rutherford, J. D. Cardiovascular physiology of pregnancy. </w:t>
      </w:r>
      <w:r w:rsidRPr="00ED4070">
        <w:rPr>
          <w:i/>
          <w:iCs/>
          <w:noProof/>
          <w:szCs w:val="24"/>
        </w:rPr>
        <w:t>Circulation</w:t>
      </w:r>
      <w:r w:rsidRPr="00ED4070">
        <w:rPr>
          <w:noProof/>
          <w:szCs w:val="24"/>
        </w:rPr>
        <w:t xml:space="preserve"> </w:t>
      </w:r>
      <w:r w:rsidRPr="00ED4070">
        <w:rPr>
          <w:b/>
          <w:bCs/>
          <w:noProof/>
          <w:szCs w:val="24"/>
        </w:rPr>
        <w:t>130</w:t>
      </w:r>
      <w:r w:rsidRPr="00ED4070">
        <w:rPr>
          <w:noProof/>
          <w:szCs w:val="24"/>
        </w:rPr>
        <w:t>, 1003–1008 (2014).</w:t>
      </w:r>
    </w:p>
    <w:p w14:paraId="36A84FA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22.</w:t>
      </w:r>
      <w:r w:rsidRPr="00ED4070">
        <w:rPr>
          <w:noProof/>
          <w:szCs w:val="24"/>
        </w:rPr>
        <w:tab/>
        <w:t xml:space="preserve">Cheung, K. L. &amp; Lafayette, R. A. Renal physiology of pregnancy. </w:t>
      </w:r>
      <w:r w:rsidRPr="00ED4070">
        <w:rPr>
          <w:i/>
          <w:iCs/>
          <w:noProof/>
          <w:szCs w:val="24"/>
        </w:rPr>
        <w:t>Adv. Chronic Kidney Dis.</w:t>
      </w:r>
      <w:r w:rsidRPr="00ED4070">
        <w:rPr>
          <w:noProof/>
          <w:szCs w:val="24"/>
        </w:rPr>
        <w:t xml:space="preserve"> </w:t>
      </w:r>
      <w:r w:rsidRPr="00ED4070">
        <w:rPr>
          <w:b/>
          <w:bCs/>
          <w:noProof/>
          <w:szCs w:val="24"/>
        </w:rPr>
        <w:t>20</w:t>
      </w:r>
      <w:r w:rsidRPr="00ED4070">
        <w:rPr>
          <w:noProof/>
          <w:szCs w:val="24"/>
        </w:rPr>
        <w:t>, 209–214 (2013).</w:t>
      </w:r>
    </w:p>
    <w:p w14:paraId="7204F583"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23.</w:t>
      </w:r>
      <w:r w:rsidRPr="00ED4070">
        <w:rPr>
          <w:noProof/>
          <w:szCs w:val="24"/>
        </w:rPr>
        <w:tab/>
        <w:t xml:space="preserve">Kovacs, C. S. &amp; Deal, C. </w:t>
      </w:r>
      <w:r w:rsidRPr="00ED4070">
        <w:rPr>
          <w:i/>
          <w:iCs/>
          <w:noProof/>
          <w:szCs w:val="24"/>
        </w:rPr>
        <w:t>Maternal-Fetal and Neonatal Endocrinology: Physiology, Pathophysiology, and Clinical Management</w:t>
      </w:r>
      <w:r w:rsidRPr="00ED4070">
        <w:rPr>
          <w:noProof/>
          <w:szCs w:val="24"/>
        </w:rPr>
        <w:t>. (Academic Press, 2019).</w:t>
      </w:r>
    </w:p>
    <w:p w14:paraId="434B8AB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24.</w:t>
      </w:r>
      <w:r w:rsidRPr="00ED4070">
        <w:rPr>
          <w:noProof/>
          <w:szCs w:val="24"/>
        </w:rPr>
        <w:tab/>
        <w:t xml:space="preserve">Harshman, L. G. &amp; Zera, A. J. The cost of reproduction: The devil in the details. </w:t>
      </w:r>
      <w:r w:rsidRPr="00ED4070">
        <w:rPr>
          <w:i/>
          <w:iCs/>
          <w:noProof/>
          <w:szCs w:val="24"/>
        </w:rPr>
        <w:t>Trends Ecol. Evol.</w:t>
      </w:r>
      <w:r w:rsidRPr="00ED4070">
        <w:rPr>
          <w:noProof/>
          <w:szCs w:val="24"/>
        </w:rPr>
        <w:t xml:space="preserve"> </w:t>
      </w:r>
      <w:r w:rsidRPr="00ED4070">
        <w:rPr>
          <w:b/>
          <w:bCs/>
          <w:noProof/>
          <w:szCs w:val="24"/>
        </w:rPr>
        <w:t>22</w:t>
      </w:r>
      <w:r w:rsidRPr="00ED4070">
        <w:rPr>
          <w:noProof/>
          <w:szCs w:val="24"/>
        </w:rPr>
        <w:t>, 80–86 (2006).</w:t>
      </w:r>
    </w:p>
    <w:p w14:paraId="4416611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25.</w:t>
      </w:r>
      <w:r w:rsidRPr="00ED4070">
        <w:rPr>
          <w:noProof/>
          <w:szCs w:val="24"/>
        </w:rPr>
        <w:tab/>
        <w:t xml:space="preserve">Jasienska, G. Costs of reproduction and ageing in the human female. </w:t>
      </w:r>
      <w:r w:rsidRPr="00ED4070">
        <w:rPr>
          <w:i/>
          <w:iCs/>
          <w:noProof/>
          <w:szCs w:val="24"/>
        </w:rPr>
        <w:t>Philos. Trans. R. Soc. B Biol. Sci.</w:t>
      </w:r>
      <w:r w:rsidRPr="00ED4070">
        <w:rPr>
          <w:noProof/>
          <w:szCs w:val="24"/>
        </w:rPr>
        <w:t xml:space="preserve"> </w:t>
      </w:r>
      <w:r w:rsidRPr="00ED4070">
        <w:rPr>
          <w:b/>
          <w:bCs/>
          <w:noProof/>
          <w:szCs w:val="24"/>
        </w:rPr>
        <w:t>375</w:t>
      </w:r>
      <w:r w:rsidRPr="00ED4070">
        <w:rPr>
          <w:noProof/>
          <w:szCs w:val="24"/>
        </w:rPr>
        <w:t>, 20190615 (2020).</w:t>
      </w:r>
    </w:p>
    <w:p w14:paraId="2997361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26.</w:t>
      </w:r>
      <w:r w:rsidRPr="00ED4070">
        <w:rPr>
          <w:noProof/>
          <w:szCs w:val="24"/>
        </w:rPr>
        <w:tab/>
        <w:t xml:space="preserve">Beral, V. &amp; Beral, V. Long term effects of childbearing. </w:t>
      </w:r>
      <w:r w:rsidRPr="00ED4070">
        <w:rPr>
          <w:i/>
          <w:iCs/>
          <w:noProof/>
          <w:szCs w:val="24"/>
        </w:rPr>
        <w:t>J. Epidemiol. Community Health</w:t>
      </w:r>
      <w:r w:rsidRPr="00ED4070">
        <w:rPr>
          <w:noProof/>
          <w:szCs w:val="24"/>
        </w:rPr>
        <w:t xml:space="preserve"> </w:t>
      </w:r>
      <w:r w:rsidRPr="00ED4070">
        <w:rPr>
          <w:b/>
          <w:bCs/>
          <w:noProof/>
          <w:szCs w:val="24"/>
        </w:rPr>
        <w:t>39</w:t>
      </w:r>
      <w:r w:rsidRPr="00ED4070">
        <w:rPr>
          <w:noProof/>
          <w:szCs w:val="24"/>
        </w:rPr>
        <w:t>, 343–346 (1985).</w:t>
      </w:r>
    </w:p>
    <w:p w14:paraId="29034443"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27.</w:t>
      </w:r>
      <w:r w:rsidRPr="00ED4070">
        <w:rPr>
          <w:noProof/>
          <w:szCs w:val="24"/>
        </w:rPr>
        <w:tab/>
        <w:t xml:space="preserve">Grundy, E. Women’s Fertility and Mortality in Late Mid Life: A Comparison of Three Contemporary Populations. </w:t>
      </w:r>
      <w:r w:rsidRPr="00ED4070">
        <w:rPr>
          <w:i/>
          <w:iCs/>
          <w:noProof/>
          <w:szCs w:val="24"/>
        </w:rPr>
        <w:t>Am. J. Hum. Biol.</w:t>
      </w:r>
      <w:r w:rsidRPr="00ED4070">
        <w:rPr>
          <w:noProof/>
          <w:szCs w:val="24"/>
        </w:rPr>
        <w:t xml:space="preserve"> </w:t>
      </w:r>
      <w:r w:rsidRPr="00ED4070">
        <w:rPr>
          <w:b/>
          <w:bCs/>
          <w:noProof/>
          <w:szCs w:val="24"/>
        </w:rPr>
        <w:t>547</w:t>
      </w:r>
      <w:r w:rsidRPr="00ED4070">
        <w:rPr>
          <w:noProof/>
          <w:szCs w:val="24"/>
        </w:rPr>
        <w:t>, 541–547 (2009).</w:t>
      </w:r>
    </w:p>
    <w:p w14:paraId="7D5E766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28.</w:t>
      </w:r>
      <w:r w:rsidRPr="00ED4070">
        <w:rPr>
          <w:noProof/>
          <w:szCs w:val="24"/>
        </w:rPr>
        <w:tab/>
        <w:t xml:space="preserve">Lund, E. Number of children and death from hormone-dependent cancers. </w:t>
      </w:r>
      <w:r w:rsidRPr="00ED4070">
        <w:rPr>
          <w:i/>
          <w:iCs/>
          <w:noProof/>
          <w:szCs w:val="24"/>
        </w:rPr>
        <w:t>Int. J. Cancer</w:t>
      </w:r>
      <w:r w:rsidRPr="00ED4070">
        <w:rPr>
          <w:noProof/>
          <w:szCs w:val="24"/>
        </w:rPr>
        <w:t xml:space="preserve"> </w:t>
      </w:r>
      <w:r w:rsidRPr="00ED4070">
        <w:rPr>
          <w:b/>
          <w:bCs/>
          <w:noProof/>
          <w:szCs w:val="24"/>
        </w:rPr>
        <w:t>46</w:t>
      </w:r>
      <w:r w:rsidRPr="00ED4070">
        <w:rPr>
          <w:noProof/>
          <w:szCs w:val="24"/>
        </w:rPr>
        <w:t>, 998–1000 (1990).</w:t>
      </w:r>
    </w:p>
    <w:p w14:paraId="2BF088B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29.</w:t>
      </w:r>
      <w:r w:rsidRPr="00ED4070">
        <w:rPr>
          <w:noProof/>
          <w:szCs w:val="24"/>
        </w:rPr>
        <w:tab/>
        <w:t xml:space="preserve">Hurt, L. S. </w:t>
      </w:r>
      <w:r w:rsidRPr="00ED4070">
        <w:rPr>
          <w:i/>
          <w:iCs/>
          <w:noProof/>
          <w:szCs w:val="24"/>
        </w:rPr>
        <w:t>et al.</w:t>
      </w:r>
      <w:r w:rsidRPr="00ED4070">
        <w:rPr>
          <w:noProof/>
          <w:szCs w:val="24"/>
        </w:rPr>
        <w:t xml:space="preserve"> The effect of number of births on women’s mortality: Systematic review of the evidence for women who have completed their childbearing. </w:t>
      </w:r>
      <w:r w:rsidRPr="00ED4070">
        <w:rPr>
          <w:i/>
          <w:iCs/>
          <w:noProof/>
          <w:szCs w:val="24"/>
        </w:rPr>
        <w:t>Popul. Stud. (NY).</w:t>
      </w:r>
      <w:r w:rsidRPr="00ED4070">
        <w:rPr>
          <w:noProof/>
          <w:szCs w:val="24"/>
        </w:rPr>
        <w:t xml:space="preserve"> </w:t>
      </w:r>
      <w:r w:rsidRPr="00ED4070">
        <w:rPr>
          <w:b/>
          <w:bCs/>
          <w:noProof/>
          <w:szCs w:val="24"/>
        </w:rPr>
        <w:t>60</w:t>
      </w:r>
      <w:r w:rsidRPr="00ED4070">
        <w:rPr>
          <w:noProof/>
          <w:szCs w:val="24"/>
        </w:rPr>
        <w:t>, 55–71 (2006).</w:t>
      </w:r>
    </w:p>
    <w:p w14:paraId="45B9726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30.</w:t>
      </w:r>
      <w:r w:rsidRPr="00ED4070">
        <w:rPr>
          <w:noProof/>
          <w:szCs w:val="24"/>
        </w:rPr>
        <w:tab/>
        <w:t xml:space="preserve">Lawlor, D. A. </w:t>
      </w:r>
      <w:r w:rsidRPr="00ED4070">
        <w:rPr>
          <w:i/>
          <w:iCs/>
          <w:noProof/>
          <w:szCs w:val="24"/>
        </w:rPr>
        <w:t>et al.</w:t>
      </w:r>
      <w:r w:rsidRPr="00ED4070">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ED4070">
        <w:rPr>
          <w:i/>
          <w:iCs/>
          <w:noProof/>
          <w:szCs w:val="24"/>
        </w:rPr>
        <w:t>Circulation</w:t>
      </w:r>
      <w:r w:rsidRPr="00ED4070">
        <w:rPr>
          <w:noProof/>
          <w:szCs w:val="24"/>
        </w:rPr>
        <w:t xml:space="preserve"> </w:t>
      </w:r>
      <w:r w:rsidRPr="00ED4070">
        <w:rPr>
          <w:b/>
          <w:bCs/>
          <w:noProof/>
          <w:szCs w:val="24"/>
        </w:rPr>
        <w:t>107</w:t>
      </w:r>
      <w:r w:rsidRPr="00ED4070">
        <w:rPr>
          <w:noProof/>
          <w:szCs w:val="24"/>
        </w:rPr>
        <w:t>, 1260–1264 (2003).</w:t>
      </w:r>
    </w:p>
    <w:p w14:paraId="7665B8E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31.</w:t>
      </w:r>
      <w:r w:rsidRPr="00ED4070">
        <w:rPr>
          <w:noProof/>
          <w:szCs w:val="24"/>
        </w:rPr>
        <w:tab/>
        <w:t xml:space="preserve">Simons, L. A., Simons, J., Friedlander, Y. &amp; McCallum, J. Childbearing history and late-life mortality: The Dubbo study of Australian elderly. </w:t>
      </w:r>
      <w:r w:rsidRPr="00ED4070">
        <w:rPr>
          <w:i/>
          <w:iCs/>
          <w:noProof/>
          <w:szCs w:val="24"/>
        </w:rPr>
        <w:t>Age Ageing</w:t>
      </w:r>
      <w:r w:rsidRPr="00ED4070">
        <w:rPr>
          <w:noProof/>
          <w:szCs w:val="24"/>
        </w:rPr>
        <w:t xml:space="preserve"> </w:t>
      </w:r>
      <w:r w:rsidRPr="00ED4070">
        <w:rPr>
          <w:b/>
          <w:bCs/>
          <w:noProof/>
          <w:szCs w:val="24"/>
        </w:rPr>
        <w:t>41</w:t>
      </w:r>
      <w:r w:rsidRPr="00ED4070">
        <w:rPr>
          <w:noProof/>
          <w:szCs w:val="24"/>
        </w:rPr>
        <w:t>, 523–528 (2012).</w:t>
      </w:r>
    </w:p>
    <w:p w14:paraId="37740CB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32.</w:t>
      </w:r>
      <w:r w:rsidRPr="00ED4070">
        <w:rPr>
          <w:noProof/>
          <w:szCs w:val="24"/>
        </w:rPr>
        <w:tab/>
        <w:t xml:space="preserve">Zeng, Y. </w:t>
      </w:r>
      <w:r w:rsidRPr="00ED4070">
        <w:rPr>
          <w:i/>
          <w:iCs/>
          <w:noProof/>
          <w:szCs w:val="24"/>
        </w:rPr>
        <w:t>et al.</w:t>
      </w:r>
      <w:r w:rsidRPr="00ED4070">
        <w:rPr>
          <w:noProof/>
          <w:szCs w:val="24"/>
        </w:rPr>
        <w:t xml:space="preserve"> Parity and All-cause Mortality in Women and Men: A Dose-Response Meta-Analysis of Cohort Studies. </w:t>
      </w:r>
      <w:r w:rsidRPr="00ED4070">
        <w:rPr>
          <w:i/>
          <w:iCs/>
          <w:noProof/>
          <w:szCs w:val="24"/>
        </w:rPr>
        <w:t>Sci. Rep.</w:t>
      </w:r>
      <w:r w:rsidRPr="00ED4070">
        <w:rPr>
          <w:noProof/>
          <w:szCs w:val="24"/>
        </w:rPr>
        <w:t xml:space="preserve"> </w:t>
      </w:r>
      <w:r w:rsidRPr="00ED4070">
        <w:rPr>
          <w:b/>
          <w:bCs/>
          <w:noProof/>
          <w:szCs w:val="24"/>
        </w:rPr>
        <w:t>6:19351</w:t>
      </w:r>
      <w:r w:rsidRPr="00ED4070">
        <w:rPr>
          <w:noProof/>
          <w:szCs w:val="24"/>
        </w:rPr>
        <w:t>, 1–11 (2016).</w:t>
      </w:r>
    </w:p>
    <w:p w14:paraId="7A19110F"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33.</w:t>
      </w:r>
      <w:r w:rsidRPr="00ED4070">
        <w:rPr>
          <w:noProof/>
          <w:szCs w:val="24"/>
        </w:rPr>
        <w:tab/>
        <w:t xml:space="preserve">Dior, U. P. </w:t>
      </w:r>
      <w:r w:rsidRPr="00ED4070">
        <w:rPr>
          <w:i/>
          <w:iCs/>
          <w:noProof/>
          <w:szCs w:val="24"/>
        </w:rPr>
        <w:t>et al.</w:t>
      </w:r>
      <w:r w:rsidRPr="00ED4070">
        <w:rPr>
          <w:noProof/>
          <w:szCs w:val="24"/>
        </w:rPr>
        <w:t xml:space="preserve"> Association between number of children and mortality of mothers: Results of a 37-year follow-up study. </w:t>
      </w:r>
      <w:r w:rsidRPr="00ED4070">
        <w:rPr>
          <w:i/>
          <w:iCs/>
          <w:noProof/>
          <w:szCs w:val="24"/>
        </w:rPr>
        <w:t>Ann. Epidemiol.</w:t>
      </w:r>
      <w:r w:rsidRPr="00ED4070">
        <w:rPr>
          <w:noProof/>
          <w:szCs w:val="24"/>
        </w:rPr>
        <w:t xml:space="preserve"> </w:t>
      </w:r>
      <w:r w:rsidRPr="00ED4070">
        <w:rPr>
          <w:b/>
          <w:bCs/>
          <w:noProof/>
          <w:szCs w:val="24"/>
        </w:rPr>
        <w:t>23</w:t>
      </w:r>
      <w:r w:rsidRPr="00ED4070">
        <w:rPr>
          <w:noProof/>
          <w:szCs w:val="24"/>
        </w:rPr>
        <w:t>, 13–18 (2013).</w:t>
      </w:r>
    </w:p>
    <w:p w14:paraId="2EB0765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34.</w:t>
      </w:r>
      <w:r w:rsidRPr="00ED4070">
        <w:rPr>
          <w:noProof/>
          <w:szCs w:val="24"/>
        </w:rPr>
        <w:tab/>
        <w:t xml:space="preserve">Lv, H., Wu, H., Yin, J., Qian, J. &amp; Ge, J. Parity and Cardiovascular Disease Mortality: a Dose-Response Meta- Analysis of Cohort Studies. </w:t>
      </w:r>
      <w:r w:rsidRPr="00ED4070">
        <w:rPr>
          <w:i/>
          <w:iCs/>
          <w:noProof/>
          <w:szCs w:val="24"/>
        </w:rPr>
        <w:t>Sci. Rep.</w:t>
      </w:r>
      <w:r w:rsidRPr="00ED4070">
        <w:rPr>
          <w:noProof/>
          <w:szCs w:val="24"/>
        </w:rPr>
        <w:t xml:space="preserve"> </w:t>
      </w:r>
      <w:r w:rsidRPr="00ED4070">
        <w:rPr>
          <w:b/>
          <w:bCs/>
          <w:noProof/>
          <w:szCs w:val="24"/>
        </w:rPr>
        <w:t>5:13411</w:t>
      </w:r>
      <w:r w:rsidRPr="00ED4070">
        <w:rPr>
          <w:noProof/>
          <w:szCs w:val="24"/>
        </w:rPr>
        <w:t>, 1–9 (2015).</w:t>
      </w:r>
    </w:p>
    <w:p w14:paraId="42B7E3A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35.</w:t>
      </w:r>
      <w:r w:rsidRPr="00ED4070">
        <w:rPr>
          <w:noProof/>
          <w:szCs w:val="24"/>
        </w:rPr>
        <w:tab/>
        <w:t xml:space="preserve">Guan, H., Wu, Q. &amp; Gong, T. Parity and Kidney Cancer Risk: Evidence from Epidemiologic Studies. </w:t>
      </w:r>
      <w:r w:rsidRPr="00ED4070">
        <w:rPr>
          <w:i/>
          <w:iCs/>
          <w:noProof/>
          <w:szCs w:val="24"/>
        </w:rPr>
        <w:t>Cancer Epidemiol. Biomarkers Prev.</w:t>
      </w:r>
      <w:r w:rsidRPr="00ED4070">
        <w:rPr>
          <w:noProof/>
          <w:szCs w:val="24"/>
        </w:rPr>
        <w:t xml:space="preserve"> </w:t>
      </w:r>
      <w:r w:rsidRPr="00ED4070">
        <w:rPr>
          <w:b/>
          <w:bCs/>
          <w:noProof/>
          <w:szCs w:val="24"/>
        </w:rPr>
        <w:t>22</w:t>
      </w:r>
      <w:r w:rsidRPr="00ED4070">
        <w:rPr>
          <w:noProof/>
          <w:szCs w:val="24"/>
        </w:rPr>
        <w:t>, 2345–2354 (2013).</w:t>
      </w:r>
    </w:p>
    <w:p w14:paraId="23A582E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36.</w:t>
      </w:r>
      <w:r w:rsidRPr="00ED4070">
        <w:rPr>
          <w:noProof/>
          <w:szCs w:val="24"/>
        </w:rPr>
        <w:tab/>
        <w:t xml:space="preserve">Ziomkiewicz, A., Sancilio, A., Galbarczyk, A. &amp; Klimek, M. Evidence for the cost of reproduction in humans: High lifetime reproductive effort is associated with greater oxidative stress in post-menopausal women. </w:t>
      </w:r>
      <w:r w:rsidRPr="00ED4070">
        <w:rPr>
          <w:i/>
          <w:iCs/>
          <w:noProof/>
          <w:szCs w:val="24"/>
        </w:rPr>
        <w:t>PLoS One</w:t>
      </w:r>
      <w:r w:rsidRPr="00ED4070">
        <w:rPr>
          <w:noProof/>
          <w:szCs w:val="24"/>
        </w:rPr>
        <w:t xml:space="preserve"> </w:t>
      </w:r>
      <w:r w:rsidRPr="00ED4070">
        <w:rPr>
          <w:b/>
          <w:bCs/>
          <w:noProof/>
          <w:szCs w:val="24"/>
        </w:rPr>
        <w:t>11</w:t>
      </w:r>
      <w:r w:rsidRPr="00ED4070">
        <w:rPr>
          <w:noProof/>
          <w:szCs w:val="24"/>
        </w:rPr>
        <w:t>, 1–14 (2016).</w:t>
      </w:r>
    </w:p>
    <w:p w14:paraId="1F9B3D0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37.</w:t>
      </w:r>
      <w:r w:rsidRPr="00ED4070">
        <w:rPr>
          <w:noProof/>
          <w:szCs w:val="24"/>
        </w:rPr>
        <w:tab/>
        <w:t xml:space="preserve">Kresovich, J. K. </w:t>
      </w:r>
      <w:r w:rsidRPr="00ED4070">
        <w:rPr>
          <w:i/>
          <w:iCs/>
          <w:noProof/>
          <w:szCs w:val="24"/>
        </w:rPr>
        <w:t>et al.</w:t>
      </w:r>
      <w:r w:rsidRPr="00ED4070">
        <w:rPr>
          <w:noProof/>
          <w:szCs w:val="24"/>
        </w:rPr>
        <w:t xml:space="preserve"> Reproduction, DNA methylation and biological age. </w:t>
      </w:r>
      <w:r w:rsidRPr="00ED4070">
        <w:rPr>
          <w:i/>
          <w:iCs/>
          <w:noProof/>
          <w:szCs w:val="24"/>
        </w:rPr>
        <w:t>Hum. Reprod.</w:t>
      </w:r>
      <w:r w:rsidRPr="00ED4070">
        <w:rPr>
          <w:noProof/>
          <w:szCs w:val="24"/>
        </w:rPr>
        <w:t xml:space="preserve"> </w:t>
      </w:r>
      <w:r w:rsidRPr="00ED4070">
        <w:rPr>
          <w:b/>
          <w:bCs/>
          <w:noProof/>
          <w:szCs w:val="24"/>
        </w:rPr>
        <w:t>34</w:t>
      </w:r>
      <w:r w:rsidRPr="00ED4070">
        <w:rPr>
          <w:noProof/>
          <w:szCs w:val="24"/>
        </w:rPr>
        <w:t>, 1965–1973 (2019).</w:t>
      </w:r>
    </w:p>
    <w:p w14:paraId="2180BAA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38.</w:t>
      </w:r>
      <w:r w:rsidRPr="00ED4070">
        <w:rPr>
          <w:noProof/>
          <w:szCs w:val="24"/>
        </w:rPr>
        <w:tab/>
        <w:t xml:space="preserve">Harley, C. B., Vaziri, H., Counter, C. M. &amp; Allsopp, R. C. The telomere hypothesis of cellular aging. </w:t>
      </w:r>
      <w:r w:rsidRPr="00ED4070">
        <w:rPr>
          <w:i/>
          <w:iCs/>
          <w:noProof/>
          <w:szCs w:val="24"/>
        </w:rPr>
        <w:t>Exp Gerontol</w:t>
      </w:r>
      <w:r w:rsidRPr="00ED4070">
        <w:rPr>
          <w:noProof/>
          <w:szCs w:val="24"/>
        </w:rPr>
        <w:t xml:space="preserve"> </w:t>
      </w:r>
      <w:r w:rsidRPr="00ED4070">
        <w:rPr>
          <w:b/>
          <w:bCs/>
          <w:noProof/>
          <w:szCs w:val="24"/>
        </w:rPr>
        <w:t>27</w:t>
      </w:r>
      <w:r w:rsidRPr="00ED4070">
        <w:rPr>
          <w:noProof/>
          <w:szCs w:val="24"/>
        </w:rPr>
        <w:t>, 375–382 (1992).</w:t>
      </w:r>
    </w:p>
    <w:p w14:paraId="6284E68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39.</w:t>
      </w:r>
      <w:r w:rsidRPr="00ED4070">
        <w:rPr>
          <w:noProof/>
          <w:szCs w:val="24"/>
        </w:rPr>
        <w:tab/>
        <w:t xml:space="preserve">Belsky, D. W. </w:t>
      </w:r>
      <w:r w:rsidRPr="00ED4070">
        <w:rPr>
          <w:i/>
          <w:iCs/>
          <w:noProof/>
          <w:szCs w:val="24"/>
        </w:rPr>
        <w:t>et al.</w:t>
      </w:r>
      <w:r w:rsidRPr="00ED4070">
        <w:rPr>
          <w:noProof/>
          <w:szCs w:val="24"/>
        </w:rPr>
        <w:t xml:space="preserve"> Eleven Telomere, Epigenetic Clock, and Biomarker-Composite Quantifications of Biological Aging: Do They Measure the Same Thing? </w:t>
      </w:r>
      <w:r w:rsidRPr="00ED4070">
        <w:rPr>
          <w:i/>
          <w:iCs/>
          <w:noProof/>
          <w:szCs w:val="24"/>
        </w:rPr>
        <w:t>Am J Epidemiol</w:t>
      </w:r>
      <w:r w:rsidRPr="00ED4070">
        <w:rPr>
          <w:noProof/>
          <w:szCs w:val="24"/>
        </w:rPr>
        <w:t xml:space="preserve"> </w:t>
      </w:r>
      <w:r w:rsidRPr="00ED4070">
        <w:rPr>
          <w:b/>
          <w:bCs/>
          <w:noProof/>
          <w:szCs w:val="24"/>
        </w:rPr>
        <w:t>187</w:t>
      </w:r>
      <w:r w:rsidRPr="00ED4070">
        <w:rPr>
          <w:noProof/>
          <w:szCs w:val="24"/>
        </w:rPr>
        <w:t>, 1220–1230 (2017).</w:t>
      </w:r>
    </w:p>
    <w:p w14:paraId="1F8D287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40.</w:t>
      </w:r>
      <w:r w:rsidRPr="00ED4070">
        <w:rPr>
          <w:noProof/>
          <w:szCs w:val="24"/>
        </w:rPr>
        <w:tab/>
        <w:t xml:space="preserve">McCrory, C. </w:t>
      </w:r>
      <w:r w:rsidRPr="00ED4070">
        <w:rPr>
          <w:i/>
          <w:iCs/>
          <w:noProof/>
          <w:szCs w:val="24"/>
        </w:rPr>
        <w:t>et al.</w:t>
      </w:r>
      <w:r w:rsidRPr="00ED4070">
        <w:rPr>
          <w:noProof/>
          <w:szCs w:val="24"/>
        </w:rPr>
        <w:t xml:space="preserve"> Association of 4 epigenetic clocks with measures of functional health, cognition, and all-cause mortality in The Irish Longitudinal Study on Ageing (TILDA). </w:t>
      </w:r>
      <w:r w:rsidRPr="00ED4070">
        <w:rPr>
          <w:i/>
          <w:iCs/>
          <w:noProof/>
          <w:szCs w:val="24"/>
        </w:rPr>
        <w:t>bioRxiv</w:t>
      </w:r>
      <w:r w:rsidRPr="00ED4070">
        <w:rPr>
          <w:noProof/>
          <w:szCs w:val="24"/>
        </w:rPr>
        <w:t xml:space="preserve"> 2020.04.27.063164 (2020). doi:10.1101/2020.04.27.063164</w:t>
      </w:r>
    </w:p>
    <w:p w14:paraId="0556C33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41.</w:t>
      </w:r>
      <w:r w:rsidRPr="00ED4070">
        <w:rPr>
          <w:noProof/>
          <w:szCs w:val="24"/>
        </w:rPr>
        <w:tab/>
        <w:t xml:space="preserve">Ahrens, K. A., Rossen, L. M. &amp; Simon, A. E. Relationship Between Mean Leucocyte Telomere Length and Measures of Allostatic Load in US Reproductive-Aged Women, NHANES 1999–2002. </w:t>
      </w:r>
      <w:r w:rsidRPr="00ED4070">
        <w:rPr>
          <w:i/>
          <w:iCs/>
          <w:noProof/>
          <w:szCs w:val="24"/>
        </w:rPr>
        <w:t>Paediatr. Perinat. Epidemiol.</w:t>
      </w:r>
      <w:r w:rsidRPr="00ED4070">
        <w:rPr>
          <w:noProof/>
          <w:szCs w:val="24"/>
        </w:rPr>
        <w:t xml:space="preserve"> </w:t>
      </w:r>
      <w:r w:rsidRPr="00ED4070">
        <w:rPr>
          <w:b/>
          <w:bCs/>
          <w:noProof/>
          <w:szCs w:val="24"/>
        </w:rPr>
        <w:t>30</w:t>
      </w:r>
      <w:r w:rsidRPr="00ED4070">
        <w:rPr>
          <w:noProof/>
          <w:szCs w:val="24"/>
        </w:rPr>
        <w:t>, 325–335 (2016).</w:t>
      </w:r>
    </w:p>
    <w:p w14:paraId="6C8ACD5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42.</w:t>
      </w:r>
      <w:r w:rsidRPr="00ED4070">
        <w:rPr>
          <w:noProof/>
          <w:szCs w:val="24"/>
        </w:rPr>
        <w:tab/>
        <w:t xml:space="preserve">Cohen, A. A. </w:t>
      </w:r>
      <w:r w:rsidRPr="00ED4070">
        <w:rPr>
          <w:i/>
          <w:iCs/>
          <w:noProof/>
          <w:szCs w:val="24"/>
        </w:rPr>
        <w:t>et al.</w:t>
      </w:r>
      <w:r w:rsidRPr="00ED4070">
        <w:rPr>
          <w:noProof/>
          <w:szCs w:val="24"/>
        </w:rPr>
        <w:t xml:space="preserve"> A novel statistical approach shows evidence for multi-system physiological dysregulation during aging. </w:t>
      </w:r>
      <w:r w:rsidRPr="00ED4070">
        <w:rPr>
          <w:i/>
          <w:iCs/>
          <w:noProof/>
          <w:szCs w:val="24"/>
        </w:rPr>
        <w:t>Mech. Ageing Dev.</w:t>
      </w:r>
      <w:r w:rsidRPr="00ED4070">
        <w:rPr>
          <w:noProof/>
          <w:szCs w:val="24"/>
        </w:rPr>
        <w:t xml:space="preserve"> </w:t>
      </w:r>
      <w:r w:rsidRPr="00ED4070">
        <w:rPr>
          <w:b/>
          <w:bCs/>
          <w:noProof/>
          <w:szCs w:val="24"/>
        </w:rPr>
        <w:t>134</w:t>
      </w:r>
      <w:r w:rsidRPr="00ED4070">
        <w:rPr>
          <w:noProof/>
          <w:szCs w:val="24"/>
        </w:rPr>
        <w:t>, 110–117 (2013).</w:t>
      </w:r>
    </w:p>
    <w:p w14:paraId="23F5938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43.</w:t>
      </w:r>
      <w:r w:rsidRPr="00ED4070">
        <w:rPr>
          <w:noProof/>
          <w:szCs w:val="24"/>
        </w:rPr>
        <w:tab/>
        <w:t xml:space="preserve">Levine, M. E. Modeling the Rate of Senescence: Can Estimated Biological Age Predict Mortality More Accurately Than Chronological Age? </w:t>
      </w:r>
      <w:r w:rsidRPr="00ED4070">
        <w:rPr>
          <w:i/>
          <w:iCs/>
          <w:noProof/>
          <w:szCs w:val="24"/>
        </w:rPr>
        <w:t>Journals Gerontol. Ser. a-Biological Sci. Med. Sci.</w:t>
      </w:r>
      <w:r w:rsidRPr="00ED4070">
        <w:rPr>
          <w:noProof/>
          <w:szCs w:val="24"/>
        </w:rPr>
        <w:t xml:space="preserve"> </w:t>
      </w:r>
      <w:r w:rsidRPr="00ED4070">
        <w:rPr>
          <w:b/>
          <w:bCs/>
          <w:noProof/>
          <w:szCs w:val="24"/>
        </w:rPr>
        <w:t>68</w:t>
      </w:r>
      <w:r w:rsidRPr="00ED4070">
        <w:rPr>
          <w:noProof/>
          <w:szCs w:val="24"/>
        </w:rPr>
        <w:t>, 667–674 (2013).</w:t>
      </w:r>
    </w:p>
    <w:p w14:paraId="1F2A3A3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44.</w:t>
      </w:r>
      <w:r w:rsidRPr="00ED4070">
        <w:rPr>
          <w:noProof/>
          <w:szCs w:val="24"/>
        </w:rPr>
        <w:tab/>
        <w:t xml:space="preserve">Liu, Z. </w:t>
      </w:r>
      <w:r w:rsidRPr="00ED4070">
        <w:rPr>
          <w:i/>
          <w:iCs/>
          <w:noProof/>
          <w:szCs w:val="24"/>
        </w:rPr>
        <w:t>et al.</w:t>
      </w:r>
      <w:r w:rsidRPr="00ED4070">
        <w:rPr>
          <w:noProof/>
          <w:szCs w:val="24"/>
        </w:rPr>
        <w:t xml:space="preserve"> A new aging measure captures morbidity and mortality risk across diverse subpopulations from NHANES IV: A cohort study. </w:t>
      </w:r>
      <w:r w:rsidRPr="00ED4070">
        <w:rPr>
          <w:i/>
          <w:iCs/>
          <w:noProof/>
          <w:szCs w:val="24"/>
        </w:rPr>
        <w:t>PLoS Med</w:t>
      </w:r>
      <w:r w:rsidRPr="00ED4070">
        <w:rPr>
          <w:noProof/>
          <w:szCs w:val="24"/>
        </w:rPr>
        <w:t xml:space="preserve"> </w:t>
      </w:r>
      <w:r w:rsidRPr="00ED4070">
        <w:rPr>
          <w:b/>
          <w:bCs/>
          <w:noProof/>
          <w:szCs w:val="24"/>
        </w:rPr>
        <w:t>15</w:t>
      </w:r>
      <w:r w:rsidRPr="00ED4070">
        <w:rPr>
          <w:noProof/>
          <w:szCs w:val="24"/>
        </w:rPr>
        <w:t>, e1002718 (2018).</w:t>
      </w:r>
    </w:p>
    <w:p w14:paraId="3207964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45.</w:t>
      </w:r>
      <w:r w:rsidRPr="00ED4070">
        <w:rPr>
          <w:noProof/>
          <w:szCs w:val="24"/>
        </w:rPr>
        <w:tab/>
        <w:t xml:space="preserve">Klemera, P. &amp; Doubal, S. A new approach to the concept and computation of biological age. </w:t>
      </w:r>
      <w:r w:rsidRPr="00ED4070">
        <w:rPr>
          <w:i/>
          <w:iCs/>
          <w:noProof/>
          <w:szCs w:val="24"/>
        </w:rPr>
        <w:t>Mech. Ageing Dev.</w:t>
      </w:r>
      <w:r w:rsidRPr="00ED4070">
        <w:rPr>
          <w:noProof/>
          <w:szCs w:val="24"/>
        </w:rPr>
        <w:t xml:space="preserve"> </w:t>
      </w:r>
      <w:r w:rsidRPr="00ED4070">
        <w:rPr>
          <w:b/>
          <w:bCs/>
          <w:noProof/>
          <w:szCs w:val="24"/>
        </w:rPr>
        <w:t>127</w:t>
      </w:r>
      <w:r w:rsidRPr="00ED4070">
        <w:rPr>
          <w:noProof/>
          <w:szCs w:val="24"/>
        </w:rPr>
        <w:t>, 240–248 (2006).</w:t>
      </w:r>
    </w:p>
    <w:p w14:paraId="681D4D9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46.</w:t>
      </w:r>
      <w:r w:rsidRPr="00ED4070">
        <w:rPr>
          <w:noProof/>
          <w:szCs w:val="24"/>
        </w:rPr>
        <w:tab/>
        <w:t xml:space="preserve">McEwen, B. S. Stress, adaptation and disease: Allostatis and allostatic load. </w:t>
      </w:r>
      <w:r w:rsidRPr="00ED4070">
        <w:rPr>
          <w:i/>
          <w:iCs/>
          <w:noProof/>
          <w:szCs w:val="24"/>
        </w:rPr>
        <w:t>Ann. N. Y. Acad. Sci.</w:t>
      </w:r>
      <w:r w:rsidRPr="00ED4070">
        <w:rPr>
          <w:noProof/>
          <w:szCs w:val="24"/>
        </w:rPr>
        <w:t xml:space="preserve"> </w:t>
      </w:r>
      <w:r w:rsidRPr="00ED4070">
        <w:rPr>
          <w:b/>
          <w:bCs/>
          <w:noProof/>
          <w:szCs w:val="24"/>
        </w:rPr>
        <w:t>840</w:t>
      </w:r>
      <w:r w:rsidRPr="00ED4070">
        <w:rPr>
          <w:noProof/>
          <w:szCs w:val="24"/>
        </w:rPr>
        <w:t>, 33–44 (1998).</w:t>
      </w:r>
    </w:p>
    <w:p w14:paraId="4736FA0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47.</w:t>
      </w:r>
      <w:r w:rsidRPr="00ED4070">
        <w:rPr>
          <w:noProof/>
          <w:szCs w:val="24"/>
        </w:rPr>
        <w:tab/>
        <w:t xml:space="preserve">Santos-Lozada, A. R. &amp; Howard, J. T. Using allostatic load to validate self-rated health for racial/ethnic groups in the United States. </w:t>
      </w:r>
      <w:r w:rsidRPr="00ED4070">
        <w:rPr>
          <w:i/>
          <w:iCs/>
          <w:noProof/>
          <w:szCs w:val="24"/>
        </w:rPr>
        <w:t>Biodemography Soc. Biol.</w:t>
      </w:r>
      <w:r w:rsidRPr="00ED4070">
        <w:rPr>
          <w:noProof/>
          <w:szCs w:val="24"/>
        </w:rPr>
        <w:t xml:space="preserve"> </w:t>
      </w:r>
      <w:r w:rsidRPr="00ED4070">
        <w:rPr>
          <w:b/>
          <w:bCs/>
          <w:noProof/>
          <w:szCs w:val="24"/>
        </w:rPr>
        <w:t>64</w:t>
      </w:r>
      <w:r w:rsidRPr="00ED4070">
        <w:rPr>
          <w:noProof/>
          <w:szCs w:val="24"/>
        </w:rPr>
        <w:t>, 1–14 (2018).</w:t>
      </w:r>
    </w:p>
    <w:p w14:paraId="23233D7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48.</w:t>
      </w:r>
      <w:r w:rsidRPr="00ED4070">
        <w:rPr>
          <w:noProof/>
          <w:szCs w:val="24"/>
        </w:rPr>
        <w:tab/>
        <w:t xml:space="preserve">Atwood, C. S. &amp; Bowen, R. L. The reproductive-cell cycle theory of aging: An update. </w:t>
      </w:r>
      <w:r w:rsidRPr="00ED4070">
        <w:rPr>
          <w:i/>
          <w:iCs/>
          <w:noProof/>
          <w:szCs w:val="24"/>
        </w:rPr>
        <w:t>Exp. Gerontol.</w:t>
      </w:r>
      <w:r w:rsidRPr="00ED4070">
        <w:rPr>
          <w:noProof/>
          <w:szCs w:val="24"/>
        </w:rPr>
        <w:t xml:space="preserve"> </w:t>
      </w:r>
      <w:r w:rsidRPr="00ED4070">
        <w:rPr>
          <w:b/>
          <w:bCs/>
          <w:noProof/>
          <w:szCs w:val="24"/>
        </w:rPr>
        <w:t>46</w:t>
      </w:r>
      <w:r w:rsidRPr="00ED4070">
        <w:rPr>
          <w:noProof/>
          <w:szCs w:val="24"/>
        </w:rPr>
        <w:t>, 100–107 (2011).</w:t>
      </w:r>
    </w:p>
    <w:p w14:paraId="19F9739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49.</w:t>
      </w:r>
      <w:r w:rsidRPr="00ED4070">
        <w:rPr>
          <w:noProof/>
          <w:szCs w:val="24"/>
        </w:rPr>
        <w:tab/>
        <w:t>Centers for Disease Control and Prevention, N. C. for H. S. (NCHS). National Health and Nutrition Examination Survey Data. (2018).</w:t>
      </w:r>
    </w:p>
    <w:p w14:paraId="11D449A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50.</w:t>
      </w:r>
      <w:r w:rsidRPr="00ED4070">
        <w:rPr>
          <w:noProof/>
          <w:szCs w:val="24"/>
        </w:rPr>
        <w:tab/>
        <w:t xml:space="preserve">Wilcox, A. J. </w:t>
      </w:r>
      <w:r w:rsidRPr="00ED4070">
        <w:rPr>
          <w:i/>
          <w:iCs/>
          <w:noProof/>
          <w:szCs w:val="24"/>
        </w:rPr>
        <w:t>et al.</w:t>
      </w:r>
      <w:r w:rsidRPr="00ED4070">
        <w:rPr>
          <w:noProof/>
          <w:szCs w:val="24"/>
        </w:rPr>
        <w:t xml:space="preserve"> Incidence of Early Loss of Pregnancy. </w:t>
      </w:r>
      <w:r w:rsidRPr="00ED4070">
        <w:rPr>
          <w:i/>
          <w:iCs/>
          <w:noProof/>
          <w:szCs w:val="24"/>
        </w:rPr>
        <w:t>N. Engl. J. Med.</w:t>
      </w:r>
      <w:r w:rsidRPr="00ED4070">
        <w:rPr>
          <w:noProof/>
          <w:szCs w:val="24"/>
        </w:rPr>
        <w:t xml:space="preserve"> </w:t>
      </w:r>
      <w:r w:rsidRPr="00ED4070">
        <w:rPr>
          <w:b/>
          <w:bCs/>
          <w:noProof/>
          <w:szCs w:val="24"/>
        </w:rPr>
        <w:t>319</w:t>
      </w:r>
      <w:r w:rsidRPr="00ED4070">
        <w:rPr>
          <w:noProof/>
          <w:szCs w:val="24"/>
        </w:rPr>
        <w:t>, 189–194 (1988).</w:t>
      </w:r>
    </w:p>
    <w:p w14:paraId="1819CDA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51.</w:t>
      </w:r>
      <w:r w:rsidRPr="00ED4070">
        <w:rPr>
          <w:noProof/>
          <w:szCs w:val="24"/>
        </w:rPr>
        <w:tab/>
        <w:t xml:space="preserve">Lobo, R. A. </w:t>
      </w:r>
      <w:r w:rsidRPr="00ED4070">
        <w:rPr>
          <w:i/>
          <w:iCs/>
          <w:noProof/>
          <w:szCs w:val="24"/>
        </w:rPr>
        <w:t>Menopause and Aging</w:t>
      </w:r>
      <w:r w:rsidRPr="00ED4070">
        <w:rPr>
          <w:noProof/>
          <w:szCs w:val="24"/>
        </w:rPr>
        <w:t xml:space="preserve">. </w:t>
      </w:r>
      <w:r w:rsidRPr="00ED4070">
        <w:rPr>
          <w:i/>
          <w:iCs/>
          <w:noProof/>
          <w:szCs w:val="24"/>
        </w:rPr>
        <w:t>Yen and Jaffe’s Reproductive Endocrinology: Seventh Edition</w:t>
      </w:r>
      <w:r w:rsidRPr="00ED4070">
        <w:rPr>
          <w:noProof/>
          <w:szCs w:val="24"/>
        </w:rPr>
        <w:t xml:space="preserve"> (Elsevier, 2013). doi:10.1016/B978-1-4557-2758-2.00015-9</w:t>
      </w:r>
    </w:p>
    <w:p w14:paraId="30F2640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52.</w:t>
      </w:r>
      <w:r w:rsidRPr="00ED4070">
        <w:rPr>
          <w:noProof/>
          <w:szCs w:val="24"/>
        </w:rPr>
        <w:tab/>
        <w:t xml:space="preserve">Selvin, E. </w:t>
      </w:r>
      <w:r w:rsidRPr="00ED4070">
        <w:rPr>
          <w:i/>
          <w:iCs/>
          <w:noProof/>
          <w:szCs w:val="24"/>
        </w:rPr>
        <w:t>et al.</w:t>
      </w:r>
      <w:r w:rsidRPr="00ED4070">
        <w:rPr>
          <w:noProof/>
          <w:szCs w:val="24"/>
        </w:rPr>
        <w:t xml:space="preserve"> Calibration of serum creatinine in the National Health and Nutrition Examination Surveys (NHANES) 1988-1994, 1999-2004. </w:t>
      </w:r>
      <w:r w:rsidRPr="00ED4070">
        <w:rPr>
          <w:i/>
          <w:iCs/>
          <w:noProof/>
          <w:szCs w:val="24"/>
        </w:rPr>
        <w:t>Am. J. Kidney Dis.</w:t>
      </w:r>
      <w:r w:rsidRPr="00ED4070">
        <w:rPr>
          <w:noProof/>
          <w:szCs w:val="24"/>
        </w:rPr>
        <w:t xml:space="preserve"> </w:t>
      </w:r>
      <w:r w:rsidRPr="00ED4070">
        <w:rPr>
          <w:b/>
          <w:bCs/>
          <w:noProof/>
          <w:szCs w:val="24"/>
        </w:rPr>
        <w:t>50</w:t>
      </w:r>
      <w:r w:rsidRPr="00ED4070">
        <w:rPr>
          <w:noProof/>
          <w:szCs w:val="24"/>
        </w:rPr>
        <w:t>, 918–926 (2007).</w:t>
      </w:r>
    </w:p>
    <w:p w14:paraId="5DF4C99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53.</w:t>
      </w:r>
      <w:r w:rsidRPr="00ED4070">
        <w:rPr>
          <w:noProof/>
          <w:szCs w:val="24"/>
        </w:rPr>
        <w:tab/>
        <w:t xml:space="preserve">Mahalanobis, P. C. Mahalanobis distance. </w:t>
      </w:r>
      <w:r w:rsidRPr="00ED4070">
        <w:rPr>
          <w:i/>
          <w:iCs/>
          <w:noProof/>
          <w:szCs w:val="24"/>
        </w:rPr>
        <w:t>Proc. Natl. Inst. Sci. India</w:t>
      </w:r>
      <w:r w:rsidRPr="00ED4070">
        <w:rPr>
          <w:noProof/>
          <w:szCs w:val="24"/>
        </w:rPr>
        <w:t xml:space="preserve"> </w:t>
      </w:r>
      <w:r w:rsidRPr="00ED4070">
        <w:rPr>
          <w:b/>
          <w:bCs/>
          <w:noProof/>
          <w:szCs w:val="24"/>
        </w:rPr>
        <w:t>49</w:t>
      </w:r>
      <w:r w:rsidRPr="00ED4070">
        <w:rPr>
          <w:noProof/>
          <w:szCs w:val="24"/>
        </w:rPr>
        <w:t>, 234–256 (1936).</w:t>
      </w:r>
    </w:p>
    <w:p w14:paraId="12E5BC2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54.</w:t>
      </w:r>
      <w:r w:rsidRPr="00ED4070">
        <w:rPr>
          <w:noProof/>
          <w:szCs w:val="24"/>
        </w:rPr>
        <w:tab/>
        <w:t xml:space="preserve">Duong, M. T., Bingham, B. A., Aldana, P. C., Chung, S. T. &amp; Sumner, A. E. Variation in the calculation of allostatic load score: 21 examples from NHANES. </w:t>
      </w:r>
      <w:r w:rsidRPr="00ED4070">
        <w:rPr>
          <w:i/>
          <w:iCs/>
          <w:noProof/>
          <w:szCs w:val="24"/>
        </w:rPr>
        <w:t>J. Racial Ethn. Heal. Disparities</w:t>
      </w:r>
      <w:r w:rsidRPr="00ED4070">
        <w:rPr>
          <w:noProof/>
          <w:szCs w:val="24"/>
        </w:rPr>
        <w:t xml:space="preserve"> </w:t>
      </w:r>
      <w:r w:rsidRPr="00ED4070">
        <w:rPr>
          <w:b/>
          <w:bCs/>
          <w:noProof/>
          <w:szCs w:val="24"/>
        </w:rPr>
        <w:t>4</w:t>
      </w:r>
      <w:r w:rsidRPr="00ED4070">
        <w:rPr>
          <w:noProof/>
          <w:szCs w:val="24"/>
        </w:rPr>
        <w:t>, 455–461 (2017).</w:t>
      </w:r>
    </w:p>
    <w:p w14:paraId="126F32E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55.</w:t>
      </w:r>
      <w:r w:rsidRPr="00ED4070">
        <w:rPr>
          <w:noProof/>
          <w:szCs w:val="24"/>
        </w:rPr>
        <w:tab/>
        <w:t xml:space="preserve">Levine, M. E. &amp; Crimmins, E. M. Evidence of accelerated aging among African Americans and its implications for mortality. </w:t>
      </w:r>
      <w:r w:rsidRPr="00ED4070">
        <w:rPr>
          <w:i/>
          <w:iCs/>
          <w:noProof/>
          <w:szCs w:val="24"/>
        </w:rPr>
        <w:t>Soc. Sci. Med.</w:t>
      </w:r>
      <w:r w:rsidRPr="00ED4070">
        <w:rPr>
          <w:noProof/>
          <w:szCs w:val="24"/>
        </w:rPr>
        <w:t xml:space="preserve"> </w:t>
      </w:r>
      <w:r w:rsidRPr="00ED4070">
        <w:rPr>
          <w:b/>
          <w:bCs/>
          <w:noProof/>
          <w:szCs w:val="24"/>
        </w:rPr>
        <w:t>118</w:t>
      </w:r>
      <w:r w:rsidRPr="00ED4070">
        <w:rPr>
          <w:noProof/>
          <w:szCs w:val="24"/>
        </w:rPr>
        <w:t>, 27–32 (2014).</w:t>
      </w:r>
    </w:p>
    <w:p w14:paraId="4EFFA30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56.</w:t>
      </w:r>
      <w:r w:rsidRPr="00ED4070">
        <w:rPr>
          <w:noProof/>
          <w:szCs w:val="24"/>
        </w:rPr>
        <w:tab/>
        <w:t xml:space="preserve">Steptoe, A. </w:t>
      </w:r>
      <w:r w:rsidRPr="00ED4070">
        <w:rPr>
          <w:i/>
          <w:iCs/>
          <w:noProof/>
          <w:szCs w:val="24"/>
        </w:rPr>
        <w:t>et al.</w:t>
      </w:r>
      <w:r w:rsidRPr="00ED4070">
        <w:rPr>
          <w:noProof/>
          <w:szCs w:val="24"/>
        </w:rPr>
        <w:t xml:space="preserve"> Educational attainment but not measures of current socioeconomic circumstances are associated with leukocyte telomere length in healthy older men and women. </w:t>
      </w:r>
      <w:r w:rsidRPr="00ED4070">
        <w:rPr>
          <w:i/>
          <w:iCs/>
          <w:noProof/>
          <w:szCs w:val="24"/>
        </w:rPr>
        <w:t>Brain. Behav. Immun.</w:t>
      </w:r>
      <w:r w:rsidRPr="00ED4070">
        <w:rPr>
          <w:noProof/>
          <w:szCs w:val="24"/>
        </w:rPr>
        <w:t xml:space="preserve"> </w:t>
      </w:r>
      <w:r w:rsidRPr="00ED4070">
        <w:rPr>
          <w:b/>
          <w:bCs/>
          <w:noProof/>
          <w:szCs w:val="24"/>
        </w:rPr>
        <w:t>25</w:t>
      </w:r>
      <w:r w:rsidRPr="00ED4070">
        <w:rPr>
          <w:noProof/>
          <w:szCs w:val="24"/>
        </w:rPr>
        <w:t>, 1292–1298 (2011).</w:t>
      </w:r>
    </w:p>
    <w:p w14:paraId="401D18D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57.</w:t>
      </w:r>
      <w:r w:rsidRPr="00ED4070">
        <w:rPr>
          <w:noProof/>
          <w:szCs w:val="24"/>
        </w:rPr>
        <w:tab/>
        <w:t xml:space="preserve">Robertson, T. </w:t>
      </w:r>
      <w:r w:rsidRPr="00ED4070">
        <w:rPr>
          <w:i/>
          <w:iCs/>
          <w:noProof/>
          <w:szCs w:val="24"/>
        </w:rPr>
        <w:t>et al.</w:t>
      </w:r>
      <w:r w:rsidRPr="00ED4070">
        <w:rPr>
          <w:noProof/>
          <w:szCs w:val="24"/>
        </w:rPr>
        <w:t xml:space="preserve"> Is socioeconomic status associated with biological aging as measured by telomere length? </w:t>
      </w:r>
      <w:r w:rsidRPr="00ED4070">
        <w:rPr>
          <w:i/>
          <w:iCs/>
          <w:noProof/>
          <w:szCs w:val="24"/>
        </w:rPr>
        <w:t>Epidemiol. Rev.</w:t>
      </w:r>
      <w:r w:rsidRPr="00ED4070">
        <w:rPr>
          <w:noProof/>
          <w:szCs w:val="24"/>
        </w:rPr>
        <w:t xml:space="preserve"> </w:t>
      </w:r>
      <w:r w:rsidRPr="00ED4070">
        <w:rPr>
          <w:b/>
          <w:bCs/>
          <w:noProof/>
          <w:szCs w:val="24"/>
        </w:rPr>
        <w:t>35</w:t>
      </w:r>
      <w:r w:rsidRPr="00ED4070">
        <w:rPr>
          <w:noProof/>
          <w:szCs w:val="24"/>
        </w:rPr>
        <w:t>, 98–111 (2013).</w:t>
      </w:r>
    </w:p>
    <w:p w14:paraId="374F6BF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58.</w:t>
      </w:r>
      <w:r w:rsidRPr="00ED4070">
        <w:rPr>
          <w:noProof/>
          <w:szCs w:val="24"/>
        </w:rPr>
        <w:tab/>
        <w:t xml:space="preserve">Lewis, C. E. </w:t>
      </w:r>
      <w:r w:rsidRPr="00ED4070">
        <w:rPr>
          <w:i/>
          <w:iCs/>
          <w:noProof/>
          <w:szCs w:val="24"/>
        </w:rPr>
        <w:t>et al.</w:t>
      </w:r>
      <w:r w:rsidRPr="00ED4070">
        <w:rPr>
          <w:noProof/>
          <w:szCs w:val="24"/>
        </w:rPr>
        <w:t xml:space="preserve"> Mortality, health outcomes, and body mass index in the overweight range. </w:t>
      </w:r>
      <w:r w:rsidRPr="00ED4070">
        <w:rPr>
          <w:i/>
          <w:iCs/>
          <w:noProof/>
          <w:szCs w:val="24"/>
        </w:rPr>
        <w:t>Circulation</w:t>
      </w:r>
      <w:r w:rsidRPr="00ED4070">
        <w:rPr>
          <w:noProof/>
          <w:szCs w:val="24"/>
        </w:rPr>
        <w:t xml:space="preserve"> </w:t>
      </w:r>
      <w:r w:rsidRPr="00ED4070">
        <w:rPr>
          <w:b/>
          <w:bCs/>
          <w:noProof/>
          <w:szCs w:val="24"/>
        </w:rPr>
        <w:t>119</w:t>
      </w:r>
      <w:r w:rsidRPr="00ED4070">
        <w:rPr>
          <w:noProof/>
          <w:szCs w:val="24"/>
        </w:rPr>
        <w:t>, 3263–3271 (2009).</w:t>
      </w:r>
    </w:p>
    <w:p w14:paraId="7CECC2F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59.</w:t>
      </w:r>
      <w:r w:rsidRPr="00ED4070">
        <w:rPr>
          <w:noProof/>
          <w:szCs w:val="24"/>
        </w:rPr>
        <w:tab/>
        <w:t>National Center for Health Statistics. NHANES survey methods and analytic guidelines. (2018). Available at: https://wwwn.cdc.gov/nchs/nhanes/AnalyticGuidelines.aspx. (Accessed: 4th February 2020)</w:t>
      </w:r>
    </w:p>
    <w:p w14:paraId="22010D7F"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60.</w:t>
      </w:r>
      <w:r w:rsidRPr="00ED4070">
        <w:rPr>
          <w:noProof/>
          <w:szCs w:val="24"/>
        </w:rPr>
        <w:tab/>
        <w:t xml:space="preserve">Korn, E. L. &amp; Graubard, B. I. </w:t>
      </w:r>
      <w:r w:rsidRPr="00ED4070">
        <w:rPr>
          <w:i/>
          <w:iCs/>
          <w:noProof/>
          <w:szCs w:val="24"/>
        </w:rPr>
        <w:t>Analysis of health surveys</w:t>
      </w:r>
      <w:r w:rsidRPr="00ED4070">
        <w:rPr>
          <w:noProof/>
          <w:szCs w:val="24"/>
        </w:rPr>
        <w:t>. (John Wiley &amp; Sons, 1999).</w:t>
      </w:r>
    </w:p>
    <w:p w14:paraId="1D6F93C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61.</w:t>
      </w:r>
      <w:r w:rsidRPr="00ED4070">
        <w:rPr>
          <w:noProof/>
          <w:szCs w:val="24"/>
        </w:rPr>
        <w:tab/>
        <w:t xml:space="preserve">Rosinger, A. Y. &amp; Ice, G. Secondary data analysis to answer questions in human biology. </w:t>
      </w:r>
      <w:r w:rsidRPr="00ED4070">
        <w:rPr>
          <w:i/>
          <w:iCs/>
          <w:noProof/>
          <w:szCs w:val="24"/>
        </w:rPr>
        <w:t>Am. J. Hum. Biol.</w:t>
      </w:r>
      <w:r w:rsidRPr="00ED4070">
        <w:rPr>
          <w:noProof/>
          <w:szCs w:val="24"/>
        </w:rPr>
        <w:t xml:space="preserve"> </w:t>
      </w:r>
      <w:r w:rsidRPr="00ED4070">
        <w:rPr>
          <w:b/>
          <w:bCs/>
          <w:noProof/>
          <w:szCs w:val="24"/>
        </w:rPr>
        <w:t>31</w:t>
      </w:r>
      <w:r w:rsidRPr="00ED4070">
        <w:rPr>
          <w:noProof/>
          <w:szCs w:val="24"/>
        </w:rPr>
        <w:t>, 1–19 (2019).</w:t>
      </w:r>
    </w:p>
    <w:p w14:paraId="5C8546E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62.</w:t>
      </w:r>
      <w:r w:rsidRPr="00ED4070">
        <w:rPr>
          <w:noProof/>
          <w:szCs w:val="24"/>
        </w:rPr>
        <w:tab/>
        <w:t xml:space="preserve">Abdi, H. The Bonferonni and Šidák Corrections for Multiple Comparisons. in </w:t>
      </w:r>
      <w:r w:rsidRPr="00ED4070">
        <w:rPr>
          <w:i/>
          <w:iCs/>
          <w:noProof/>
          <w:szCs w:val="24"/>
        </w:rPr>
        <w:t>Encyclopedia of Measurement and Statistics</w:t>
      </w:r>
      <w:r w:rsidRPr="00ED4070">
        <w:rPr>
          <w:noProof/>
          <w:szCs w:val="24"/>
        </w:rPr>
        <w:t xml:space="preserve"> (ed. Salkind, N.) 1–9 (Sage, 2007). doi:10.4135/9781412952644</w:t>
      </w:r>
    </w:p>
    <w:p w14:paraId="7FFE17A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63.</w:t>
      </w:r>
      <w:r w:rsidRPr="00ED4070">
        <w:rPr>
          <w:noProof/>
          <w:szCs w:val="24"/>
        </w:rPr>
        <w:tab/>
        <w:t xml:space="preserve">Westendorp, R. G. &amp; Kirkwood, T. Human longevity at the cost of reproductive success. </w:t>
      </w:r>
      <w:r w:rsidRPr="00ED4070">
        <w:rPr>
          <w:i/>
          <w:iCs/>
          <w:noProof/>
          <w:szCs w:val="24"/>
        </w:rPr>
        <w:t>Nature</w:t>
      </w:r>
      <w:r w:rsidRPr="00ED4070">
        <w:rPr>
          <w:noProof/>
          <w:szCs w:val="24"/>
        </w:rPr>
        <w:t xml:space="preserve"> </w:t>
      </w:r>
      <w:r w:rsidRPr="00ED4070">
        <w:rPr>
          <w:b/>
          <w:bCs/>
          <w:noProof/>
          <w:szCs w:val="24"/>
        </w:rPr>
        <w:t>396</w:t>
      </w:r>
      <w:r w:rsidRPr="00ED4070">
        <w:rPr>
          <w:noProof/>
          <w:szCs w:val="24"/>
        </w:rPr>
        <w:t>, 743–746 (1998).</w:t>
      </w:r>
    </w:p>
    <w:p w14:paraId="51DE7F0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64.</w:t>
      </w:r>
      <w:r w:rsidRPr="00ED4070">
        <w:rPr>
          <w:noProof/>
          <w:szCs w:val="24"/>
        </w:rPr>
        <w:tab/>
        <w:t xml:space="preserve">Graubard, B. I. &amp; Korn, E. L. Predictive margins with survey data. </w:t>
      </w:r>
      <w:r w:rsidRPr="00ED4070">
        <w:rPr>
          <w:i/>
          <w:iCs/>
          <w:noProof/>
          <w:szCs w:val="24"/>
        </w:rPr>
        <w:t>Biometrics</w:t>
      </w:r>
      <w:r w:rsidRPr="00ED4070">
        <w:rPr>
          <w:noProof/>
          <w:szCs w:val="24"/>
        </w:rPr>
        <w:t xml:space="preserve"> </w:t>
      </w:r>
      <w:r w:rsidRPr="00ED4070">
        <w:rPr>
          <w:b/>
          <w:bCs/>
          <w:noProof/>
          <w:szCs w:val="24"/>
        </w:rPr>
        <w:t>55</w:t>
      </w:r>
      <w:r w:rsidRPr="00ED4070">
        <w:rPr>
          <w:noProof/>
          <w:szCs w:val="24"/>
        </w:rPr>
        <w:t>, 652–659 (1999).</w:t>
      </w:r>
    </w:p>
    <w:p w14:paraId="5FBBA76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65.</w:t>
      </w:r>
      <w:r w:rsidRPr="00ED4070">
        <w:rPr>
          <w:noProof/>
          <w:szCs w:val="24"/>
        </w:rPr>
        <w:tab/>
        <w:t xml:space="preserve">Ossewaarde, M. E. </w:t>
      </w:r>
      <w:r w:rsidRPr="00ED4070">
        <w:rPr>
          <w:i/>
          <w:iCs/>
          <w:noProof/>
          <w:szCs w:val="24"/>
        </w:rPr>
        <w:t>et al.</w:t>
      </w:r>
      <w:r w:rsidRPr="00ED4070">
        <w:rPr>
          <w:noProof/>
          <w:szCs w:val="24"/>
        </w:rPr>
        <w:t xml:space="preserve"> Age at menopause, cause-specific mortality and total life expectancy. </w:t>
      </w:r>
      <w:r w:rsidRPr="00ED4070">
        <w:rPr>
          <w:i/>
          <w:iCs/>
          <w:noProof/>
          <w:szCs w:val="24"/>
        </w:rPr>
        <w:t>Epidemiology</w:t>
      </w:r>
      <w:r w:rsidRPr="00ED4070">
        <w:rPr>
          <w:noProof/>
          <w:szCs w:val="24"/>
        </w:rPr>
        <w:t xml:space="preserve"> </w:t>
      </w:r>
      <w:r w:rsidRPr="00ED4070">
        <w:rPr>
          <w:b/>
          <w:bCs/>
          <w:noProof/>
          <w:szCs w:val="24"/>
        </w:rPr>
        <w:t>16</w:t>
      </w:r>
      <w:r w:rsidRPr="00ED4070">
        <w:rPr>
          <w:noProof/>
          <w:szCs w:val="24"/>
        </w:rPr>
        <w:t>, 556–562 (2005).</w:t>
      </w:r>
    </w:p>
    <w:p w14:paraId="3D10EF6F"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66.</w:t>
      </w:r>
      <w:r w:rsidRPr="00ED4070">
        <w:rPr>
          <w:noProof/>
          <w:szCs w:val="24"/>
        </w:rPr>
        <w:tab/>
        <w:t xml:space="preserve">Gleason, C. E., Cholerton, B., Carlsson, C. M., Johnson, S. C. &amp; Asthana, S. Neuroprotective effects of female sex steroids in humans: Current controversies and future directions. </w:t>
      </w:r>
      <w:r w:rsidRPr="00ED4070">
        <w:rPr>
          <w:i/>
          <w:iCs/>
          <w:noProof/>
          <w:szCs w:val="24"/>
        </w:rPr>
        <w:t>Cell. Mol. Life Sci.</w:t>
      </w:r>
      <w:r w:rsidRPr="00ED4070">
        <w:rPr>
          <w:noProof/>
          <w:szCs w:val="24"/>
        </w:rPr>
        <w:t xml:space="preserve"> </w:t>
      </w:r>
      <w:r w:rsidRPr="00ED4070">
        <w:rPr>
          <w:b/>
          <w:bCs/>
          <w:noProof/>
          <w:szCs w:val="24"/>
        </w:rPr>
        <w:t>62</w:t>
      </w:r>
      <w:r w:rsidRPr="00ED4070">
        <w:rPr>
          <w:noProof/>
          <w:szCs w:val="24"/>
        </w:rPr>
        <w:t>, 299–312 (2005).</w:t>
      </w:r>
    </w:p>
    <w:p w14:paraId="4DBE3BD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67.</w:t>
      </w:r>
      <w:r w:rsidRPr="00ED4070">
        <w:rPr>
          <w:noProof/>
          <w:szCs w:val="24"/>
        </w:rPr>
        <w:tab/>
        <w:t xml:space="preserve">Parker, W. H. </w:t>
      </w:r>
      <w:r w:rsidRPr="00ED4070">
        <w:rPr>
          <w:i/>
          <w:iCs/>
          <w:noProof/>
          <w:szCs w:val="24"/>
        </w:rPr>
        <w:t>et al.</w:t>
      </w:r>
      <w:r w:rsidRPr="00ED4070">
        <w:rPr>
          <w:noProof/>
          <w:szCs w:val="24"/>
        </w:rPr>
        <w:t xml:space="preserve"> Ovarian conservation at the time of hysterectomy and long-term health outcomes in the Nurses’ Health study. </w:t>
      </w:r>
      <w:r w:rsidRPr="00ED4070">
        <w:rPr>
          <w:i/>
          <w:iCs/>
          <w:noProof/>
          <w:szCs w:val="24"/>
        </w:rPr>
        <w:t>Obstet. Gynecol.</w:t>
      </w:r>
      <w:r w:rsidRPr="00ED4070">
        <w:rPr>
          <w:noProof/>
          <w:szCs w:val="24"/>
        </w:rPr>
        <w:t xml:space="preserve"> </w:t>
      </w:r>
      <w:r w:rsidRPr="00ED4070">
        <w:rPr>
          <w:b/>
          <w:bCs/>
          <w:noProof/>
          <w:szCs w:val="24"/>
        </w:rPr>
        <w:t>113</w:t>
      </w:r>
      <w:r w:rsidRPr="00ED4070">
        <w:rPr>
          <w:noProof/>
          <w:szCs w:val="24"/>
        </w:rPr>
        <w:t>, 1027–1037 (2009).</w:t>
      </w:r>
    </w:p>
    <w:p w14:paraId="160A314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68.</w:t>
      </w:r>
      <w:r w:rsidRPr="00ED4070">
        <w:rPr>
          <w:noProof/>
          <w:szCs w:val="24"/>
        </w:rPr>
        <w:tab/>
        <w:t xml:space="preserve">Levine, M. E. </w:t>
      </w:r>
      <w:r w:rsidRPr="00ED4070">
        <w:rPr>
          <w:i/>
          <w:iCs/>
          <w:noProof/>
          <w:szCs w:val="24"/>
        </w:rPr>
        <w:t>et al.</w:t>
      </w:r>
      <w:r w:rsidRPr="00ED4070">
        <w:rPr>
          <w:noProof/>
          <w:szCs w:val="24"/>
        </w:rPr>
        <w:t xml:space="preserve"> Menopause accelerates biological aging. </w:t>
      </w:r>
      <w:r w:rsidRPr="00ED4070">
        <w:rPr>
          <w:i/>
          <w:iCs/>
          <w:noProof/>
          <w:szCs w:val="24"/>
        </w:rPr>
        <w:t>Proc. Natl. Acad. Sci. U. S. A.</w:t>
      </w:r>
      <w:r w:rsidRPr="00ED4070">
        <w:rPr>
          <w:noProof/>
          <w:szCs w:val="24"/>
        </w:rPr>
        <w:t xml:space="preserve"> </w:t>
      </w:r>
      <w:r w:rsidRPr="00ED4070">
        <w:rPr>
          <w:b/>
          <w:bCs/>
          <w:noProof/>
          <w:szCs w:val="24"/>
        </w:rPr>
        <w:t>113</w:t>
      </w:r>
      <w:r w:rsidRPr="00ED4070">
        <w:rPr>
          <w:noProof/>
          <w:szCs w:val="24"/>
        </w:rPr>
        <w:t>, 9327–9332 (2016).</w:t>
      </w:r>
    </w:p>
    <w:p w14:paraId="2011FF1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69.</w:t>
      </w:r>
      <w:r w:rsidRPr="00ED4070">
        <w:rPr>
          <w:noProof/>
          <w:szCs w:val="24"/>
        </w:rPr>
        <w:tab/>
        <w:t xml:space="preserve">Kyo, S. </w:t>
      </w:r>
      <w:r w:rsidRPr="00ED4070">
        <w:rPr>
          <w:i/>
          <w:iCs/>
          <w:noProof/>
          <w:szCs w:val="24"/>
        </w:rPr>
        <w:t>et al.</w:t>
      </w:r>
      <w:r w:rsidRPr="00ED4070">
        <w:rPr>
          <w:noProof/>
          <w:szCs w:val="24"/>
        </w:rPr>
        <w:t xml:space="preserve"> Estrogen activates telomerase. </w:t>
      </w:r>
      <w:r w:rsidRPr="00ED4070">
        <w:rPr>
          <w:i/>
          <w:iCs/>
          <w:noProof/>
          <w:szCs w:val="24"/>
        </w:rPr>
        <w:t>Cancer Res.</w:t>
      </w:r>
      <w:r w:rsidRPr="00ED4070">
        <w:rPr>
          <w:noProof/>
          <w:szCs w:val="24"/>
        </w:rPr>
        <w:t xml:space="preserve"> </w:t>
      </w:r>
      <w:r w:rsidRPr="00ED4070">
        <w:rPr>
          <w:b/>
          <w:bCs/>
          <w:noProof/>
          <w:szCs w:val="24"/>
        </w:rPr>
        <w:t>59</w:t>
      </w:r>
      <w:r w:rsidRPr="00ED4070">
        <w:rPr>
          <w:noProof/>
          <w:szCs w:val="24"/>
        </w:rPr>
        <w:t>, 5917–5921 (1999).</w:t>
      </w:r>
    </w:p>
    <w:p w14:paraId="6D72C31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70.</w:t>
      </w:r>
      <w:r w:rsidRPr="00ED4070">
        <w:rPr>
          <w:noProof/>
          <w:szCs w:val="24"/>
        </w:rPr>
        <w:tab/>
        <w:t xml:space="preserve">Dalgård, C. </w:t>
      </w:r>
      <w:r w:rsidRPr="00ED4070">
        <w:rPr>
          <w:i/>
          <w:iCs/>
          <w:noProof/>
          <w:szCs w:val="24"/>
        </w:rPr>
        <w:t>et al.</w:t>
      </w:r>
      <w:r w:rsidRPr="00ED4070">
        <w:rPr>
          <w:noProof/>
          <w:szCs w:val="24"/>
        </w:rPr>
        <w:t xml:space="preserve"> Leukocyte telomere length dynamics in women and men: Menopause vs age effects. </w:t>
      </w:r>
      <w:r w:rsidRPr="00ED4070">
        <w:rPr>
          <w:i/>
          <w:iCs/>
          <w:noProof/>
          <w:szCs w:val="24"/>
        </w:rPr>
        <w:t>Int. J. Epidemiol.</w:t>
      </w:r>
      <w:r w:rsidRPr="00ED4070">
        <w:rPr>
          <w:noProof/>
          <w:szCs w:val="24"/>
        </w:rPr>
        <w:t xml:space="preserve"> </w:t>
      </w:r>
      <w:r w:rsidRPr="00ED4070">
        <w:rPr>
          <w:b/>
          <w:bCs/>
          <w:noProof/>
          <w:szCs w:val="24"/>
        </w:rPr>
        <w:t>44</w:t>
      </w:r>
      <w:r w:rsidRPr="00ED4070">
        <w:rPr>
          <w:noProof/>
          <w:szCs w:val="24"/>
        </w:rPr>
        <w:t>, 1688–1695 (2015).</w:t>
      </w:r>
    </w:p>
    <w:p w14:paraId="66B3C8C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71.</w:t>
      </w:r>
      <w:r w:rsidRPr="00ED4070">
        <w:rPr>
          <w:noProof/>
          <w:szCs w:val="24"/>
        </w:rPr>
        <w:tab/>
        <w:t xml:space="preserve">Negrato, C. A., Mattar, R. &amp; Gomes, M. B. Adverse pregnancy outcomes in women with diabetes. </w:t>
      </w:r>
      <w:r w:rsidRPr="00ED4070">
        <w:rPr>
          <w:i/>
          <w:iCs/>
          <w:noProof/>
          <w:szCs w:val="24"/>
        </w:rPr>
        <w:t>Diabetol. Metab. Syndr.</w:t>
      </w:r>
      <w:r w:rsidRPr="00ED4070">
        <w:rPr>
          <w:noProof/>
          <w:szCs w:val="24"/>
        </w:rPr>
        <w:t xml:space="preserve"> </w:t>
      </w:r>
      <w:r w:rsidRPr="00ED4070">
        <w:rPr>
          <w:b/>
          <w:bCs/>
          <w:noProof/>
          <w:szCs w:val="24"/>
        </w:rPr>
        <w:t>4</w:t>
      </w:r>
      <w:r w:rsidRPr="00ED4070">
        <w:rPr>
          <w:noProof/>
          <w:szCs w:val="24"/>
        </w:rPr>
        <w:t>, 2–7 (2012).</w:t>
      </w:r>
    </w:p>
    <w:p w14:paraId="1A2AA91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72.</w:t>
      </w:r>
      <w:r w:rsidRPr="00ED4070">
        <w:rPr>
          <w:noProof/>
          <w:szCs w:val="24"/>
        </w:rPr>
        <w:tab/>
        <w:t xml:space="preserve">Seely, E. W. &amp; Ecker, J. Chronic hypertension in pregnancy. </w:t>
      </w:r>
      <w:r w:rsidRPr="00ED4070">
        <w:rPr>
          <w:i/>
          <w:iCs/>
          <w:noProof/>
          <w:szCs w:val="24"/>
        </w:rPr>
        <w:t>Circulation</w:t>
      </w:r>
      <w:r w:rsidRPr="00ED4070">
        <w:rPr>
          <w:noProof/>
          <w:szCs w:val="24"/>
        </w:rPr>
        <w:t xml:space="preserve"> </w:t>
      </w:r>
      <w:r w:rsidRPr="00ED4070">
        <w:rPr>
          <w:b/>
          <w:bCs/>
          <w:noProof/>
          <w:szCs w:val="24"/>
        </w:rPr>
        <w:t>129</w:t>
      </w:r>
      <w:r w:rsidRPr="00ED4070">
        <w:rPr>
          <w:noProof/>
          <w:szCs w:val="24"/>
        </w:rPr>
        <w:t>, 1254–1261 (2014).</w:t>
      </w:r>
    </w:p>
    <w:p w14:paraId="71A61B5D"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73.</w:t>
      </w:r>
      <w:r w:rsidRPr="00ED4070">
        <w:rPr>
          <w:noProof/>
          <w:szCs w:val="24"/>
        </w:rPr>
        <w:tab/>
        <w:t xml:space="preserve">Müezzinler, A., Zaineddin, A. K. &amp; Brenner, H. Body mass index and leukocyte telomere length in adults: A systematic review and meta-analysis. </w:t>
      </w:r>
      <w:r w:rsidRPr="00ED4070">
        <w:rPr>
          <w:i/>
          <w:iCs/>
          <w:noProof/>
          <w:szCs w:val="24"/>
        </w:rPr>
        <w:t>Obes. Rev.</w:t>
      </w:r>
      <w:r w:rsidRPr="00ED4070">
        <w:rPr>
          <w:noProof/>
          <w:szCs w:val="24"/>
        </w:rPr>
        <w:t xml:space="preserve"> </w:t>
      </w:r>
      <w:r w:rsidRPr="00ED4070">
        <w:rPr>
          <w:b/>
          <w:bCs/>
          <w:noProof/>
          <w:szCs w:val="24"/>
        </w:rPr>
        <w:t>15</w:t>
      </w:r>
      <w:r w:rsidRPr="00ED4070">
        <w:rPr>
          <w:noProof/>
          <w:szCs w:val="24"/>
        </w:rPr>
        <w:t>, 192–201 (2014).</w:t>
      </w:r>
    </w:p>
    <w:p w14:paraId="0C74C59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74.</w:t>
      </w:r>
      <w:r w:rsidRPr="00ED4070">
        <w:rPr>
          <w:noProof/>
          <w:szCs w:val="24"/>
        </w:rPr>
        <w:tab/>
        <w:t xml:space="preserve">Ellison, P. T. </w:t>
      </w:r>
      <w:r w:rsidRPr="00ED4070">
        <w:rPr>
          <w:i/>
          <w:iCs/>
          <w:noProof/>
          <w:szCs w:val="24"/>
        </w:rPr>
        <w:t>On Fertile Ground: A Natural History of Human Reproduction</w:t>
      </w:r>
      <w:r w:rsidRPr="00ED4070">
        <w:rPr>
          <w:noProof/>
          <w:szCs w:val="24"/>
        </w:rPr>
        <w:t>. (Harvard University Press, 2003).</w:t>
      </w:r>
    </w:p>
    <w:p w14:paraId="76CCB64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75.</w:t>
      </w:r>
      <w:r w:rsidRPr="00ED4070">
        <w:rPr>
          <w:noProof/>
          <w:szCs w:val="24"/>
        </w:rPr>
        <w:tab/>
        <w:t xml:space="preserve">Gunderson, E. P. </w:t>
      </w:r>
      <w:r w:rsidRPr="00ED4070">
        <w:rPr>
          <w:i/>
          <w:iCs/>
          <w:noProof/>
          <w:szCs w:val="24"/>
        </w:rPr>
        <w:t>et al.</w:t>
      </w:r>
      <w:r w:rsidRPr="00ED4070">
        <w:rPr>
          <w:noProof/>
          <w:szCs w:val="24"/>
        </w:rPr>
        <w:t xml:space="preserve"> Excess gains in weight and waist circumference associated with childbearing: The Coronary Artery Risk Development in Young Adults Study (CARDIA). </w:t>
      </w:r>
      <w:r w:rsidRPr="00ED4070">
        <w:rPr>
          <w:i/>
          <w:iCs/>
          <w:noProof/>
          <w:szCs w:val="24"/>
        </w:rPr>
        <w:t>Int. J. Obes.</w:t>
      </w:r>
      <w:r w:rsidRPr="00ED4070">
        <w:rPr>
          <w:noProof/>
          <w:szCs w:val="24"/>
        </w:rPr>
        <w:t xml:space="preserve"> </w:t>
      </w:r>
      <w:r w:rsidRPr="00ED4070">
        <w:rPr>
          <w:b/>
          <w:bCs/>
          <w:noProof/>
          <w:szCs w:val="24"/>
        </w:rPr>
        <w:t>28</w:t>
      </w:r>
      <w:r w:rsidRPr="00ED4070">
        <w:rPr>
          <w:noProof/>
          <w:szCs w:val="24"/>
        </w:rPr>
        <w:t>, 525–535 (2004).</w:t>
      </w:r>
    </w:p>
    <w:p w14:paraId="267990C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76.</w:t>
      </w:r>
      <w:r w:rsidRPr="00ED4070">
        <w:rPr>
          <w:noProof/>
          <w:szCs w:val="24"/>
        </w:rPr>
        <w:tab/>
        <w:t xml:space="preserve">Rooney, B. L., Schauberger, C. W. &amp; Mathiason, M. A. Impact of perinatal weight change on long-term obesity and obesity-related illnesses. </w:t>
      </w:r>
      <w:r w:rsidRPr="00ED4070">
        <w:rPr>
          <w:i/>
          <w:iCs/>
          <w:noProof/>
          <w:szCs w:val="24"/>
        </w:rPr>
        <w:t>Obstet. Gynecol.</w:t>
      </w:r>
      <w:r w:rsidRPr="00ED4070">
        <w:rPr>
          <w:noProof/>
          <w:szCs w:val="24"/>
        </w:rPr>
        <w:t xml:space="preserve"> </w:t>
      </w:r>
      <w:r w:rsidRPr="00ED4070">
        <w:rPr>
          <w:b/>
          <w:bCs/>
          <w:noProof/>
          <w:szCs w:val="24"/>
        </w:rPr>
        <w:t>106</w:t>
      </w:r>
      <w:r w:rsidRPr="00ED4070">
        <w:rPr>
          <w:noProof/>
          <w:szCs w:val="24"/>
        </w:rPr>
        <w:t>, 1349–1356 (2005).</w:t>
      </w:r>
    </w:p>
    <w:p w14:paraId="20B39A6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77.</w:t>
      </w:r>
      <w:r w:rsidRPr="00ED4070">
        <w:rPr>
          <w:noProof/>
          <w:szCs w:val="24"/>
        </w:rPr>
        <w:tab/>
        <w:t xml:space="preserve">Stuebe, A. M. &amp; Rich-Edwards, J. W. The reset hypothesis: Lactation and maternal metabolism. </w:t>
      </w:r>
      <w:r w:rsidRPr="00ED4070">
        <w:rPr>
          <w:i/>
          <w:iCs/>
          <w:noProof/>
          <w:szCs w:val="24"/>
        </w:rPr>
        <w:t>Am. J. Perinatol.</w:t>
      </w:r>
      <w:r w:rsidRPr="00ED4070">
        <w:rPr>
          <w:noProof/>
          <w:szCs w:val="24"/>
        </w:rPr>
        <w:t xml:space="preserve"> </w:t>
      </w:r>
      <w:r w:rsidRPr="00ED4070">
        <w:rPr>
          <w:b/>
          <w:bCs/>
          <w:noProof/>
          <w:szCs w:val="24"/>
        </w:rPr>
        <w:t>26</w:t>
      </w:r>
      <w:r w:rsidRPr="00ED4070">
        <w:rPr>
          <w:noProof/>
          <w:szCs w:val="24"/>
        </w:rPr>
        <w:t>, 81–88 (2008).</w:t>
      </w:r>
    </w:p>
    <w:p w14:paraId="25381EA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78.</w:t>
      </w:r>
      <w:r w:rsidRPr="00ED4070">
        <w:rPr>
          <w:noProof/>
          <w:szCs w:val="24"/>
        </w:rPr>
        <w:tab/>
        <w:t xml:space="preserve">Lee, D. C., Im, J. A., Kim, J. H., Lee, H. R. &amp; Shim, J. Y. Effect of long-term hormone therapy on telomere length in postmenopausal women. </w:t>
      </w:r>
      <w:r w:rsidRPr="00ED4070">
        <w:rPr>
          <w:i/>
          <w:iCs/>
          <w:noProof/>
          <w:szCs w:val="24"/>
        </w:rPr>
        <w:t>Yonsei Med. J.</w:t>
      </w:r>
      <w:r w:rsidRPr="00ED4070">
        <w:rPr>
          <w:noProof/>
          <w:szCs w:val="24"/>
        </w:rPr>
        <w:t xml:space="preserve"> </w:t>
      </w:r>
      <w:r w:rsidRPr="00ED4070">
        <w:rPr>
          <w:b/>
          <w:bCs/>
          <w:noProof/>
          <w:szCs w:val="24"/>
        </w:rPr>
        <w:t>46</w:t>
      </w:r>
      <w:r w:rsidRPr="00ED4070">
        <w:rPr>
          <w:noProof/>
          <w:szCs w:val="24"/>
        </w:rPr>
        <w:t>, 471–479 (2005).</w:t>
      </w:r>
    </w:p>
    <w:p w14:paraId="74FD3C2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79.</w:t>
      </w:r>
      <w:r w:rsidRPr="00ED4070">
        <w:rPr>
          <w:noProof/>
          <w:szCs w:val="24"/>
        </w:rPr>
        <w:tab/>
        <w:t xml:space="preserve">Henrich, J., Heine, S. J. &amp; Norenzayan, A. The weirdest people in the world? </w:t>
      </w:r>
      <w:r w:rsidRPr="00ED4070">
        <w:rPr>
          <w:i/>
          <w:iCs/>
          <w:noProof/>
          <w:szCs w:val="24"/>
        </w:rPr>
        <w:t>Behav. Brain Sci.</w:t>
      </w:r>
      <w:r w:rsidRPr="00ED4070">
        <w:rPr>
          <w:noProof/>
          <w:szCs w:val="24"/>
        </w:rPr>
        <w:t xml:space="preserve"> </w:t>
      </w:r>
      <w:r w:rsidRPr="00ED4070">
        <w:rPr>
          <w:b/>
          <w:bCs/>
          <w:noProof/>
          <w:szCs w:val="24"/>
        </w:rPr>
        <w:t>33</w:t>
      </w:r>
      <w:r w:rsidRPr="00ED4070">
        <w:rPr>
          <w:noProof/>
          <w:szCs w:val="24"/>
        </w:rPr>
        <w:t>, 61–135 (2010).</w:t>
      </w:r>
    </w:p>
    <w:p w14:paraId="31F92FD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80.</w:t>
      </w:r>
      <w:r w:rsidRPr="00ED4070">
        <w:rPr>
          <w:noProof/>
          <w:szCs w:val="24"/>
        </w:rPr>
        <w:tab/>
        <w:t xml:space="preserve">Gurven, M. D. &amp; Lieberman, D. E. WEIRD bodies: mismatch, medicine and missing diversity. </w:t>
      </w:r>
      <w:r w:rsidRPr="00ED4070">
        <w:rPr>
          <w:i/>
          <w:iCs/>
          <w:noProof/>
          <w:szCs w:val="24"/>
        </w:rPr>
        <w:t>Evol. Hum. Behav.</w:t>
      </w:r>
      <w:r w:rsidRPr="00ED4070">
        <w:rPr>
          <w:noProof/>
          <w:szCs w:val="24"/>
        </w:rPr>
        <w:t xml:space="preserve"> 0–1 (2020). doi:10.1016/j.evolhumbehav.2020.04.001</w:t>
      </w:r>
    </w:p>
    <w:p w14:paraId="3FADCB4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81.</w:t>
      </w:r>
      <w:r w:rsidRPr="00ED4070">
        <w:rPr>
          <w:noProof/>
          <w:szCs w:val="24"/>
        </w:rPr>
        <w:tab/>
        <w:t xml:space="preserve">Sear, R., Lawson, D. W., Kaplan, H. &amp; Shenk, M. K. Understanding variation in human fertility: What can we learn from evolutionary demography? </w:t>
      </w:r>
      <w:r w:rsidRPr="00ED4070">
        <w:rPr>
          <w:i/>
          <w:iCs/>
          <w:noProof/>
          <w:szCs w:val="24"/>
        </w:rPr>
        <w:t>Philos. Trans. R. Soc. B Biol. Sci.</w:t>
      </w:r>
      <w:r w:rsidRPr="00ED4070">
        <w:rPr>
          <w:noProof/>
          <w:szCs w:val="24"/>
        </w:rPr>
        <w:t xml:space="preserve"> </w:t>
      </w:r>
      <w:r w:rsidRPr="00ED4070">
        <w:rPr>
          <w:b/>
          <w:bCs/>
          <w:noProof/>
          <w:szCs w:val="24"/>
        </w:rPr>
        <w:t>371</w:t>
      </w:r>
      <w:r w:rsidRPr="00ED4070">
        <w:rPr>
          <w:noProof/>
          <w:szCs w:val="24"/>
        </w:rPr>
        <w:t>, (2016).</w:t>
      </w:r>
    </w:p>
    <w:p w14:paraId="095C8A7C" w14:textId="77777777" w:rsidR="00ED4070" w:rsidRPr="00ED4070" w:rsidRDefault="00ED4070" w:rsidP="00ED4070">
      <w:pPr>
        <w:widowControl w:val="0"/>
        <w:autoSpaceDE w:val="0"/>
        <w:autoSpaceDN w:val="0"/>
        <w:adjustRightInd w:val="0"/>
        <w:spacing w:line="480" w:lineRule="auto"/>
        <w:ind w:left="640" w:hanging="640"/>
        <w:rPr>
          <w:noProof/>
        </w:rPr>
      </w:pPr>
      <w:r w:rsidRPr="00ED4070">
        <w:rPr>
          <w:noProof/>
          <w:szCs w:val="24"/>
        </w:rPr>
        <w:t>82.</w:t>
      </w:r>
      <w:r w:rsidRPr="00ED4070">
        <w:rPr>
          <w:noProof/>
          <w:szCs w:val="24"/>
        </w:rPr>
        <w:tab/>
        <w:t xml:space="preserve">Gurven, M. </w:t>
      </w:r>
      <w:r w:rsidRPr="00ED4070">
        <w:rPr>
          <w:i/>
          <w:iCs/>
          <w:noProof/>
          <w:szCs w:val="24"/>
        </w:rPr>
        <w:t>et al.</w:t>
      </w:r>
      <w:r w:rsidRPr="00ED4070">
        <w:rPr>
          <w:noProof/>
          <w:szCs w:val="24"/>
        </w:rPr>
        <w:t xml:space="preserve"> Health costs of reproduction are minimal despite high fertility, mortality and subsistence lifestyle. </w:t>
      </w:r>
      <w:r w:rsidRPr="00ED4070">
        <w:rPr>
          <w:i/>
          <w:iCs/>
          <w:noProof/>
          <w:szCs w:val="24"/>
        </w:rPr>
        <w:t>Sci. Rep.</w:t>
      </w:r>
      <w:r w:rsidRPr="00ED4070">
        <w:rPr>
          <w:noProof/>
          <w:szCs w:val="24"/>
        </w:rPr>
        <w:t xml:space="preserve"> </w:t>
      </w:r>
      <w:r w:rsidRPr="00ED4070">
        <w:rPr>
          <w:b/>
          <w:bCs/>
          <w:noProof/>
          <w:szCs w:val="24"/>
        </w:rPr>
        <w:t>6</w:t>
      </w:r>
      <w:r w:rsidRPr="00ED4070">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lastRenderedPageBreak/>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2"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274FBAD8" w:rsidR="005C1705" w:rsidRPr="00DE4B0E" w:rsidRDefault="005C1705" w:rsidP="008406FB">
      <w:pPr>
        <w:shd w:val="clear" w:color="auto" w:fill="FFFFFF"/>
        <w:spacing w:line="480" w:lineRule="auto"/>
        <w:rPr>
          <w:b/>
          <w:bCs/>
        </w:rPr>
        <w:sectPr w:rsidR="005C1705" w:rsidRPr="00DE4B0E" w:rsidSect="008406FB">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and postmenopausal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commentRangeStart w:id="10"/>
      <w:commentRangeStart w:id="11"/>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commentRangeEnd w:id="10"/>
      <w:r w:rsidR="00DA7505">
        <w:rPr>
          <w:rStyle w:val="CommentReference"/>
        </w:rPr>
        <w:commentReference w:id="10"/>
      </w:r>
      <w:commentRangeEnd w:id="11"/>
      <w:r w:rsidR="008F1211">
        <w:rPr>
          <w:rStyle w:val="CommentReference"/>
        </w:rPr>
        <w:commentReference w:id="11"/>
      </w:r>
    </w:p>
    <w:p w14:paraId="46042C3D" w14:textId="77777777" w:rsidR="00CB55A3" w:rsidRDefault="00CB55A3">
      <w:pPr>
        <w:rPr>
          <w:b/>
          <w:bCs/>
        </w:rPr>
      </w:pPr>
      <w:r>
        <w:rPr>
          <w:b/>
          <w:bCs/>
        </w:rPr>
        <w:br w:type="page"/>
      </w:r>
    </w:p>
    <w:p w14:paraId="2570D72F" w14:textId="7CAAF84A" w:rsidR="000A073E" w:rsidRDefault="00693C80" w:rsidP="00693C80">
      <w:pPr>
        <w:rPr>
          <w:b/>
          <w:bCs/>
        </w:rPr>
      </w:pPr>
      <w:r w:rsidRPr="00693C80">
        <w:rPr>
          <w:b/>
          <w:bCs/>
        </w:rPr>
        <w:lastRenderedPageBreak/>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5F993E5A" w14:textId="77777777" w:rsidR="00CB55A3" w:rsidRDefault="00CB55A3">
      <w:pPr>
        <w:rPr>
          <w:b/>
          <w:bCs/>
        </w:rPr>
      </w:pPr>
      <w:r>
        <w:rPr>
          <w:b/>
          <w:bCs/>
        </w:rPr>
        <w:br w:type="page"/>
      </w:r>
    </w:p>
    <w:p w14:paraId="0DC1DAC0" w14:textId="2298EBC2" w:rsidR="00693C80" w:rsidRPr="00693C80" w:rsidRDefault="00693C80" w:rsidP="00693C80">
      <w:pPr>
        <w:shd w:val="clear" w:color="auto" w:fill="FFFFFF"/>
        <w:spacing w:line="480" w:lineRule="auto"/>
      </w:pPr>
      <w:r w:rsidRPr="00693C80">
        <w:rPr>
          <w:b/>
          <w:bCs/>
        </w:rPr>
        <w:lastRenderedPageBreak/>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3529ED8B" w14:textId="77777777" w:rsidR="00CB55A3" w:rsidRDefault="00CB55A3">
      <w:pPr>
        <w:rPr>
          <w:b/>
          <w:bCs/>
        </w:rPr>
      </w:pPr>
      <w:r>
        <w:rPr>
          <w:b/>
          <w:bCs/>
        </w:rPr>
        <w:br w:type="page"/>
      </w:r>
    </w:p>
    <w:p w14:paraId="241BB7A3" w14:textId="1C16E3B2" w:rsidR="00693C80" w:rsidRDefault="00693C80" w:rsidP="00693C80">
      <w:pPr>
        <w:shd w:val="clear" w:color="auto" w:fill="FFFFFF"/>
        <w:spacing w:line="480" w:lineRule="auto"/>
        <w:rPr>
          <w:b/>
          <w:bCs/>
        </w:rPr>
      </w:pPr>
      <w:r>
        <w:rPr>
          <w:b/>
          <w:bCs/>
        </w:rPr>
        <w:lastRenderedPageBreak/>
        <w:t xml:space="preserve">Figure 4. </w:t>
      </w:r>
    </w:p>
    <w:p w14:paraId="01572C55" w14:textId="2D379AAF" w:rsidR="00693C80" w:rsidRDefault="00CB55A3" w:rsidP="00693C80">
      <w:pPr>
        <w:shd w:val="clear" w:color="auto" w:fill="FFFFFF"/>
        <w:spacing w:line="480" w:lineRule="auto"/>
        <w:rPr>
          <w:b/>
          <w:bCs/>
        </w:rPr>
      </w:pPr>
      <w:r>
        <w:rPr>
          <w:b/>
          <w:bCs/>
          <w:noProof/>
        </w:rPr>
        <w:drawing>
          <wp:inline distT="0" distB="0" distL="0" distR="0" wp14:anchorId="1D6794F4" wp14:editId="2D880B5B">
            <wp:extent cx="5943600" cy="494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41870"/>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621D7844" w14:textId="77777777" w:rsidR="007B2EA2" w:rsidRDefault="007B2EA2" w:rsidP="007B2EA2">
      <w:pPr>
        <w:rPr>
          <w:b/>
          <w:bCs/>
        </w:rPr>
      </w:pPr>
    </w:p>
    <w:p w14:paraId="32B16968" w14:textId="77777777" w:rsidR="007B2EA2" w:rsidRDefault="007B2EA2" w:rsidP="007B2EA2">
      <w:pPr>
        <w:rPr>
          <w:b/>
          <w:bCs/>
        </w:rPr>
      </w:pPr>
    </w:p>
    <w:p w14:paraId="4C3C2400" w14:textId="77777777" w:rsidR="007B2EA2" w:rsidRDefault="007B2EA2" w:rsidP="007B2EA2">
      <w:pPr>
        <w:rPr>
          <w:b/>
          <w:bCs/>
        </w:rPr>
      </w:pPr>
    </w:p>
    <w:p w14:paraId="77978338" w14:textId="77777777" w:rsidR="007B2EA2" w:rsidRDefault="007B2EA2" w:rsidP="007B2EA2">
      <w:pPr>
        <w:rPr>
          <w:b/>
          <w:bCs/>
        </w:rPr>
      </w:pPr>
    </w:p>
    <w:p w14:paraId="1C244A5A" w14:textId="77777777" w:rsidR="007B2EA2" w:rsidRDefault="007B2EA2" w:rsidP="007B2EA2">
      <w:pPr>
        <w:rPr>
          <w:b/>
          <w:bCs/>
        </w:rPr>
      </w:pPr>
    </w:p>
    <w:p w14:paraId="723B381B" w14:textId="77777777" w:rsidR="007B2EA2" w:rsidRDefault="007B2EA2" w:rsidP="007B2EA2">
      <w:pPr>
        <w:rPr>
          <w:b/>
          <w:bCs/>
        </w:rPr>
      </w:pPr>
    </w:p>
    <w:p w14:paraId="297BB1CD" w14:textId="77777777" w:rsidR="007B2EA2" w:rsidRDefault="007B2EA2" w:rsidP="007B2EA2">
      <w:pPr>
        <w:rPr>
          <w:b/>
          <w:bCs/>
        </w:rPr>
      </w:pPr>
    </w:p>
    <w:p w14:paraId="61309697" w14:textId="77777777" w:rsidR="007B2EA2" w:rsidRDefault="007B2EA2" w:rsidP="007B2EA2">
      <w:pPr>
        <w:rPr>
          <w:b/>
          <w:bCs/>
        </w:rPr>
      </w:pPr>
    </w:p>
    <w:p w14:paraId="5682CE60" w14:textId="77777777" w:rsidR="007B2EA2" w:rsidRDefault="007B2EA2" w:rsidP="007B2EA2">
      <w:pPr>
        <w:rPr>
          <w:b/>
          <w:bCs/>
        </w:rPr>
      </w:pPr>
    </w:p>
    <w:p w14:paraId="2E90F5BC" w14:textId="77777777" w:rsidR="007B2EA2" w:rsidRDefault="007B2EA2" w:rsidP="007B2EA2">
      <w:pPr>
        <w:rPr>
          <w:b/>
          <w:bCs/>
        </w:rPr>
      </w:pPr>
    </w:p>
    <w:p w14:paraId="6B5B8BC1" w14:textId="77777777" w:rsidR="007B2EA2" w:rsidRDefault="007B2EA2" w:rsidP="007B2EA2">
      <w:pPr>
        <w:rPr>
          <w:b/>
          <w:bCs/>
        </w:rPr>
      </w:pPr>
    </w:p>
    <w:p w14:paraId="430C8B86" w14:textId="77777777" w:rsidR="007B2EA2" w:rsidRDefault="007B2EA2" w:rsidP="007B2EA2">
      <w:pPr>
        <w:rPr>
          <w:b/>
          <w:bCs/>
        </w:rPr>
      </w:pPr>
    </w:p>
    <w:p w14:paraId="132DFD35" w14:textId="76BAEF49" w:rsidR="007520D9" w:rsidRPr="007B2EA2" w:rsidRDefault="00ED4070" w:rsidP="007B2EA2">
      <w:pPr>
        <w:rPr>
          <w:b/>
          <w:bCs/>
        </w:rPr>
      </w:pPr>
      <w:commentRangeStart w:id="12"/>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t>4,418</w:t>
      </w:r>
      <w:r w:rsidRPr="00405935">
        <w:t xml:space="preserve">), National Health and Nutrition Examination Survey, 1999-2010. </w:t>
      </w:r>
      <w:r w:rsidRPr="00595A1F">
        <w:rPr>
          <w:highlight w:val="yellow"/>
        </w:rPr>
        <w:t>Means, standard errors (SE), and percentages represent nationally-representative estimates based on adjustment for complex survey design, survey nonresponse, non-coverage, and complex survey design</w:t>
      </w:r>
      <w:r w:rsidR="007B2EA2">
        <w:t xml:space="preserve">. </w:t>
      </w:r>
      <w:r w:rsidR="007520D9">
        <w:t xml:space="preserve">Unless otherwise noted, p-values reflect tests of difference via t-test or Chi-Square as appropriate. </w:t>
      </w:r>
      <w:commentRangeEnd w:id="12"/>
      <w:r w:rsidR="000C69A4">
        <w:rPr>
          <w:rStyle w:val="CommentReference"/>
        </w:rPr>
        <w:commentReference w:id="12"/>
      </w:r>
    </w:p>
    <w:p w14:paraId="6657A0AF" w14:textId="77777777" w:rsidR="007520D9" w:rsidRPr="00021165" w:rsidRDefault="007520D9" w:rsidP="007520D9">
      <w:pPr>
        <w:shd w:val="clear" w:color="auto" w:fill="FFFFFF"/>
        <w:spacing w:line="240" w:lineRule="auto"/>
        <w:rPr>
          <w:b/>
          <w:bCs/>
          <w:sz w:val="16"/>
          <w:szCs w:val="16"/>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021165" w14:paraId="45A99E75" w14:textId="77777777" w:rsidTr="00B95B54">
        <w:trPr>
          <w:trHeight w:val="19"/>
        </w:trPr>
        <w:tc>
          <w:tcPr>
            <w:tcW w:w="3371" w:type="dxa"/>
            <w:tcBorders>
              <w:top w:val="single" w:sz="4" w:space="0" w:color="auto"/>
            </w:tcBorders>
          </w:tcPr>
          <w:p w14:paraId="4ABC4FE3" w14:textId="77777777" w:rsidR="007520D9" w:rsidRPr="00021165" w:rsidRDefault="007520D9" w:rsidP="00B95B54">
            <w:pPr>
              <w:rPr>
                <w:rFonts w:ascii="Arial" w:hAnsi="Arial" w:cs="Arial"/>
                <w:sz w:val="16"/>
                <w:szCs w:val="16"/>
              </w:rPr>
            </w:pPr>
          </w:p>
        </w:tc>
        <w:tc>
          <w:tcPr>
            <w:tcW w:w="2479" w:type="dxa"/>
            <w:tcBorders>
              <w:top w:val="single" w:sz="4" w:space="0" w:color="auto"/>
              <w:right w:val="single" w:sz="4" w:space="0" w:color="auto"/>
            </w:tcBorders>
            <w:vAlign w:val="center"/>
          </w:tcPr>
          <w:p w14:paraId="35518A09" w14:textId="2FE681D3" w:rsidR="007520D9" w:rsidRPr="00021165" w:rsidRDefault="007520D9" w:rsidP="00B95B54">
            <w:pPr>
              <w:jc w:val="center"/>
              <w:rPr>
                <w:rFonts w:ascii="Arial" w:hAnsi="Arial" w:cs="Arial"/>
                <w:sz w:val="16"/>
                <w:szCs w:val="16"/>
              </w:rPr>
            </w:pPr>
            <w:r w:rsidRPr="00021165">
              <w:rPr>
                <w:rFonts w:ascii="Arial" w:hAnsi="Arial" w:cs="Arial"/>
                <w:sz w:val="16"/>
                <w:szCs w:val="16"/>
              </w:rPr>
              <w:t>Premenopausal (n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2,166)</w:t>
            </w:r>
          </w:p>
        </w:tc>
        <w:tc>
          <w:tcPr>
            <w:tcW w:w="2610" w:type="dxa"/>
            <w:tcBorders>
              <w:top w:val="single" w:sz="4" w:space="0" w:color="auto"/>
              <w:left w:val="single" w:sz="4" w:space="0" w:color="auto"/>
            </w:tcBorders>
            <w:vAlign w:val="center"/>
          </w:tcPr>
          <w:p w14:paraId="14295B8E" w14:textId="19EB4FFF" w:rsidR="007520D9" w:rsidRPr="00021165" w:rsidRDefault="007520D9" w:rsidP="00B95B54">
            <w:pPr>
              <w:jc w:val="center"/>
              <w:rPr>
                <w:rFonts w:ascii="Arial" w:hAnsi="Arial" w:cs="Arial"/>
                <w:sz w:val="16"/>
                <w:szCs w:val="16"/>
              </w:rPr>
            </w:pPr>
            <w:r w:rsidRPr="00021165">
              <w:rPr>
                <w:rFonts w:ascii="Arial" w:hAnsi="Arial" w:cs="Arial"/>
                <w:sz w:val="16"/>
                <w:szCs w:val="16"/>
              </w:rPr>
              <w:t>Postmenopausal (n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2,252)</w:t>
            </w:r>
          </w:p>
        </w:tc>
        <w:tc>
          <w:tcPr>
            <w:tcW w:w="1260" w:type="dxa"/>
            <w:tcBorders>
              <w:top w:val="single" w:sz="4" w:space="0" w:color="auto"/>
            </w:tcBorders>
          </w:tcPr>
          <w:p w14:paraId="11AA19B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p-value</w:t>
            </w:r>
          </w:p>
        </w:tc>
      </w:tr>
      <w:tr w:rsidR="007520D9" w:rsidRPr="00021165" w14:paraId="03DBE418" w14:textId="77777777" w:rsidTr="00B95B54">
        <w:trPr>
          <w:trHeight w:val="19"/>
        </w:trPr>
        <w:tc>
          <w:tcPr>
            <w:tcW w:w="3371" w:type="dxa"/>
            <w:tcBorders>
              <w:top w:val="single" w:sz="4" w:space="0" w:color="auto"/>
            </w:tcBorders>
          </w:tcPr>
          <w:p w14:paraId="1730B696" w14:textId="77777777" w:rsidR="007520D9" w:rsidRPr="00021165" w:rsidRDefault="007520D9" w:rsidP="00B95B54">
            <w:pPr>
              <w:rPr>
                <w:rFonts w:ascii="Arial" w:hAnsi="Arial" w:cs="Arial"/>
                <w:sz w:val="16"/>
                <w:szCs w:val="16"/>
              </w:rPr>
            </w:pPr>
            <w:r w:rsidRPr="00021165">
              <w:rPr>
                <w:rFonts w:ascii="Arial" w:hAnsi="Arial" w:cs="Arial"/>
                <w:sz w:val="16"/>
                <w:szCs w:val="16"/>
              </w:rPr>
              <w:t>Mean age (SE, range)</w:t>
            </w:r>
          </w:p>
        </w:tc>
        <w:tc>
          <w:tcPr>
            <w:tcW w:w="2479" w:type="dxa"/>
            <w:tcBorders>
              <w:top w:val="single" w:sz="4" w:space="0" w:color="auto"/>
              <w:right w:val="single" w:sz="4" w:space="0" w:color="auto"/>
            </w:tcBorders>
          </w:tcPr>
          <w:p w14:paraId="42D9684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34.34 (0.19, 20-61)</w:t>
            </w:r>
          </w:p>
        </w:tc>
        <w:tc>
          <w:tcPr>
            <w:tcW w:w="2610" w:type="dxa"/>
            <w:tcBorders>
              <w:top w:val="single" w:sz="4" w:space="0" w:color="auto"/>
              <w:left w:val="single" w:sz="4" w:space="0" w:color="auto"/>
            </w:tcBorders>
          </w:tcPr>
          <w:p w14:paraId="2982C9E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65.66 (0.22, 41-84)</w:t>
            </w:r>
          </w:p>
        </w:tc>
        <w:tc>
          <w:tcPr>
            <w:tcW w:w="1260" w:type="dxa"/>
            <w:tcBorders>
              <w:top w:val="single" w:sz="4" w:space="0" w:color="auto"/>
            </w:tcBorders>
          </w:tcPr>
          <w:p w14:paraId="1987A54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3B301AF9" w14:textId="77777777" w:rsidTr="00B95B54">
        <w:trPr>
          <w:trHeight w:val="19"/>
        </w:trPr>
        <w:tc>
          <w:tcPr>
            <w:tcW w:w="3371" w:type="dxa"/>
          </w:tcPr>
          <w:p w14:paraId="25CA1DA6" w14:textId="77777777" w:rsidR="007520D9" w:rsidRPr="00021165" w:rsidRDefault="007520D9" w:rsidP="00B95B54">
            <w:pPr>
              <w:rPr>
                <w:rFonts w:ascii="Arial" w:hAnsi="Arial" w:cs="Arial"/>
                <w:sz w:val="16"/>
                <w:szCs w:val="16"/>
              </w:rPr>
            </w:pPr>
            <w:r w:rsidRPr="00021165">
              <w:rPr>
                <w:rFonts w:ascii="Arial" w:hAnsi="Arial" w:cs="Arial"/>
                <w:sz w:val="16"/>
                <w:szCs w:val="16"/>
              </w:rPr>
              <w:t>Mean BMI (SE, range)</w:t>
            </w:r>
          </w:p>
        </w:tc>
        <w:tc>
          <w:tcPr>
            <w:tcW w:w="2479" w:type="dxa"/>
            <w:tcBorders>
              <w:right w:val="single" w:sz="4" w:space="0" w:color="auto"/>
            </w:tcBorders>
          </w:tcPr>
          <w:p w14:paraId="55E0343B"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28.97 (0.16, 15.6-71.3)</w:t>
            </w:r>
          </w:p>
        </w:tc>
        <w:tc>
          <w:tcPr>
            <w:tcW w:w="2610" w:type="dxa"/>
            <w:tcBorders>
              <w:left w:val="single" w:sz="4" w:space="0" w:color="auto"/>
            </w:tcBorders>
          </w:tcPr>
          <w:p w14:paraId="1540AD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29.33 (0.14, 14.7-57.6)</w:t>
            </w:r>
          </w:p>
        </w:tc>
        <w:tc>
          <w:tcPr>
            <w:tcW w:w="1260" w:type="dxa"/>
          </w:tcPr>
          <w:p w14:paraId="6D5A45AE"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0.086</w:t>
            </w:r>
          </w:p>
        </w:tc>
      </w:tr>
      <w:tr w:rsidR="007520D9" w:rsidRPr="00021165" w14:paraId="12036C4C" w14:textId="77777777" w:rsidTr="00B95B54">
        <w:trPr>
          <w:trHeight w:val="19"/>
        </w:trPr>
        <w:tc>
          <w:tcPr>
            <w:tcW w:w="3371" w:type="dxa"/>
          </w:tcPr>
          <w:p w14:paraId="3F87988D" w14:textId="77777777" w:rsidR="007520D9" w:rsidRPr="00021165" w:rsidRDefault="007520D9" w:rsidP="00B95B54">
            <w:pPr>
              <w:rPr>
                <w:rFonts w:ascii="Arial" w:hAnsi="Arial" w:cs="Arial"/>
                <w:sz w:val="16"/>
                <w:szCs w:val="16"/>
              </w:rPr>
            </w:pPr>
            <w:r w:rsidRPr="00021165">
              <w:rPr>
                <w:rFonts w:ascii="Arial" w:hAnsi="Arial" w:cs="Arial"/>
                <w:sz w:val="16"/>
                <w:szCs w:val="16"/>
              </w:rPr>
              <w:t>Mean FIPR (SE, range)</w:t>
            </w:r>
          </w:p>
        </w:tc>
        <w:tc>
          <w:tcPr>
            <w:tcW w:w="2479" w:type="dxa"/>
            <w:tcBorders>
              <w:right w:val="single" w:sz="4" w:space="0" w:color="auto"/>
            </w:tcBorders>
          </w:tcPr>
          <w:p w14:paraId="4FF427BF"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2.50 (0.03, 0-5)</w:t>
            </w:r>
          </w:p>
        </w:tc>
        <w:tc>
          <w:tcPr>
            <w:tcW w:w="2610" w:type="dxa"/>
            <w:tcBorders>
              <w:left w:val="single" w:sz="4" w:space="0" w:color="auto"/>
            </w:tcBorders>
          </w:tcPr>
          <w:p w14:paraId="64A5B203"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2.66 (0.03, 0-5)</w:t>
            </w:r>
          </w:p>
        </w:tc>
        <w:tc>
          <w:tcPr>
            <w:tcW w:w="1260" w:type="dxa"/>
          </w:tcPr>
          <w:p w14:paraId="43AAFEF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378D605" w14:textId="77777777" w:rsidTr="00B95B54">
        <w:trPr>
          <w:trHeight w:val="19"/>
        </w:trPr>
        <w:tc>
          <w:tcPr>
            <w:tcW w:w="3371" w:type="dxa"/>
          </w:tcPr>
          <w:p w14:paraId="285E660B" w14:textId="77777777" w:rsidR="007520D9" w:rsidRPr="00021165" w:rsidRDefault="007520D9" w:rsidP="00B95B54">
            <w:pPr>
              <w:rPr>
                <w:rFonts w:ascii="Arial" w:hAnsi="Arial" w:cs="Arial"/>
                <w:sz w:val="16"/>
                <w:szCs w:val="16"/>
              </w:rPr>
            </w:pPr>
            <w:r w:rsidRPr="00021165">
              <w:rPr>
                <w:rFonts w:ascii="Arial" w:hAnsi="Arial" w:cs="Arial"/>
                <w:sz w:val="16"/>
                <w:szCs w:val="16"/>
              </w:rPr>
              <w:t>Smoking (n, %)</w:t>
            </w:r>
          </w:p>
        </w:tc>
        <w:tc>
          <w:tcPr>
            <w:tcW w:w="2479" w:type="dxa"/>
            <w:tcBorders>
              <w:right w:val="single" w:sz="4" w:space="0" w:color="auto"/>
            </w:tcBorders>
          </w:tcPr>
          <w:p w14:paraId="487D83F2"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123BAD7D" w14:textId="77777777" w:rsidR="007520D9" w:rsidRPr="00021165" w:rsidRDefault="007520D9" w:rsidP="00B95B54">
            <w:pPr>
              <w:jc w:val="center"/>
              <w:rPr>
                <w:rFonts w:ascii="Arial" w:hAnsi="Arial" w:cs="Arial"/>
                <w:sz w:val="16"/>
                <w:szCs w:val="16"/>
              </w:rPr>
            </w:pPr>
          </w:p>
        </w:tc>
        <w:tc>
          <w:tcPr>
            <w:tcW w:w="1260" w:type="dxa"/>
          </w:tcPr>
          <w:p w14:paraId="167B4E5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E2D0AB3" w14:textId="77777777" w:rsidTr="00B95B54">
        <w:trPr>
          <w:trHeight w:val="19"/>
        </w:trPr>
        <w:tc>
          <w:tcPr>
            <w:tcW w:w="3371" w:type="dxa"/>
          </w:tcPr>
          <w:p w14:paraId="1DB727B4"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Never</w:t>
            </w:r>
          </w:p>
        </w:tc>
        <w:tc>
          <w:tcPr>
            <w:tcW w:w="2479" w:type="dxa"/>
            <w:tcBorders>
              <w:right w:val="single" w:sz="4" w:space="0" w:color="auto"/>
            </w:tcBorders>
          </w:tcPr>
          <w:p w14:paraId="167AEC7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1367 (63.1%)</w:t>
            </w:r>
          </w:p>
        </w:tc>
        <w:tc>
          <w:tcPr>
            <w:tcW w:w="2610" w:type="dxa"/>
            <w:tcBorders>
              <w:left w:val="single" w:sz="4" w:space="0" w:color="auto"/>
            </w:tcBorders>
          </w:tcPr>
          <w:p w14:paraId="04CEADC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1278 (56.7%</w:t>
            </w:r>
          </w:p>
        </w:tc>
        <w:tc>
          <w:tcPr>
            <w:tcW w:w="1260" w:type="dxa"/>
          </w:tcPr>
          <w:p w14:paraId="07ECB01D" w14:textId="77777777" w:rsidR="007520D9" w:rsidRPr="00021165" w:rsidRDefault="007520D9" w:rsidP="00B95B54">
            <w:pPr>
              <w:jc w:val="center"/>
              <w:rPr>
                <w:rFonts w:ascii="Arial" w:hAnsi="Arial" w:cs="Arial"/>
                <w:sz w:val="16"/>
                <w:szCs w:val="16"/>
              </w:rPr>
            </w:pPr>
          </w:p>
        </w:tc>
      </w:tr>
      <w:tr w:rsidR="007520D9" w:rsidRPr="00021165" w14:paraId="5168B185" w14:textId="77777777" w:rsidTr="00B95B54">
        <w:trPr>
          <w:trHeight w:val="297"/>
        </w:trPr>
        <w:tc>
          <w:tcPr>
            <w:tcW w:w="3371" w:type="dxa"/>
          </w:tcPr>
          <w:p w14:paraId="4100376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Past</w:t>
            </w:r>
          </w:p>
        </w:tc>
        <w:tc>
          <w:tcPr>
            <w:tcW w:w="2479" w:type="dxa"/>
            <w:tcBorders>
              <w:right w:val="single" w:sz="4" w:space="0" w:color="auto"/>
            </w:tcBorders>
          </w:tcPr>
          <w:p w14:paraId="405AB4CD"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290 (13.4%)</w:t>
            </w:r>
          </w:p>
        </w:tc>
        <w:tc>
          <w:tcPr>
            <w:tcW w:w="2610" w:type="dxa"/>
            <w:tcBorders>
              <w:left w:val="single" w:sz="4" w:space="0" w:color="auto"/>
            </w:tcBorders>
          </w:tcPr>
          <w:p w14:paraId="72D6E766"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659 (29.3%)</w:t>
            </w:r>
          </w:p>
        </w:tc>
        <w:tc>
          <w:tcPr>
            <w:tcW w:w="1260" w:type="dxa"/>
          </w:tcPr>
          <w:p w14:paraId="39782679" w14:textId="77777777" w:rsidR="007520D9" w:rsidRPr="00021165" w:rsidRDefault="007520D9" w:rsidP="00B95B54">
            <w:pPr>
              <w:jc w:val="center"/>
              <w:rPr>
                <w:rFonts w:ascii="Arial" w:hAnsi="Arial" w:cs="Arial"/>
                <w:sz w:val="16"/>
                <w:szCs w:val="16"/>
              </w:rPr>
            </w:pPr>
          </w:p>
        </w:tc>
      </w:tr>
      <w:tr w:rsidR="007520D9" w:rsidRPr="00021165" w14:paraId="02CBE92F" w14:textId="77777777" w:rsidTr="00B95B54">
        <w:trPr>
          <w:trHeight w:val="19"/>
        </w:trPr>
        <w:tc>
          <w:tcPr>
            <w:tcW w:w="3371" w:type="dxa"/>
          </w:tcPr>
          <w:p w14:paraId="386F12A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Current</w:t>
            </w:r>
          </w:p>
        </w:tc>
        <w:tc>
          <w:tcPr>
            <w:tcW w:w="2479" w:type="dxa"/>
            <w:tcBorders>
              <w:right w:val="single" w:sz="4" w:space="0" w:color="auto"/>
            </w:tcBorders>
          </w:tcPr>
          <w:p w14:paraId="182C957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509 (23.5%)</w:t>
            </w:r>
          </w:p>
        </w:tc>
        <w:tc>
          <w:tcPr>
            <w:tcW w:w="2610" w:type="dxa"/>
            <w:tcBorders>
              <w:left w:val="single" w:sz="4" w:space="0" w:color="auto"/>
            </w:tcBorders>
          </w:tcPr>
          <w:p w14:paraId="016F0AE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315 (14.0%)</w:t>
            </w:r>
          </w:p>
        </w:tc>
        <w:tc>
          <w:tcPr>
            <w:tcW w:w="1260" w:type="dxa"/>
          </w:tcPr>
          <w:p w14:paraId="1C018EB1" w14:textId="77777777" w:rsidR="007520D9" w:rsidRPr="00021165" w:rsidRDefault="007520D9" w:rsidP="00B95B54">
            <w:pPr>
              <w:jc w:val="center"/>
              <w:rPr>
                <w:rFonts w:ascii="Arial" w:hAnsi="Arial" w:cs="Arial"/>
                <w:sz w:val="16"/>
                <w:szCs w:val="16"/>
              </w:rPr>
            </w:pPr>
          </w:p>
        </w:tc>
      </w:tr>
      <w:tr w:rsidR="007520D9" w:rsidRPr="00021165" w14:paraId="410FD805" w14:textId="77777777" w:rsidTr="00B95B54">
        <w:trPr>
          <w:trHeight w:val="19"/>
        </w:trPr>
        <w:tc>
          <w:tcPr>
            <w:tcW w:w="3371" w:type="dxa"/>
          </w:tcPr>
          <w:p w14:paraId="63BD569F" w14:textId="77777777" w:rsidR="007520D9" w:rsidRPr="00021165" w:rsidRDefault="007520D9" w:rsidP="00B95B54">
            <w:pPr>
              <w:rPr>
                <w:rFonts w:ascii="Arial" w:hAnsi="Arial" w:cs="Arial"/>
                <w:sz w:val="16"/>
                <w:szCs w:val="16"/>
              </w:rPr>
            </w:pPr>
            <w:r w:rsidRPr="00021165">
              <w:rPr>
                <w:rFonts w:ascii="Arial" w:hAnsi="Arial" w:cs="Arial"/>
                <w:sz w:val="16"/>
                <w:szCs w:val="16"/>
              </w:rPr>
              <w:t>Education (n, %)</w:t>
            </w:r>
          </w:p>
        </w:tc>
        <w:tc>
          <w:tcPr>
            <w:tcW w:w="2479" w:type="dxa"/>
            <w:tcBorders>
              <w:right w:val="single" w:sz="4" w:space="0" w:color="auto"/>
            </w:tcBorders>
          </w:tcPr>
          <w:p w14:paraId="71B11034"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30C78C69" w14:textId="77777777" w:rsidR="007520D9" w:rsidRPr="00021165" w:rsidRDefault="007520D9" w:rsidP="00B95B54">
            <w:pPr>
              <w:jc w:val="center"/>
              <w:rPr>
                <w:rFonts w:ascii="Arial" w:hAnsi="Arial" w:cs="Arial"/>
                <w:sz w:val="16"/>
                <w:szCs w:val="16"/>
              </w:rPr>
            </w:pPr>
          </w:p>
        </w:tc>
        <w:tc>
          <w:tcPr>
            <w:tcW w:w="1260" w:type="dxa"/>
          </w:tcPr>
          <w:p w14:paraId="726252D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67825856" w14:textId="77777777" w:rsidTr="00B95B54">
        <w:trPr>
          <w:trHeight w:val="19"/>
        </w:trPr>
        <w:tc>
          <w:tcPr>
            <w:tcW w:w="3371" w:type="dxa"/>
          </w:tcPr>
          <w:p w14:paraId="17DF055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Less than high school</w:t>
            </w:r>
          </w:p>
        </w:tc>
        <w:tc>
          <w:tcPr>
            <w:tcW w:w="2479" w:type="dxa"/>
            <w:tcBorders>
              <w:right w:val="single" w:sz="4" w:space="0" w:color="auto"/>
            </w:tcBorders>
          </w:tcPr>
          <w:p w14:paraId="61DDC0E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489 (22.6%)</w:t>
            </w:r>
          </w:p>
        </w:tc>
        <w:tc>
          <w:tcPr>
            <w:tcW w:w="2610" w:type="dxa"/>
            <w:tcBorders>
              <w:left w:val="single" w:sz="4" w:space="0" w:color="auto"/>
            </w:tcBorders>
          </w:tcPr>
          <w:p w14:paraId="133E9BB7"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682 (30.3%)</w:t>
            </w:r>
          </w:p>
        </w:tc>
        <w:tc>
          <w:tcPr>
            <w:tcW w:w="1260" w:type="dxa"/>
          </w:tcPr>
          <w:p w14:paraId="63E872A0" w14:textId="77777777" w:rsidR="007520D9" w:rsidRPr="00021165" w:rsidRDefault="007520D9" w:rsidP="00B95B54">
            <w:pPr>
              <w:jc w:val="center"/>
              <w:rPr>
                <w:rFonts w:ascii="Arial" w:hAnsi="Arial" w:cs="Arial"/>
                <w:sz w:val="16"/>
                <w:szCs w:val="16"/>
              </w:rPr>
            </w:pPr>
          </w:p>
        </w:tc>
      </w:tr>
      <w:tr w:rsidR="007520D9" w:rsidRPr="00021165" w14:paraId="37EEB5BE" w14:textId="77777777" w:rsidTr="00B95B54">
        <w:trPr>
          <w:trHeight w:val="19"/>
        </w:trPr>
        <w:tc>
          <w:tcPr>
            <w:tcW w:w="3371" w:type="dxa"/>
          </w:tcPr>
          <w:p w14:paraId="0E83D0E2"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High school or equivalent</w:t>
            </w:r>
          </w:p>
        </w:tc>
        <w:tc>
          <w:tcPr>
            <w:tcW w:w="2479" w:type="dxa"/>
            <w:tcBorders>
              <w:right w:val="single" w:sz="4" w:space="0" w:color="auto"/>
            </w:tcBorders>
          </w:tcPr>
          <w:p w14:paraId="71F12851"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465 (21.5%)</w:t>
            </w:r>
          </w:p>
        </w:tc>
        <w:tc>
          <w:tcPr>
            <w:tcW w:w="2610" w:type="dxa"/>
            <w:tcBorders>
              <w:left w:val="single" w:sz="4" w:space="0" w:color="auto"/>
            </w:tcBorders>
          </w:tcPr>
          <w:p w14:paraId="4BA4B0C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617 (27.4)</w:t>
            </w:r>
          </w:p>
        </w:tc>
        <w:tc>
          <w:tcPr>
            <w:tcW w:w="1260" w:type="dxa"/>
          </w:tcPr>
          <w:p w14:paraId="081F683E" w14:textId="77777777" w:rsidR="007520D9" w:rsidRPr="00021165" w:rsidRDefault="007520D9" w:rsidP="00B95B54">
            <w:pPr>
              <w:jc w:val="center"/>
              <w:rPr>
                <w:rFonts w:ascii="Arial" w:hAnsi="Arial" w:cs="Arial"/>
                <w:sz w:val="16"/>
                <w:szCs w:val="16"/>
              </w:rPr>
            </w:pPr>
          </w:p>
        </w:tc>
      </w:tr>
      <w:tr w:rsidR="007520D9" w:rsidRPr="00021165" w14:paraId="34228C4F" w14:textId="77777777" w:rsidTr="00B95B54">
        <w:trPr>
          <w:trHeight w:val="19"/>
        </w:trPr>
        <w:tc>
          <w:tcPr>
            <w:tcW w:w="3371" w:type="dxa"/>
          </w:tcPr>
          <w:p w14:paraId="5BBEFBBC"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Some college or AA degree</w:t>
            </w:r>
          </w:p>
        </w:tc>
        <w:tc>
          <w:tcPr>
            <w:tcW w:w="2479" w:type="dxa"/>
            <w:tcBorders>
              <w:right w:val="single" w:sz="4" w:space="0" w:color="auto"/>
            </w:tcBorders>
          </w:tcPr>
          <w:p w14:paraId="48CC409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744 (34.3%)</w:t>
            </w:r>
          </w:p>
        </w:tc>
        <w:tc>
          <w:tcPr>
            <w:tcW w:w="2610" w:type="dxa"/>
            <w:tcBorders>
              <w:left w:val="single" w:sz="4" w:space="0" w:color="auto"/>
            </w:tcBorders>
          </w:tcPr>
          <w:p w14:paraId="5ED71D9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593 (26.3%)</w:t>
            </w:r>
          </w:p>
        </w:tc>
        <w:tc>
          <w:tcPr>
            <w:tcW w:w="1260" w:type="dxa"/>
          </w:tcPr>
          <w:p w14:paraId="7D97659F" w14:textId="77777777" w:rsidR="007520D9" w:rsidRPr="00021165" w:rsidRDefault="007520D9" w:rsidP="00B95B54">
            <w:pPr>
              <w:jc w:val="center"/>
              <w:rPr>
                <w:rFonts w:ascii="Arial" w:hAnsi="Arial" w:cs="Arial"/>
                <w:sz w:val="16"/>
                <w:szCs w:val="16"/>
              </w:rPr>
            </w:pPr>
          </w:p>
        </w:tc>
      </w:tr>
      <w:tr w:rsidR="007520D9" w:rsidRPr="00021165" w14:paraId="4FA1C5BE" w14:textId="77777777" w:rsidTr="00B95B54">
        <w:trPr>
          <w:trHeight w:val="19"/>
        </w:trPr>
        <w:tc>
          <w:tcPr>
            <w:tcW w:w="3371" w:type="dxa"/>
          </w:tcPr>
          <w:p w14:paraId="2C6D7CCE"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College graduate or above</w:t>
            </w:r>
          </w:p>
        </w:tc>
        <w:tc>
          <w:tcPr>
            <w:tcW w:w="2479" w:type="dxa"/>
            <w:tcBorders>
              <w:right w:val="single" w:sz="4" w:space="0" w:color="auto"/>
            </w:tcBorders>
          </w:tcPr>
          <w:p w14:paraId="7F59B6F6"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468 (21.6%)</w:t>
            </w:r>
          </w:p>
        </w:tc>
        <w:tc>
          <w:tcPr>
            <w:tcW w:w="2610" w:type="dxa"/>
            <w:tcBorders>
              <w:left w:val="single" w:sz="4" w:space="0" w:color="auto"/>
            </w:tcBorders>
          </w:tcPr>
          <w:p w14:paraId="2FCCEA3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360 (16.0%)</w:t>
            </w:r>
          </w:p>
        </w:tc>
        <w:tc>
          <w:tcPr>
            <w:tcW w:w="1260" w:type="dxa"/>
          </w:tcPr>
          <w:p w14:paraId="6340FFCA" w14:textId="77777777" w:rsidR="007520D9" w:rsidRPr="00021165" w:rsidRDefault="007520D9" w:rsidP="00B95B54">
            <w:pPr>
              <w:jc w:val="center"/>
              <w:rPr>
                <w:rFonts w:ascii="Arial" w:hAnsi="Arial" w:cs="Arial"/>
                <w:sz w:val="16"/>
                <w:szCs w:val="16"/>
              </w:rPr>
            </w:pPr>
          </w:p>
        </w:tc>
      </w:tr>
      <w:tr w:rsidR="007520D9" w:rsidRPr="00021165" w14:paraId="2742E861" w14:textId="77777777" w:rsidTr="00B95B54">
        <w:trPr>
          <w:trHeight w:val="19"/>
        </w:trPr>
        <w:tc>
          <w:tcPr>
            <w:tcW w:w="3371" w:type="dxa"/>
          </w:tcPr>
          <w:p w14:paraId="0C2BF04E" w14:textId="77777777" w:rsidR="007520D9" w:rsidRPr="00021165" w:rsidRDefault="007520D9" w:rsidP="00B95B54">
            <w:pPr>
              <w:rPr>
                <w:rFonts w:ascii="Arial" w:hAnsi="Arial" w:cs="Arial"/>
                <w:sz w:val="16"/>
                <w:szCs w:val="16"/>
              </w:rPr>
            </w:pPr>
            <w:r w:rsidRPr="00021165">
              <w:rPr>
                <w:rFonts w:ascii="Arial" w:hAnsi="Arial" w:cs="Arial"/>
                <w:sz w:val="16"/>
                <w:szCs w:val="16"/>
              </w:rPr>
              <w:t>Race/ethnicity (n, %)</w:t>
            </w:r>
          </w:p>
        </w:tc>
        <w:tc>
          <w:tcPr>
            <w:tcW w:w="2479" w:type="dxa"/>
            <w:tcBorders>
              <w:right w:val="single" w:sz="4" w:space="0" w:color="auto"/>
            </w:tcBorders>
          </w:tcPr>
          <w:p w14:paraId="0CAE917E"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2010483F" w14:textId="77777777" w:rsidR="007520D9" w:rsidRPr="00021165" w:rsidRDefault="007520D9" w:rsidP="00B95B54">
            <w:pPr>
              <w:jc w:val="center"/>
              <w:rPr>
                <w:rFonts w:ascii="Arial" w:hAnsi="Arial" w:cs="Arial"/>
                <w:sz w:val="16"/>
                <w:szCs w:val="16"/>
              </w:rPr>
            </w:pPr>
          </w:p>
        </w:tc>
        <w:tc>
          <w:tcPr>
            <w:tcW w:w="1260" w:type="dxa"/>
          </w:tcPr>
          <w:p w14:paraId="2BB058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549D6681" w14:textId="77777777" w:rsidTr="00B95B54">
        <w:trPr>
          <w:trHeight w:val="19"/>
        </w:trPr>
        <w:tc>
          <w:tcPr>
            <w:tcW w:w="3371" w:type="dxa"/>
          </w:tcPr>
          <w:p w14:paraId="4CD99712"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Non-Hispanic white</w:t>
            </w:r>
          </w:p>
        </w:tc>
        <w:tc>
          <w:tcPr>
            <w:tcW w:w="2479" w:type="dxa"/>
            <w:tcBorders>
              <w:right w:val="single" w:sz="4" w:space="0" w:color="auto"/>
            </w:tcBorders>
          </w:tcPr>
          <w:p w14:paraId="52857277" w14:textId="38A048B3" w:rsidR="007520D9" w:rsidRPr="00021165" w:rsidRDefault="007520D9" w:rsidP="00B95B54">
            <w:pPr>
              <w:jc w:val="center"/>
              <w:rPr>
                <w:rFonts w:ascii="Arial" w:hAnsi="Arial" w:cs="Arial"/>
                <w:sz w:val="16"/>
                <w:szCs w:val="16"/>
              </w:rPr>
            </w:pPr>
            <w:r w:rsidRPr="00021165">
              <w:rPr>
                <w:rFonts w:ascii="Arial" w:hAnsi="Arial" w:cs="Arial"/>
                <w:sz w:val="16"/>
                <w:szCs w:val="16"/>
              </w:rPr>
              <w:t>1007 (46.5%</w:t>
            </w:r>
            <w:r w:rsidR="00C23873" w:rsidRPr="00021165">
              <w:rPr>
                <w:rFonts w:ascii="Arial" w:hAnsi="Arial" w:cs="Arial"/>
                <w:sz w:val="16"/>
                <w:szCs w:val="16"/>
              </w:rPr>
              <w:t>)</w:t>
            </w:r>
          </w:p>
        </w:tc>
        <w:tc>
          <w:tcPr>
            <w:tcW w:w="2610" w:type="dxa"/>
            <w:tcBorders>
              <w:left w:val="single" w:sz="4" w:space="0" w:color="auto"/>
            </w:tcBorders>
          </w:tcPr>
          <w:p w14:paraId="648532C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1309 (58.1%)</w:t>
            </w:r>
          </w:p>
        </w:tc>
        <w:tc>
          <w:tcPr>
            <w:tcW w:w="1260" w:type="dxa"/>
          </w:tcPr>
          <w:p w14:paraId="64F98CDA" w14:textId="77777777" w:rsidR="007520D9" w:rsidRPr="00021165" w:rsidRDefault="007520D9" w:rsidP="00B95B54">
            <w:pPr>
              <w:jc w:val="center"/>
              <w:rPr>
                <w:rFonts w:ascii="Arial" w:hAnsi="Arial" w:cs="Arial"/>
                <w:sz w:val="16"/>
                <w:szCs w:val="16"/>
              </w:rPr>
            </w:pPr>
          </w:p>
        </w:tc>
      </w:tr>
      <w:tr w:rsidR="007520D9" w:rsidRPr="00021165" w14:paraId="289B5A61" w14:textId="77777777" w:rsidTr="00B95B54">
        <w:trPr>
          <w:trHeight w:val="19"/>
        </w:trPr>
        <w:tc>
          <w:tcPr>
            <w:tcW w:w="3371" w:type="dxa"/>
          </w:tcPr>
          <w:p w14:paraId="35723E80"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Non-Hispanic black</w:t>
            </w:r>
          </w:p>
        </w:tc>
        <w:tc>
          <w:tcPr>
            <w:tcW w:w="2479" w:type="dxa"/>
            <w:tcBorders>
              <w:right w:val="single" w:sz="4" w:space="0" w:color="auto"/>
            </w:tcBorders>
          </w:tcPr>
          <w:p w14:paraId="7AD493F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445 (20.5%)</w:t>
            </w:r>
          </w:p>
        </w:tc>
        <w:tc>
          <w:tcPr>
            <w:tcW w:w="2610" w:type="dxa"/>
            <w:tcBorders>
              <w:left w:val="single" w:sz="4" w:space="0" w:color="auto"/>
            </w:tcBorders>
          </w:tcPr>
          <w:p w14:paraId="483D07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396 (17.6%)</w:t>
            </w:r>
          </w:p>
        </w:tc>
        <w:tc>
          <w:tcPr>
            <w:tcW w:w="1260" w:type="dxa"/>
          </w:tcPr>
          <w:p w14:paraId="6858900E" w14:textId="77777777" w:rsidR="007520D9" w:rsidRPr="00021165" w:rsidRDefault="007520D9" w:rsidP="00B95B54">
            <w:pPr>
              <w:jc w:val="center"/>
              <w:rPr>
                <w:rFonts w:ascii="Arial" w:hAnsi="Arial" w:cs="Arial"/>
                <w:sz w:val="16"/>
                <w:szCs w:val="16"/>
              </w:rPr>
            </w:pPr>
          </w:p>
        </w:tc>
      </w:tr>
      <w:tr w:rsidR="007520D9" w:rsidRPr="00021165" w14:paraId="05E997EA" w14:textId="77777777" w:rsidTr="00B95B54">
        <w:trPr>
          <w:trHeight w:val="19"/>
        </w:trPr>
        <w:tc>
          <w:tcPr>
            <w:tcW w:w="3371" w:type="dxa"/>
          </w:tcPr>
          <w:p w14:paraId="6AE7074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Hispanic</w:t>
            </w:r>
          </w:p>
        </w:tc>
        <w:tc>
          <w:tcPr>
            <w:tcW w:w="2479" w:type="dxa"/>
            <w:tcBorders>
              <w:right w:val="single" w:sz="4" w:space="0" w:color="auto"/>
            </w:tcBorders>
          </w:tcPr>
          <w:p w14:paraId="3C0F89B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626 (28.9%)</w:t>
            </w:r>
          </w:p>
        </w:tc>
        <w:tc>
          <w:tcPr>
            <w:tcW w:w="2610" w:type="dxa"/>
            <w:tcBorders>
              <w:left w:val="single" w:sz="4" w:space="0" w:color="auto"/>
            </w:tcBorders>
          </w:tcPr>
          <w:p w14:paraId="3B23C1D8"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488 (21.7%)</w:t>
            </w:r>
          </w:p>
        </w:tc>
        <w:tc>
          <w:tcPr>
            <w:tcW w:w="1260" w:type="dxa"/>
          </w:tcPr>
          <w:p w14:paraId="65D05F6C" w14:textId="77777777" w:rsidR="007520D9" w:rsidRPr="00021165" w:rsidRDefault="007520D9" w:rsidP="00B95B54">
            <w:pPr>
              <w:jc w:val="center"/>
              <w:rPr>
                <w:rFonts w:ascii="Arial" w:hAnsi="Arial" w:cs="Arial"/>
                <w:sz w:val="16"/>
                <w:szCs w:val="16"/>
              </w:rPr>
            </w:pPr>
          </w:p>
        </w:tc>
      </w:tr>
      <w:tr w:rsidR="007520D9" w:rsidRPr="00021165" w14:paraId="7EBE4BB3" w14:textId="77777777" w:rsidTr="00B95B54">
        <w:trPr>
          <w:trHeight w:val="19"/>
        </w:trPr>
        <w:tc>
          <w:tcPr>
            <w:tcW w:w="3371" w:type="dxa"/>
          </w:tcPr>
          <w:p w14:paraId="6D75B223"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Other</w:t>
            </w:r>
          </w:p>
        </w:tc>
        <w:tc>
          <w:tcPr>
            <w:tcW w:w="2479" w:type="dxa"/>
            <w:tcBorders>
              <w:right w:val="single" w:sz="4" w:space="0" w:color="auto"/>
            </w:tcBorders>
          </w:tcPr>
          <w:p w14:paraId="573FE98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88 (4.1%)</w:t>
            </w:r>
          </w:p>
        </w:tc>
        <w:tc>
          <w:tcPr>
            <w:tcW w:w="2610" w:type="dxa"/>
            <w:tcBorders>
              <w:left w:val="single" w:sz="4" w:space="0" w:color="auto"/>
            </w:tcBorders>
          </w:tcPr>
          <w:p w14:paraId="49EE501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59 (2.6%)</w:t>
            </w:r>
          </w:p>
        </w:tc>
        <w:tc>
          <w:tcPr>
            <w:tcW w:w="1260" w:type="dxa"/>
          </w:tcPr>
          <w:p w14:paraId="56831B61" w14:textId="77777777" w:rsidR="007520D9" w:rsidRPr="00021165" w:rsidRDefault="007520D9" w:rsidP="00B95B54">
            <w:pPr>
              <w:jc w:val="center"/>
              <w:rPr>
                <w:rFonts w:ascii="Arial" w:hAnsi="Arial" w:cs="Arial"/>
                <w:sz w:val="16"/>
                <w:szCs w:val="16"/>
              </w:rPr>
            </w:pPr>
          </w:p>
        </w:tc>
      </w:tr>
      <w:tr w:rsidR="007520D9" w:rsidRPr="00021165" w14:paraId="366C6386" w14:textId="77777777" w:rsidTr="00B95B54">
        <w:trPr>
          <w:trHeight w:val="19"/>
        </w:trPr>
        <w:tc>
          <w:tcPr>
            <w:tcW w:w="3371" w:type="dxa"/>
          </w:tcPr>
          <w:p w14:paraId="656B0EB5" w14:textId="77777777" w:rsidR="007520D9" w:rsidRPr="00021165" w:rsidRDefault="007520D9" w:rsidP="00B95B54">
            <w:pPr>
              <w:rPr>
                <w:rFonts w:ascii="Arial" w:hAnsi="Arial" w:cs="Arial"/>
                <w:sz w:val="16"/>
                <w:szCs w:val="16"/>
              </w:rPr>
            </w:pPr>
            <w:r w:rsidRPr="00021165">
              <w:rPr>
                <w:rFonts w:ascii="Arial" w:hAnsi="Arial" w:cs="Arial"/>
                <w:sz w:val="16"/>
                <w:szCs w:val="16"/>
              </w:rPr>
              <w:t>Mean number of live births (SE, range)</w:t>
            </w:r>
          </w:p>
        </w:tc>
        <w:tc>
          <w:tcPr>
            <w:tcW w:w="2479" w:type="dxa"/>
            <w:tcBorders>
              <w:right w:val="single" w:sz="4" w:space="0" w:color="auto"/>
            </w:tcBorders>
          </w:tcPr>
          <w:p w14:paraId="5720192F"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1.77 (0.03, 0-7)</w:t>
            </w:r>
          </w:p>
        </w:tc>
        <w:tc>
          <w:tcPr>
            <w:tcW w:w="2610" w:type="dxa"/>
            <w:tcBorders>
              <w:left w:val="single" w:sz="4" w:space="0" w:color="auto"/>
            </w:tcBorders>
          </w:tcPr>
          <w:p w14:paraId="0572FB57"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2.81 (0.04, 0-7)</w:t>
            </w:r>
          </w:p>
        </w:tc>
        <w:tc>
          <w:tcPr>
            <w:tcW w:w="1260" w:type="dxa"/>
          </w:tcPr>
          <w:p w14:paraId="2720F53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5376CDE" w14:textId="77777777" w:rsidTr="00B95B54">
        <w:trPr>
          <w:trHeight w:val="19"/>
        </w:trPr>
        <w:tc>
          <w:tcPr>
            <w:tcW w:w="3371" w:type="dxa"/>
          </w:tcPr>
          <w:p w14:paraId="7732E105" w14:textId="77777777" w:rsidR="007520D9" w:rsidRPr="00021165" w:rsidRDefault="007520D9" w:rsidP="00B95B54">
            <w:pPr>
              <w:rPr>
                <w:rFonts w:ascii="Arial" w:hAnsi="Arial" w:cs="Arial"/>
                <w:sz w:val="16"/>
                <w:szCs w:val="16"/>
              </w:rPr>
            </w:pPr>
            <w:r w:rsidRPr="00021165">
              <w:rPr>
                <w:rFonts w:ascii="Arial" w:hAnsi="Arial" w:cs="Arial"/>
                <w:sz w:val="16"/>
                <w:szCs w:val="16"/>
              </w:rPr>
              <w:t>Ever-parity (n, %)</w:t>
            </w:r>
          </w:p>
        </w:tc>
        <w:tc>
          <w:tcPr>
            <w:tcW w:w="2479" w:type="dxa"/>
            <w:tcBorders>
              <w:right w:val="single" w:sz="4" w:space="0" w:color="auto"/>
            </w:tcBorders>
          </w:tcPr>
          <w:p w14:paraId="75EF78BF"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7EF82202" w14:textId="77777777" w:rsidR="007520D9" w:rsidRPr="00021165" w:rsidRDefault="007520D9" w:rsidP="00B95B54">
            <w:pPr>
              <w:jc w:val="center"/>
              <w:rPr>
                <w:rFonts w:ascii="Arial" w:hAnsi="Arial" w:cs="Arial"/>
                <w:sz w:val="16"/>
                <w:szCs w:val="16"/>
              </w:rPr>
            </w:pPr>
          </w:p>
        </w:tc>
        <w:tc>
          <w:tcPr>
            <w:tcW w:w="1260" w:type="dxa"/>
          </w:tcPr>
          <w:p w14:paraId="103D92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9CCCF00" w14:textId="77777777" w:rsidTr="00B95B54">
        <w:trPr>
          <w:trHeight w:val="19"/>
        </w:trPr>
        <w:tc>
          <w:tcPr>
            <w:tcW w:w="3371" w:type="dxa"/>
          </w:tcPr>
          <w:p w14:paraId="5A5858EA"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Nulliparous</w:t>
            </w:r>
          </w:p>
        </w:tc>
        <w:tc>
          <w:tcPr>
            <w:tcW w:w="2479" w:type="dxa"/>
            <w:tcBorders>
              <w:right w:val="single" w:sz="4" w:space="0" w:color="auto"/>
            </w:tcBorders>
          </w:tcPr>
          <w:p w14:paraId="0A57E1CD"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534 (24.7%)</w:t>
            </w:r>
          </w:p>
        </w:tc>
        <w:tc>
          <w:tcPr>
            <w:tcW w:w="2610" w:type="dxa"/>
            <w:tcBorders>
              <w:left w:val="single" w:sz="4" w:space="0" w:color="auto"/>
            </w:tcBorders>
          </w:tcPr>
          <w:p w14:paraId="687E325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237 (10.5%)</w:t>
            </w:r>
          </w:p>
        </w:tc>
        <w:tc>
          <w:tcPr>
            <w:tcW w:w="1260" w:type="dxa"/>
          </w:tcPr>
          <w:p w14:paraId="4C5D13C8" w14:textId="77777777" w:rsidR="007520D9" w:rsidRPr="00021165" w:rsidRDefault="007520D9" w:rsidP="00B95B54">
            <w:pPr>
              <w:jc w:val="center"/>
              <w:rPr>
                <w:rFonts w:ascii="Arial" w:hAnsi="Arial" w:cs="Arial"/>
                <w:sz w:val="16"/>
                <w:szCs w:val="16"/>
              </w:rPr>
            </w:pPr>
          </w:p>
        </w:tc>
      </w:tr>
      <w:tr w:rsidR="007520D9" w:rsidRPr="00021165" w14:paraId="6613F5BA" w14:textId="77777777" w:rsidTr="00B95B54">
        <w:trPr>
          <w:trHeight w:val="19"/>
        </w:trPr>
        <w:tc>
          <w:tcPr>
            <w:tcW w:w="3371" w:type="dxa"/>
          </w:tcPr>
          <w:p w14:paraId="312E09B1" w14:textId="77777777" w:rsidR="007520D9" w:rsidRPr="00ED4070" w:rsidRDefault="007520D9" w:rsidP="00B95B54">
            <w:pPr>
              <w:ind w:firstLine="333"/>
              <w:rPr>
                <w:rFonts w:ascii="Arial" w:hAnsi="Arial" w:cs="Arial"/>
                <w:sz w:val="16"/>
                <w:szCs w:val="16"/>
              </w:rPr>
            </w:pPr>
            <w:r w:rsidRPr="00ED4070">
              <w:rPr>
                <w:rFonts w:ascii="Arial" w:hAnsi="Arial" w:cs="Arial"/>
                <w:sz w:val="16"/>
                <w:szCs w:val="16"/>
              </w:rPr>
              <w:t>Parous</w:t>
            </w:r>
          </w:p>
        </w:tc>
        <w:tc>
          <w:tcPr>
            <w:tcW w:w="2479" w:type="dxa"/>
            <w:tcBorders>
              <w:right w:val="single" w:sz="4" w:space="0" w:color="auto"/>
            </w:tcBorders>
          </w:tcPr>
          <w:p w14:paraId="4E36AB35"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1632 (75.3%)</w:t>
            </w:r>
          </w:p>
        </w:tc>
        <w:tc>
          <w:tcPr>
            <w:tcW w:w="2610" w:type="dxa"/>
            <w:tcBorders>
              <w:left w:val="single" w:sz="4" w:space="0" w:color="auto"/>
            </w:tcBorders>
          </w:tcPr>
          <w:p w14:paraId="2252FD47"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2015 (89.5%)</w:t>
            </w:r>
          </w:p>
        </w:tc>
        <w:tc>
          <w:tcPr>
            <w:tcW w:w="1260" w:type="dxa"/>
          </w:tcPr>
          <w:p w14:paraId="64CB4B48" w14:textId="77777777" w:rsidR="007520D9" w:rsidRPr="00ED4070" w:rsidRDefault="007520D9" w:rsidP="00B95B54">
            <w:pPr>
              <w:jc w:val="center"/>
              <w:rPr>
                <w:rFonts w:ascii="Arial" w:hAnsi="Arial" w:cs="Arial"/>
                <w:sz w:val="16"/>
                <w:szCs w:val="16"/>
              </w:rPr>
            </w:pPr>
          </w:p>
        </w:tc>
      </w:tr>
      <w:tr w:rsidR="007520D9" w:rsidRPr="00021165" w14:paraId="34A7B5B1" w14:textId="77777777" w:rsidTr="00B95B54">
        <w:trPr>
          <w:trHeight w:val="19"/>
        </w:trPr>
        <w:tc>
          <w:tcPr>
            <w:tcW w:w="3371" w:type="dxa"/>
          </w:tcPr>
          <w:p w14:paraId="26C6C1FB" w14:textId="77777777" w:rsidR="007520D9" w:rsidRPr="00ED4070" w:rsidRDefault="007520D9" w:rsidP="00B95B54">
            <w:pPr>
              <w:rPr>
                <w:rFonts w:ascii="Arial" w:hAnsi="Arial" w:cs="Arial"/>
                <w:sz w:val="16"/>
                <w:szCs w:val="16"/>
              </w:rPr>
            </w:pPr>
            <w:r w:rsidRPr="00ED4070">
              <w:rPr>
                <w:rFonts w:ascii="Arial" w:hAnsi="Arial" w:cs="Arial"/>
                <w:sz w:val="16"/>
                <w:szCs w:val="16"/>
              </w:rPr>
              <w:t>LM Biological Age</w:t>
            </w:r>
          </w:p>
        </w:tc>
        <w:tc>
          <w:tcPr>
            <w:tcW w:w="2479" w:type="dxa"/>
            <w:tcBorders>
              <w:right w:val="single" w:sz="4" w:space="0" w:color="auto"/>
            </w:tcBorders>
          </w:tcPr>
          <w:p w14:paraId="320C72C1"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30.32 (0.23, 4.7-81.3)</w:t>
            </w:r>
          </w:p>
        </w:tc>
        <w:tc>
          <w:tcPr>
            <w:tcW w:w="2610" w:type="dxa"/>
            <w:tcBorders>
              <w:left w:val="single" w:sz="4" w:space="0" w:color="auto"/>
            </w:tcBorders>
          </w:tcPr>
          <w:p w14:paraId="229B3546"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61.92 (0.27, 26.0-103.6)</w:t>
            </w:r>
          </w:p>
        </w:tc>
        <w:tc>
          <w:tcPr>
            <w:tcW w:w="1260" w:type="dxa"/>
          </w:tcPr>
          <w:p w14:paraId="37578C22"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0.002</w:t>
            </w:r>
            <w:r w:rsidRPr="00ED4070">
              <w:rPr>
                <w:rFonts w:ascii="Arial" w:hAnsi="Arial" w:cs="Arial"/>
                <w:sz w:val="16"/>
                <w:szCs w:val="16"/>
                <w:shd w:val="clear" w:color="auto" w:fill="FFFFFF"/>
                <w:vertAlign w:val="superscript"/>
              </w:rPr>
              <w:t>†</w:t>
            </w:r>
          </w:p>
        </w:tc>
      </w:tr>
      <w:tr w:rsidR="00ED4070" w:rsidRPr="00021165" w14:paraId="043FA784" w14:textId="77777777" w:rsidTr="00B95B54">
        <w:trPr>
          <w:trHeight w:val="19"/>
        </w:trPr>
        <w:tc>
          <w:tcPr>
            <w:tcW w:w="3371" w:type="dxa"/>
          </w:tcPr>
          <w:p w14:paraId="0C414A8C" w14:textId="5AF60DBC" w:rsidR="00ED4070" w:rsidRPr="00ED4070" w:rsidRDefault="00ED4070" w:rsidP="00B95B54">
            <w:pPr>
              <w:rPr>
                <w:rFonts w:ascii="Arial" w:hAnsi="Arial" w:cs="Arial"/>
                <w:sz w:val="16"/>
                <w:szCs w:val="16"/>
              </w:rPr>
            </w:pPr>
            <w:r w:rsidRPr="00ED4070">
              <w:rPr>
                <w:rFonts w:ascii="Arial" w:hAnsi="Arial" w:cs="Arial"/>
                <w:sz w:val="16"/>
                <w:szCs w:val="16"/>
              </w:rPr>
              <w:t>LM Biological Age acceleration</w:t>
            </w:r>
          </w:p>
        </w:tc>
        <w:tc>
          <w:tcPr>
            <w:tcW w:w="2479" w:type="dxa"/>
            <w:tcBorders>
              <w:right w:val="single" w:sz="4" w:space="0" w:color="auto"/>
            </w:tcBorders>
          </w:tcPr>
          <w:p w14:paraId="3FD58253"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7CF57D18" w14:textId="77777777" w:rsidR="00ED4070" w:rsidRPr="00ED4070" w:rsidRDefault="00ED4070" w:rsidP="00B95B54">
            <w:pPr>
              <w:jc w:val="center"/>
              <w:rPr>
                <w:rFonts w:ascii="Arial" w:hAnsi="Arial" w:cs="Arial"/>
                <w:sz w:val="16"/>
                <w:szCs w:val="16"/>
              </w:rPr>
            </w:pPr>
          </w:p>
        </w:tc>
        <w:tc>
          <w:tcPr>
            <w:tcW w:w="1260" w:type="dxa"/>
          </w:tcPr>
          <w:p w14:paraId="70CD04D7" w14:textId="77777777" w:rsidR="00ED4070" w:rsidRPr="00ED4070" w:rsidRDefault="00ED4070" w:rsidP="00B95B54">
            <w:pPr>
              <w:jc w:val="center"/>
              <w:rPr>
                <w:rFonts w:ascii="Arial" w:hAnsi="Arial" w:cs="Arial"/>
                <w:sz w:val="16"/>
                <w:szCs w:val="16"/>
              </w:rPr>
            </w:pPr>
          </w:p>
        </w:tc>
      </w:tr>
      <w:tr w:rsidR="007520D9" w:rsidRPr="00021165" w14:paraId="73D0697F" w14:textId="77777777" w:rsidTr="00B95B54">
        <w:trPr>
          <w:trHeight w:val="19"/>
        </w:trPr>
        <w:tc>
          <w:tcPr>
            <w:tcW w:w="3371" w:type="dxa"/>
          </w:tcPr>
          <w:p w14:paraId="20F209C4"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Homeostatic Dysregulation </w:t>
            </w:r>
          </w:p>
        </w:tc>
        <w:tc>
          <w:tcPr>
            <w:tcW w:w="2479" w:type="dxa"/>
            <w:tcBorders>
              <w:right w:val="single" w:sz="4" w:space="0" w:color="auto"/>
            </w:tcBorders>
          </w:tcPr>
          <w:p w14:paraId="006D5C1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3.10 (0.01, 1.5-4.8)</w:t>
            </w:r>
          </w:p>
        </w:tc>
        <w:tc>
          <w:tcPr>
            <w:tcW w:w="2610" w:type="dxa"/>
            <w:tcBorders>
              <w:left w:val="single" w:sz="4" w:space="0" w:color="auto"/>
            </w:tcBorders>
          </w:tcPr>
          <w:p w14:paraId="7E731840"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3.29 (0.01, 1.5-5.3)</w:t>
            </w:r>
          </w:p>
        </w:tc>
        <w:tc>
          <w:tcPr>
            <w:tcW w:w="1260" w:type="dxa"/>
          </w:tcPr>
          <w:p w14:paraId="2076420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0.696</w:t>
            </w:r>
            <w:r w:rsidRPr="00ED4070">
              <w:rPr>
                <w:rFonts w:ascii="Arial" w:hAnsi="Arial" w:cs="Arial"/>
                <w:sz w:val="16"/>
                <w:szCs w:val="16"/>
                <w:shd w:val="clear" w:color="auto" w:fill="FFFFFF"/>
                <w:vertAlign w:val="superscript"/>
              </w:rPr>
              <w:t>†</w:t>
            </w:r>
          </w:p>
        </w:tc>
      </w:tr>
      <w:tr w:rsidR="00ED4070" w:rsidRPr="00021165" w14:paraId="6A93269F" w14:textId="77777777" w:rsidTr="00B95B54">
        <w:trPr>
          <w:trHeight w:val="19"/>
        </w:trPr>
        <w:tc>
          <w:tcPr>
            <w:tcW w:w="3371" w:type="dxa"/>
          </w:tcPr>
          <w:p w14:paraId="289A9B80" w14:textId="44CAAE67" w:rsidR="00ED4070" w:rsidRPr="00ED4070" w:rsidRDefault="00ED4070" w:rsidP="00B95B54">
            <w:pPr>
              <w:rPr>
                <w:rFonts w:ascii="Arial" w:hAnsi="Arial" w:cs="Arial"/>
                <w:sz w:val="16"/>
                <w:szCs w:val="16"/>
              </w:rPr>
            </w:pPr>
            <w:r w:rsidRPr="00ED4070">
              <w:rPr>
                <w:rFonts w:ascii="Arial" w:hAnsi="Arial" w:cs="Arial"/>
                <w:sz w:val="16"/>
                <w:szCs w:val="16"/>
              </w:rPr>
              <w:t>Homeostatic Dysregulation</w:t>
            </w:r>
          </w:p>
        </w:tc>
        <w:tc>
          <w:tcPr>
            <w:tcW w:w="2479" w:type="dxa"/>
            <w:tcBorders>
              <w:right w:val="single" w:sz="4" w:space="0" w:color="auto"/>
            </w:tcBorders>
          </w:tcPr>
          <w:p w14:paraId="4E4C44FB"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5EFF35F6" w14:textId="77777777" w:rsidR="00ED4070" w:rsidRPr="00ED4070" w:rsidRDefault="00ED4070" w:rsidP="00B95B54">
            <w:pPr>
              <w:jc w:val="center"/>
              <w:rPr>
                <w:rFonts w:ascii="Arial" w:hAnsi="Arial" w:cs="Arial"/>
                <w:sz w:val="16"/>
                <w:szCs w:val="16"/>
              </w:rPr>
            </w:pPr>
          </w:p>
        </w:tc>
        <w:tc>
          <w:tcPr>
            <w:tcW w:w="1260" w:type="dxa"/>
          </w:tcPr>
          <w:p w14:paraId="7FC603F7" w14:textId="77777777" w:rsidR="00ED4070" w:rsidRPr="00ED4070" w:rsidRDefault="00ED4070" w:rsidP="00B95B54">
            <w:pPr>
              <w:jc w:val="center"/>
              <w:rPr>
                <w:rFonts w:ascii="Arial" w:hAnsi="Arial" w:cs="Arial"/>
                <w:sz w:val="16"/>
                <w:szCs w:val="16"/>
              </w:rPr>
            </w:pPr>
          </w:p>
        </w:tc>
      </w:tr>
      <w:tr w:rsidR="007520D9" w:rsidRPr="00021165" w14:paraId="2D34EE85" w14:textId="77777777" w:rsidTr="00B95B54">
        <w:trPr>
          <w:trHeight w:val="19"/>
        </w:trPr>
        <w:tc>
          <w:tcPr>
            <w:tcW w:w="3371" w:type="dxa"/>
          </w:tcPr>
          <w:p w14:paraId="1D6C349C"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KDM Biological Age </w:t>
            </w:r>
          </w:p>
        </w:tc>
        <w:tc>
          <w:tcPr>
            <w:tcW w:w="2479" w:type="dxa"/>
            <w:tcBorders>
              <w:right w:val="single" w:sz="4" w:space="0" w:color="auto"/>
            </w:tcBorders>
          </w:tcPr>
          <w:p w14:paraId="5B2B07B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31.49 (0.26, 0.6-111.6)</w:t>
            </w:r>
          </w:p>
        </w:tc>
        <w:tc>
          <w:tcPr>
            <w:tcW w:w="2610" w:type="dxa"/>
            <w:tcBorders>
              <w:left w:val="single" w:sz="4" w:space="0" w:color="auto"/>
            </w:tcBorders>
          </w:tcPr>
          <w:p w14:paraId="1CD48094"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60.59 (0.35, 17.1-147.3)</w:t>
            </w:r>
          </w:p>
        </w:tc>
        <w:tc>
          <w:tcPr>
            <w:tcW w:w="1260" w:type="dxa"/>
          </w:tcPr>
          <w:p w14:paraId="1F5579F8"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&lt;0.001</w:t>
            </w:r>
            <w:r w:rsidRPr="00ED4070">
              <w:rPr>
                <w:rFonts w:ascii="Arial" w:hAnsi="Arial" w:cs="Arial"/>
                <w:sz w:val="16"/>
                <w:szCs w:val="16"/>
                <w:shd w:val="clear" w:color="auto" w:fill="FFFFFF"/>
                <w:vertAlign w:val="superscript"/>
              </w:rPr>
              <w:t>†</w:t>
            </w:r>
          </w:p>
        </w:tc>
      </w:tr>
      <w:tr w:rsidR="00ED4070" w:rsidRPr="00021165" w14:paraId="14C2E357" w14:textId="77777777" w:rsidTr="00B95B54">
        <w:trPr>
          <w:trHeight w:val="19"/>
        </w:trPr>
        <w:tc>
          <w:tcPr>
            <w:tcW w:w="3371" w:type="dxa"/>
          </w:tcPr>
          <w:p w14:paraId="31B7050B" w14:textId="0B984656" w:rsidR="00ED4070" w:rsidRPr="00ED4070" w:rsidRDefault="00ED4070" w:rsidP="00B95B54">
            <w:pPr>
              <w:rPr>
                <w:rFonts w:ascii="Arial" w:hAnsi="Arial" w:cs="Arial"/>
                <w:sz w:val="16"/>
                <w:szCs w:val="16"/>
              </w:rPr>
            </w:pPr>
            <w:r w:rsidRPr="00ED4070">
              <w:rPr>
                <w:rFonts w:ascii="Arial" w:hAnsi="Arial" w:cs="Arial"/>
                <w:sz w:val="16"/>
                <w:szCs w:val="16"/>
              </w:rPr>
              <w:t>KDM Biological Age acceleration</w:t>
            </w:r>
          </w:p>
        </w:tc>
        <w:tc>
          <w:tcPr>
            <w:tcW w:w="2479" w:type="dxa"/>
            <w:tcBorders>
              <w:right w:val="single" w:sz="4" w:space="0" w:color="auto"/>
            </w:tcBorders>
          </w:tcPr>
          <w:p w14:paraId="55493496"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7473442B" w14:textId="77777777" w:rsidR="00ED4070" w:rsidRPr="00ED4070" w:rsidRDefault="00ED4070" w:rsidP="00B95B54">
            <w:pPr>
              <w:jc w:val="center"/>
              <w:rPr>
                <w:rFonts w:ascii="Arial" w:hAnsi="Arial" w:cs="Arial"/>
                <w:sz w:val="16"/>
                <w:szCs w:val="16"/>
              </w:rPr>
            </w:pPr>
          </w:p>
        </w:tc>
        <w:tc>
          <w:tcPr>
            <w:tcW w:w="1260" w:type="dxa"/>
          </w:tcPr>
          <w:p w14:paraId="050B121F" w14:textId="77777777" w:rsidR="00ED4070" w:rsidRPr="00ED4070" w:rsidRDefault="00ED4070" w:rsidP="00B95B54">
            <w:pPr>
              <w:jc w:val="center"/>
              <w:rPr>
                <w:rFonts w:ascii="Arial" w:hAnsi="Arial" w:cs="Arial"/>
                <w:sz w:val="16"/>
                <w:szCs w:val="16"/>
              </w:rPr>
            </w:pPr>
          </w:p>
        </w:tc>
      </w:tr>
      <w:tr w:rsidR="007520D9" w:rsidRPr="00021165" w14:paraId="30247A25" w14:textId="77777777" w:rsidTr="00ED4070">
        <w:trPr>
          <w:trHeight w:val="19"/>
        </w:trPr>
        <w:tc>
          <w:tcPr>
            <w:tcW w:w="3371" w:type="dxa"/>
          </w:tcPr>
          <w:p w14:paraId="62AF2C78"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Allostatic Load </w:t>
            </w:r>
          </w:p>
        </w:tc>
        <w:tc>
          <w:tcPr>
            <w:tcW w:w="2479" w:type="dxa"/>
            <w:tcBorders>
              <w:right w:val="single" w:sz="4" w:space="0" w:color="auto"/>
            </w:tcBorders>
          </w:tcPr>
          <w:p w14:paraId="7549F4B9"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0.23 (0.00, 0.0-0.8)</w:t>
            </w:r>
          </w:p>
        </w:tc>
        <w:tc>
          <w:tcPr>
            <w:tcW w:w="2610" w:type="dxa"/>
            <w:tcBorders>
              <w:left w:val="single" w:sz="4" w:space="0" w:color="auto"/>
            </w:tcBorders>
          </w:tcPr>
          <w:p w14:paraId="313E4416"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0.32 (0.00, 0.0-0.9)</w:t>
            </w:r>
          </w:p>
        </w:tc>
        <w:tc>
          <w:tcPr>
            <w:tcW w:w="1260" w:type="dxa"/>
          </w:tcPr>
          <w:p w14:paraId="3CC6C29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0.307</w:t>
            </w:r>
            <w:r w:rsidRPr="00ED4070">
              <w:rPr>
                <w:rFonts w:ascii="Arial" w:hAnsi="Arial" w:cs="Arial"/>
                <w:sz w:val="16"/>
                <w:szCs w:val="16"/>
                <w:shd w:val="clear" w:color="auto" w:fill="FFFFFF"/>
                <w:vertAlign w:val="superscript"/>
              </w:rPr>
              <w:t>†</w:t>
            </w:r>
          </w:p>
        </w:tc>
      </w:tr>
      <w:tr w:rsidR="00ED4070" w:rsidRPr="00021165" w14:paraId="07A4A6C5" w14:textId="77777777" w:rsidTr="00B95B54">
        <w:trPr>
          <w:trHeight w:val="19"/>
        </w:trPr>
        <w:tc>
          <w:tcPr>
            <w:tcW w:w="3371" w:type="dxa"/>
            <w:tcBorders>
              <w:bottom w:val="single" w:sz="4" w:space="0" w:color="auto"/>
            </w:tcBorders>
          </w:tcPr>
          <w:p w14:paraId="10F2C13B" w14:textId="4728CA3A" w:rsidR="00ED4070" w:rsidRPr="00ED4070" w:rsidRDefault="00ED4070" w:rsidP="00B95B54">
            <w:pPr>
              <w:rPr>
                <w:rFonts w:ascii="Arial" w:hAnsi="Arial" w:cs="Arial"/>
                <w:sz w:val="16"/>
                <w:szCs w:val="16"/>
              </w:rPr>
            </w:pPr>
            <w:r w:rsidRPr="00ED4070">
              <w:rPr>
                <w:rFonts w:ascii="Arial" w:hAnsi="Arial" w:cs="Arial"/>
                <w:sz w:val="16"/>
                <w:szCs w:val="16"/>
              </w:rPr>
              <w:t>Allostatic Load acceleration</w:t>
            </w:r>
          </w:p>
        </w:tc>
        <w:tc>
          <w:tcPr>
            <w:tcW w:w="2479" w:type="dxa"/>
            <w:tcBorders>
              <w:bottom w:val="single" w:sz="4" w:space="0" w:color="auto"/>
              <w:right w:val="single" w:sz="4" w:space="0" w:color="auto"/>
            </w:tcBorders>
          </w:tcPr>
          <w:p w14:paraId="4BEBBDF0" w14:textId="77777777" w:rsidR="00ED4070" w:rsidRPr="00ED4070" w:rsidRDefault="00ED4070" w:rsidP="00B95B54">
            <w:pPr>
              <w:jc w:val="center"/>
              <w:rPr>
                <w:rFonts w:ascii="Arial" w:hAnsi="Arial" w:cs="Arial"/>
                <w:sz w:val="16"/>
                <w:szCs w:val="16"/>
              </w:rPr>
            </w:pPr>
          </w:p>
        </w:tc>
        <w:tc>
          <w:tcPr>
            <w:tcW w:w="2610" w:type="dxa"/>
            <w:tcBorders>
              <w:left w:val="single" w:sz="4" w:space="0" w:color="auto"/>
              <w:bottom w:val="single" w:sz="4" w:space="0" w:color="auto"/>
            </w:tcBorders>
          </w:tcPr>
          <w:p w14:paraId="2DE2814C" w14:textId="77777777" w:rsidR="00ED4070" w:rsidRPr="00ED4070" w:rsidRDefault="00ED4070" w:rsidP="00B95B54">
            <w:pPr>
              <w:jc w:val="center"/>
              <w:rPr>
                <w:rFonts w:ascii="Arial" w:hAnsi="Arial" w:cs="Arial"/>
                <w:sz w:val="16"/>
                <w:szCs w:val="16"/>
              </w:rPr>
            </w:pPr>
          </w:p>
        </w:tc>
        <w:tc>
          <w:tcPr>
            <w:tcW w:w="1260" w:type="dxa"/>
            <w:tcBorders>
              <w:bottom w:val="single" w:sz="4" w:space="0" w:color="auto"/>
            </w:tcBorders>
          </w:tcPr>
          <w:p w14:paraId="658703AB" w14:textId="77777777" w:rsidR="00ED4070" w:rsidRPr="00ED4070" w:rsidRDefault="00ED4070" w:rsidP="00B95B54">
            <w:pPr>
              <w:jc w:val="center"/>
              <w:rPr>
                <w:rFonts w:ascii="Arial" w:hAnsi="Arial" w:cs="Arial"/>
                <w:sz w:val="16"/>
                <w:szCs w:val="16"/>
              </w:rPr>
            </w:pPr>
          </w:p>
        </w:tc>
      </w:tr>
    </w:tbl>
    <w:p w14:paraId="026E9C03" w14:textId="77777777" w:rsidR="007520D9" w:rsidRPr="008A3A95" w:rsidRDefault="007520D9" w:rsidP="007520D9">
      <w:pPr>
        <w:shd w:val="clear" w:color="auto" w:fill="FFFFFF"/>
        <w:spacing w:line="240" w:lineRule="auto"/>
        <w:rPr>
          <w:sz w:val="18"/>
          <w:szCs w:val="18"/>
          <w:shd w:val="clear" w:color="auto" w:fill="FFFFFF"/>
        </w:rPr>
      </w:pPr>
      <w:r w:rsidRPr="008A3A95">
        <w:rPr>
          <w:sz w:val="18"/>
          <w:szCs w:val="18"/>
          <w:shd w:val="clear" w:color="auto" w:fill="FFFFFF"/>
          <w:vertAlign w:val="superscript"/>
        </w:rPr>
        <w:t>†</w:t>
      </w:r>
      <w:r w:rsidRPr="008A3A95">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p>
    <w:p w14:paraId="6863C5E7" w14:textId="77777777" w:rsidR="007520D9" w:rsidRDefault="007520D9" w:rsidP="007520D9">
      <w:pPr>
        <w:shd w:val="clear" w:color="auto" w:fill="FFFFFF"/>
        <w:spacing w:line="240" w:lineRule="auto"/>
        <w:rPr>
          <w:b/>
          <w:bCs/>
        </w:rPr>
      </w:pPr>
    </w:p>
    <w:p w14:paraId="56AC0C34" w14:textId="77777777" w:rsidR="007520D9" w:rsidRDefault="007520D9" w:rsidP="007520D9">
      <w:pPr>
        <w:shd w:val="clear" w:color="auto" w:fill="FFFFFF"/>
        <w:spacing w:line="240" w:lineRule="auto"/>
        <w:rPr>
          <w:b/>
          <w:bCs/>
        </w:rPr>
      </w:pPr>
    </w:p>
    <w:p w14:paraId="23781F31" w14:textId="52516D25" w:rsidR="007520D9" w:rsidRDefault="007520D9" w:rsidP="00693C80">
      <w:pPr>
        <w:shd w:val="clear" w:color="auto" w:fill="FFFFFF"/>
        <w:spacing w:line="240" w:lineRule="auto"/>
        <w:rPr>
          <w:b/>
          <w:bCs/>
        </w:rPr>
      </w:pPr>
    </w:p>
    <w:p w14:paraId="18D5162F" w14:textId="41C0D893" w:rsidR="007520D9" w:rsidRDefault="007520D9" w:rsidP="00693C80">
      <w:pPr>
        <w:shd w:val="clear" w:color="auto" w:fill="FFFFFF"/>
        <w:spacing w:line="240" w:lineRule="auto"/>
        <w:rPr>
          <w:b/>
          <w:bCs/>
        </w:rPr>
      </w:pPr>
    </w:p>
    <w:p w14:paraId="1E414E87" w14:textId="4A6E63B0" w:rsidR="007520D9" w:rsidRDefault="007520D9" w:rsidP="00693C80">
      <w:pPr>
        <w:shd w:val="clear" w:color="auto" w:fill="FFFFFF"/>
        <w:spacing w:line="240" w:lineRule="auto"/>
        <w:rPr>
          <w:b/>
          <w:bCs/>
        </w:rPr>
      </w:pPr>
    </w:p>
    <w:p w14:paraId="07F33E31" w14:textId="19A59CD1" w:rsidR="007520D9" w:rsidRDefault="007520D9" w:rsidP="00693C80">
      <w:pPr>
        <w:shd w:val="clear" w:color="auto" w:fill="FFFFFF"/>
        <w:spacing w:line="240" w:lineRule="auto"/>
        <w:rPr>
          <w:b/>
          <w:bCs/>
        </w:rPr>
      </w:pPr>
    </w:p>
    <w:p w14:paraId="017DCE8E" w14:textId="5269BBC8" w:rsidR="007520D9" w:rsidRDefault="007520D9" w:rsidP="00693C80">
      <w:pPr>
        <w:shd w:val="clear" w:color="auto" w:fill="FFFFFF"/>
        <w:spacing w:line="240" w:lineRule="auto"/>
        <w:rPr>
          <w:b/>
          <w:bCs/>
        </w:rPr>
      </w:pPr>
    </w:p>
    <w:p w14:paraId="3D55C937" w14:textId="1F1514F4" w:rsidR="007520D9" w:rsidRDefault="007520D9" w:rsidP="00693C80">
      <w:pPr>
        <w:shd w:val="clear" w:color="auto" w:fill="FFFFFF"/>
        <w:spacing w:line="240" w:lineRule="auto"/>
        <w:rPr>
          <w:b/>
          <w:bCs/>
        </w:rPr>
      </w:pPr>
    </w:p>
    <w:p w14:paraId="06D1A38B" w14:textId="337BC93D" w:rsidR="007520D9" w:rsidRDefault="007520D9" w:rsidP="00693C80">
      <w:pPr>
        <w:shd w:val="clear" w:color="auto" w:fill="FFFFFF"/>
        <w:spacing w:line="240" w:lineRule="auto"/>
        <w:rPr>
          <w:b/>
          <w:bCs/>
        </w:rPr>
      </w:pPr>
    </w:p>
    <w:p w14:paraId="2EE3F66A" w14:textId="7A70FE65" w:rsidR="007520D9" w:rsidRDefault="007520D9" w:rsidP="00693C80">
      <w:pPr>
        <w:shd w:val="clear" w:color="auto" w:fill="FFFFFF"/>
        <w:spacing w:line="240" w:lineRule="auto"/>
        <w:rPr>
          <w:b/>
          <w:bCs/>
        </w:rPr>
      </w:pPr>
    </w:p>
    <w:p w14:paraId="5BDC6A3E" w14:textId="31E4A89D" w:rsidR="007520D9" w:rsidRDefault="007520D9" w:rsidP="00693C80">
      <w:pPr>
        <w:shd w:val="clear" w:color="auto" w:fill="FFFFFF"/>
        <w:spacing w:line="240" w:lineRule="auto"/>
        <w:rPr>
          <w:b/>
          <w:bCs/>
        </w:rPr>
      </w:pPr>
    </w:p>
    <w:p w14:paraId="2C254B94" w14:textId="2DD13D9D" w:rsidR="007520D9" w:rsidRDefault="007520D9" w:rsidP="00693C80">
      <w:pPr>
        <w:shd w:val="clear" w:color="auto" w:fill="FFFFFF"/>
        <w:spacing w:line="240" w:lineRule="auto"/>
        <w:rPr>
          <w:b/>
          <w:bCs/>
        </w:rPr>
      </w:pPr>
    </w:p>
    <w:p w14:paraId="4F358980" w14:textId="53E8C8B1" w:rsidR="007520D9" w:rsidRDefault="007520D9" w:rsidP="00693C80">
      <w:pPr>
        <w:shd w:val="clear" w:color="auto" w:fill="FFFFFF"/>
        <w:spacing w:line="240" w:lineRule="auto"/>
        <w:rPr>
          <w:b/>
          <w:bCs/>
        </w:rPr>
      </w:pPr>
    </w:p>
    <w:p w14:paraId="24681C4C" w14:textId="34B34821" w:rsidR="007520D9" w:rsidRDefault="007520D9" w:rsidP="00693C80">
      <w:pPr>
        <w:shd w:val="clear" w:color="auto" w:fill="FFFFFF"/>
        <w:spacing w:line="240" w:lineRule="auto"/>
        <w:rPr>
          <w:b/>
          <w:bCs/>
        </w:rPr>
      </w:pPr>
    </w:p>
    <w:p w14:paraId="5CE2EE82" w14:textId="08E4C6E0" w:rsidR="000C69A4" w:rsidRDefault="000C69A4" w:rsidP="00693C80">
      <w:pPr>
        <w:shd w:val="clear" w:color="auto" w:fill="FFFFFF"/>
        <w:spacing w:line="240" w:lineRule="auto"/>
        <w:rPr>
          <w:b/>
          <w:bCs/>
        </w:rPr>
      </w:pPr>
    </w:p>
    <w:p w14:paraId="4BAE2417" w14:textId="72AB6057" w:rsidR="000C69A4" w:rsidRDefault="000C69A4" w:rsidP="00693C80">
      <w:pPr>
        <w:shd w:val="clear" w:color="auto" w:fill="FFFFFF"/>
        <w:spacing w:line="240" w:lineRule="auto"/>
        <w:rPr>
          <w:b/>
          <w:bCs/>
        </w:rPr>
      </w:pPr>
    </w:p>
    <w:p w14:paraId="339BEF94" w14:textId="0042D1EB" w:rsidR="000C69A4" w:rsidRDefault="000C69A4" w:rsidP="00693C80">
      <w:pPr>
        <w:shd w:val="clear" w:color="auto" w:fill="FFFFFF"/>
        <w:spacing w:line="240" w:lineRule="auto"/>
        <w:rPr>
          <w:b/>
          <w:bCs/>
        </w:rPr>
      </w:pPr>
    </w:p>
    <w:p w14:paraId="1E7BCCFC" w14:textId="0E73A443" w:rsidR="000C69A4" w:rsidRDefault="000C69A4" w:rsidP="00693C80">
      <w:pPr>
        <w:shd w:val="clear" w:color="auto" w:fill="FFFFFF"/>
        <w:spacing w:line="240" w:lineRule="auto"/>
        <w:rPr>
          <w:b/>
          <w:bCs/>
        </w:rPr>
      </w:pPr>
    </w:p>
    <w:p w14:paraId="05714F7F" w14:textId="77777777" w:rsidR="000C69A4" w:rsidRDefault="000C69A4" w:rsidP="00693C80">
      <w:pPr>
        <w:shd w:val="clear" w:color="auto" w:fill="FFFFFF"/>
        <w:spacing w:line="240" w:lineRule="auto"/>
        <w:rPr>
          <w:b/>
          <w:bCs/>
        </w:rPr>
      </w:pPr>
    </w:p>
    <w:p w14:paraId="605EC9BA" w14:textId="77777777" w:rsidR="007520D9" w:rsidRDefault="007520D9" w:rsidP="00693C80">
      <w:pPr>
        <w:shd w:val="clear" w:color="auto" w:fill="FFFFFF"/>
        <w:spacing w:line="240" w:lineRule="auto"/>
        <w:rPr>
          <w:b/>
          <w:bCs/>
        </w:rPr>
      </w:pPr>
    </w:p>
    <w:p w14:paraId="1D1CFBED" w14:textId="0A9D445D" w:rsidR="004E19F4" w:rsidRPr="00405935" w:rsidRDefault="004E19F4" w:rsidP="004E19F4">
      <w:pPr>
        <w:shd w:val="clear" w:color="auto" w:fill="FFFFFF"/>
        <w:spacing w:line="240" w:lineRule="auto"/>
      </w:pPr>
      <w:commentRangeStart w:id="13"/>
      <w:r w:rsidRPr="00405935">
        <w:rPr>
          <w:b/>
          <w:bCs/>
        </w:rPr>
        <w:lastRenderedPageBreak/>
        <w:t xml:space="preserve">Table </w:t>
      </w:r>
      <w:r w:rsidR="000C69A4">
        <w:rPr>
          <w:b/>
          <w:bCs/>
        </w:rPr>
        <w:t>2</w:t>
      </w:r>
      <w:commentRangeEnd w:id="13"/>
      <w:r w:rsidR="008F1211">
        <w:rPr>
          <w:rStyle w:val="CommentReference"/>
        </w:rPr>
        <w:commentReference w:id="13"/>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w:t>
      </w:r>
      <w:r w:rsidR="00021165">
        <w:t xml:space="preserve">acceleration </w:t>
      </w:r>
      <w:r>
        <w:t>for premenopausal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rsidR="005B1D17">
        <w:t xml:space="preserve"> </w:t>
      </w:r>
      <w:r>
        <w:t>= (0.05/</w:t>
      </w:r>
      <w:r w:rsidR="007520D9">
        <w:t>4</w:t>
      </w:r>
      <w:r>
        <w:t>) = 0.0</w:t>
      </w:r>
      <w:r w:rsidR="007520D9">
        <w:t>125</w:t>
      </w:r>
      <w:r>
        <w:t>.</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16443A0E"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67C0F16C"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32ED4508" w14:textId="77777777" w:rsidR="00D534A0" w:rsidRDefault="00D534A0" w:rsidP="004E19F4">
      <w:pPr>
        <w:shd w:val="clear" w:color="auto" w:fill="FFFFFF"/>
        <w:spacing w:line="240" w:lineRule="auto"/>
        <w:rPr>
          <w:b/>
          <w:bCs/>
        </w:rPr>
      </w:pPr>
    </w:p>
    <w:p w14:paraId="140E901C" w14:textId="16E91CE4" w:rsidR="004E19F4" w:rsidRPr="00021165" w:rsidRDefault="004E19F4" w:rsidP="004E19F4">
      <w:pPr>
        <w:shd w:val="clear" w:color="auto" w:fill="FFFFFF"/>
        <w:spacing w:line="240" w:lineRule="auto"/>
      </w:pPr>
      <w:r w:rsidRPr="00405935">
        <w:rPr>
          <w:b/>
          <w:bCs/>
        </w:rPr>
        <w:t xml:space="preserve">Table </w:t>
      </w:r>
      <w:r w:rsidR="000C69A4">
        <w:rPr>
          <w:b/>
          <w:bCs/>
        </w:rPr>
        <w:t>3</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rsidR="00021165">
        <w:t xml:space="preserve"> acceleration</w:t>
      </w:r>
      <w:r>
        <w:t xml:space="preserve"> for postmenopausal women only</w:t>
      </w:r>
      <w:r w:rsidRPr="00405935">
        <w:t xml:space="preserve">, National Health and Nutrition Examination Survey 1999-2010. </w:t>
      </w:r>
      <w:r w:rsidRPr="009C60A8">
        <w:rPr>
          <w:highlight w:val="yellow"/>
        </w:rPr>
        <w:t xml:space="preserve">Values represent coefficient estimates and 95% </w:t>
      </w:r>
      <w:r w:rsidRPr="00021165">
        <w:rPr>
          <w:highlight w:val="yellow"/>
        </w:rPr>
        <w:t>confidence intervals.</w:t>
      </w:r>
      <w:r w:rsidRPr="00021165">
        <w:t xml:space="preserve"> </w:t>
      </w: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005B1D17" w:rsidRPr="00021165">
        <w:t xml:space="preserve"> </w:t>
      </w:r>
      <w:r w:rsidRPr="00021165">
        <w:t>= (0.05/</w:t>
      </w:r>
      <w:r w:rsidR="007520D9" w:rsidRPr="00021165">
        <w:t>4</w:t>
      </w:r>
      <w:r w:rsidRPr="00021165">
        <w:t>) = 0.0</w:t>
      </w:r>
      <w:r w:rsidR="007520D9" w:rsidRPr="00021165">
        <w:t>125</w:t>
      </w:r>
      <w:r w:rsidRPr="00021165">
        <w:t>.</w:t>
      </w:r>
    </w:p>
    <w:p w14:paraId="0DBB404B" w14:textId="77777777" w:rsidR="004E19F4" w:rsidRPr="00021165" w:rsidRDefault="004E19F4" w:rsidP="004E19F4">
      <w:pPr>
        <w:spacing w:line="240" w:lineRule="auto"/>
      </w:pPr>
      <w:r w:rsidRPr="0002116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021165" w14:paraId="366A01A1" w14:textId="77777777" w:rsidTr="00A949FD">
        <w:trPr>
          <w:trHeight w:val="23"/>
        </w:trPr>
        <w:tc>
          <w:tcPr>
            <w:tcW w:w="2700" w:type="dxa"/>
            <w:tcBorders>
              <w:bottom w:val="single" w:sz="4" w:space="0" w:color="auto"/>
            </w:tcBorders>
          </w:tcPr>
          <w:p w14:paraId="639E2C1D" w14:textId="77777777" w:rsidR="004E19F4" w:rsidRPr="00021165"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LM</w:t>
            </w:r>
          </w:p>
        </w:tc>
        <w:tc>
          <w:tcPr>
            <w:tcW w:w="1980" w:type="dxa"/>
            <w:tcBorders>
              <w:bottom w:val="single" w:sz="4" w:space="0" w:color="auto"/>
            </w:tcBorders>
          </w:tcPr>
          <w:p w14:paraId="501DF2E4"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HD (log)</w:t>
            </w:r>
          </w:p>
        </w:tc>
        <w:tc>
          <w:tcPr>
            <w:tcW w:w="1710" w:type="dxa"/>
            <w:tcBorders>
              <w:bottom w:val="single" w:sz="4" w:space="0" w:color="auto"/>
            </w:tcBorders>
          </w:tcPr>
          <w:p w14:paraId="27FBE2AE"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KDM</w:t>
            </w:r>
          </w:p>
        </w:tc>
        <w:tc>
          <w:tcPr>
            <w:tcW w:w="1832" w:type="dxa"/>
            <w:tcBorders>
              <w:bottom w:val="single" w:sz="4" w:space="0" w:color="auto"/>
            </w:tcBorders>
          </w:tcPr>
          <w:p w14:paraId="0533FC7D"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AL</w:t>
            </w:r>
          </w:p>
        </w:tc>
      </w:tr>
      <w:tr w:rsidR="004E19F4" w:rsidRPr="00021165"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Primary model (</w:t>
            </w:r>
            <w:r w:rsidRPr="00021165">
              <w:rPr>
                <w:rFonts w:ascii="Arial" w:hAnsi="Arial" w:cs="Arial"/>
                <w:b/>
                <w:bCs/>
                <w:i/>
                <w:iCs/>
                <w:sz w:val="16"/>
                <w:szCs w:val="16"/>
              </w:rPr>
              <w:t>n</w:t>
            </w:r>
            <w:r w:rsidRPr="00021165">
              <w:rPr>
                <w:rFonts w:ascii="Arial" w:hAnsi="Arial" w:cs="Arial"/>
                <w:b/>
                <w:bCs/>
                <w:sz w:val="16"/>
                <w:szCs w:val="16"/>
              </w:rPr>
              <w:t xml:space="preserve"> = 2,252)</w:t>
            </w:r>
            <w:r w:rsidRPr="00021165">
              <w:rPr>
                <w:rFonts w:ascii="Arial" w:hAnsi="Arial" w:cs="Arial"/>
                <w:sz w:val="16"/>
                <w:szCs w:val="16"/>
                <w:shd w:val="clear" w:color="auto" w:fill="FFFFFF"/>
                <w:vertAlign w:val="superscript"/>
              </w:rPr>
              <w:t xml:space="preserve"> †</w:t>
            </w:r>
          </w:p>
        </w:tc>
      </w:tr>
      <w:tr w:rsidR="004E19F4" w:rsidRPr="00021165" w14:paraId="58F4DEFD" w14:textId="77777777" w:rsidTr="00A949FD">
        <w:trPr>
          <w:trHeight w:val="23"/>
        </w:trPr>
        <w:tc>
          <w:tcPr>
            <w:tcW w:w="2700" w:type="dxa"/>
            <w:tcBorders>
              <w:top w:val="single" w:sz="4" w:space="0" w:color="auto"/>
            </w:tcBorders>
          </w:tcPr>
          <w:p w14:paraId="482DAC4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1B372E3C"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-0.68 (-1.11, -0.25)**</w:t>
            </w:r>
          </w:p>
        </w:tc>
        <w:tc>
          <w:tcPr>
            <w:tcW w:w="1980" w:type="dxa"/>
            <w:tcBorders>
              <w:top w:val="single" w:sz="4" w:space="0" w:color="auto"/>
            </w:tcBorders>
          </w:tcPr>
          <w:p w14:paraId="2EF572B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-0.07 (-0.11, -0.04)***</w:t>
            </w:r>
          </w:p>
        </w:tc>
        <w:tc>
          <w:tcPr>
            <w:tcW w:w="1710" w:type="dxa"/>
            <w:tcBorders>
              <w:top w:val="single" w:sz="4" w:space="0" w:color="auto"/>
            </w:tcBorders>
          </w:tcPr>
          <w:p w14:paraId="193F8651" w14:textId="77777777" w:rsidR="004E19F4" w:rsidRPr="00021165" w:rsidRDefault="004E19F4" w:rsidP="00A949FD">
            <w:pPr>
              <w:rPr>
                <w:rFonts w:ascii="Arial" w:hAnsi="Arial" w:cs="Arial"/>
                <w:sz w:val="16"/>
                <w:szCs w:val="16"/>
              </w:rPr>
            </w:pPr>
            <w:r w:rsidRPr="00021165">
              <w:rPr>
                <w:rFonts w:ascii="Arial" w:hAnsi="Arial" w:cs="Arial"/>
                <w:sz w:val="16"/>
                <w:szCs w:val="16"/>
              </w:rPr>
              <w:t>-1.07 (-2.12, -0.02)*</w:t>
            </w:r>
          </w:p>
        </w:tc>
        <w:tc>
          <w:tcPr>
            <w:tcW w:w="1832" w:type="dxa"/>
            <w:tcBorders>
              <w:top w:val="single" w:sz="4" w:space="0" w:color="auto"/>
            </w:tcBorders>
          </w:tcPr>
          <w:p w14:paraId="35109A1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3A228698" w14:textId="77777777" w:rsidTr="00A949FD">
        <w:trPr>
          <w:trHeight w:val="23"/>
        </w:trPr>
        <w:tc>
          <w:tcPr>
            <w:tcW w:w="2700" w:type="dxa"/>
          </w:tcPr>
          <w:p w14:paraId="451B804D"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4B15F57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0.10 (0.03, 0.17)**</w:t>
            </w:r>
          </w:p>
        </w:tc>
        <w:tc>
          <w:tcPr>
            <w:tcW w:w="1980" w:type="dxa"/>
          </w:tcPr>
          <w:p w14:paraId="2477D5B7"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0.010 (0.004, 0.02)**</w:t>
            </w:r>
          </w:p>
        </w:tc>
        <w:tc>
          <w:tcPr>
            <w:tcW w:w="1710" w:type="dxa"/>
          </w:tcPr>
          <w:p w14:paraId="244E9963" w14:textId="77777777" w:rsidR="004E19F4" w:rsidRPr="00021165" w:rsidRDefault="004E19F4" w:rsidP="00A949FD">
            <w:pPr>
              <w:rPr>
                <w:rFonts w:ascii="Arial" w:hAnsi="Arial" w:cs="Arial"/>
                <w:sz w:val="16"/>
                <w:szCs w:val="16"/>
              </w:rPr>
            </w:pPr>
            <w:r w:rsidRPr="00021165">
              <w:rPr>
                <w:rFonts w:ascii="Arial" w:hAnsi="Arial" w:cs="Arial"/>
                <w:sz w:val="16"/>
                <w:szCs w:val="16"/>
              </w:rPr>
              <w:t>0.16 (-0.01, 0.33)</w:t>
            </w:r>
          </w:p>
        </w:tc>
        <w:tc>
          <w:tcPr>
            <w:tcW w:w="1832" w:type="dxa"/>
          </w:tcPr>
          <w:p w14:paraId="765F1E83"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0.002 (0.001, 0.004)*</w:t>
            </w:r>
          </w:p>
        </w:tc>
      </w:tr>
      <w:tr w:rsidR="004E19F4" w:rsidRPr="00021165"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021165" w:rsidRDefault="004E19F4" w:rsidP="00A949FD">
            <w:pPr>
              <w:rPr>
                <w:rFonts w:ascii="Arial" w:hAnsi="Arial" w:cs="Arial"/>
                <w:sz w:val="16"/>
                <w:szCs w:val="16"/>
              </w:rPr>
            </w:pPr>
            <w:r w:rsidRPr="00021165">
              <w:rPr>
                <w:rFonts w:ascii="Arial" w:hAnsi="Arial" w:cs="Arial"/>
                <w:b/>
                <w:bCs/>
                <w:sz w:val="16"/>
                <w:szCs w:val="16"/>
              </w:rPr>
              <w:t>Sensitivity analysis 1 (n = 2,498)</w:t>
            </w:r>
            <w:r w:rsidRPr="00021165">
              <w:rPr>
                <w:rFonts w:ascii="Arial" w:hAnsi="Arial" w:cs="Arial"/>
                <w:sz w:val="16"/>
                <w:szCs w:val="16"/>
                <w:shd w:val="clear" w:color="auto" w:fill="FFFFFF"/>
                <w:vertAlign w:val="superscript"/>
              </w:rPr>
              <w:t xml:space="preserve"> ††</w:t>
            </w:r>
          </w:p>
        </w:tc>
      </w:tr>
      <w:tr w:rsidR="004E19F4" w:rsidRPr="00021165" w14:paraId="1E702D25" w14:textId="77777777" w:rsidTr="00A949FD">
        <w:trPr>
          <w:trHeight w:val="23"/>
        </w:trPr>
        <w:tc>
          <w:tcPr>
            <w:tcW w:w="2700" w:type="dxa"/>
            <w:tcBorders>
              <w:top w:val="single" w:sz="4" w:space="0" w:color="auto"/>
            </w:tcBorders>
          </w:tcPr>
          <w:p w14:paraId="1CC2E137"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7B46B2B9"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-0.80 (-1.30, -0.30)**</w:t>
            </w:r>
          </w:p>
        </w:tc>
        <w:tc>
          <w:tcPr>
            <w:tcW w:w="1980" w:type="dxa"/>
            <w:tcBorders>
              <w:top w:val="single" w:sz="4" w:space="0" w:color="auto"/>
            </w:tcBorders>
          </w:tcPr>
          <w:p w14:paraId="624368C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-0.08 (-0.12, -0.04)***</w:t>
            </w:r>
          </w:p>
        </w:tc>
        <w:tc>
          <w:tcPr>
            <w:tcW w:w="1710" w:type="dxa"/>
            <w:tcBorders>
              <w:top w:val="single" w:sz="4" w:space="0" w:color="auto"/>
            </w:tcBorders>
          </w:tcPr>
          <w:p w14:paraId="4F187B94" w14:textId="77777777" w:rsidR="004E19F4" w:rsidRPr="00021165" w:rsidRDefault="004E19F4" w:rsidP="00A949FD">
            <w:pPr>
              <w:rPr>
                <w:rFonts w:ascii="Arial" w:hAnsi="Arial" w:cs="Arial"/>
                <w:sz w:val="16"/>
                <w:szCs w:val="16"/>
              </w:rPr>
            </w:pPr>
            <w:r w:rsidRPr="00021165">
              <w:rPr>
                <w:rFonts w:ascii="Arial" w:hAnsi="Arial" w:cs="Arial"/>
                <w:sz w:val="16"/>
                <w:szCs w:val="16"/>
              </w:rPr>
              <w:t>-1.10 (-2.10, -0.10)*</w:t>
            </w:r>
          </w:p>
        </w:tc>
        <w:tc>
          <w:tcPr>
            <w:tcW w:w="1832" w:type="dxa"/>
            <w:tcBorders>
              <w:top w:val="single" w:sz="4" w:space="0" w:color="auto"/>
            </w:tcBorders>
          </w:tcPr>
          <w:p w14:paraId="7949C74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462A4BC5" w14:textId="77777777" w:rsidTr="00A949FD">
        <w:trPr>
          <w:trHeight w:val="23"/>
        </w:trPr>
        <w:tc>
          <w:tcPr>
            <w:tcW w:w="2700" w:type="dxa"/>
            <w:tcBorders>
              <w:bottom w:val="single" w:sz="4" w:space="0" w:color="auto"/>
            </w:tcBorders>
          </w:tcPr>
          <w:p w14:paraId="50809944"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Borders>
              <w:bottom w:val="single" w:sz="4" w:space="0" w:color="auto"/>
            </w:tcBorders>
          </w:tcPr>
          <w:p w14:paraId="7084A1B6"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0.17 (0.09, 0.25)***</w:t>
            </w:r>
          </w:p>
        </w:tc>
        <w:tc>
          <w:tcPr>
            <w:tcW w:w="1980" w:type="dxa"/>
            <w:tcBorders>
              <w:bottom w:val="single" w:sz="4" w:space="0" w:color="auto"/>
            </w:tcBorders>
          </w:tcPr>
          <w:p w14:paraId="2B3CC56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0.013 (0.007, 0.02)***</w:t>
            </w:r>
          </w:p>
        </w:tc>
        <w:tc>
          <w:tcPr>
            <w:tcW w:w="1710" w:type="dxa"/>
            <w:tcBorders>
              <w:bottom w:val="single" w:sz="4" w:space="0" w:color="auto"/>
            </w:tcBorders>
          </w:tcPr>
          <w:p w14:paraId="556E6EEA"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0.23 (0.08, 0.39)**</w:t>
            </w:r>
          </w:p>
        </w:tc>
        <w:tc>
          <w:tcPr>
            <w:tcW w:w="1832" w:type="dxa"/>
            <w:tcBorders>
              <w:bottom w:val="single" w:sz="4" w:space="0" w:color="auto"/>
            </w:tcBorders>
          </w:tcPr>
          <w:p w14:paraId="08A1E712"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0.004 (0.002, 0.01)***</w:t>
            </w:r>
          </w:p>
        </w:tc>
      </w:tr>
      <w:tr w:rsidR="004E19F4" w:rsidRPr="00021165"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Sensitivity analysis 2 (n = 1.970)</w:t>
            </w:r>
            <w:r w:rsidRPr="00021165">
              <w:rPr>
                <w:rFonts w:ascii="Arial" w:hAnsi="Arial" w:cs="Arial"/>
                <w:sz w:val="16"/>
                <w:szCs w:val="16"/>
                <w:shd w:val="clear" w:color="auto" w:fill="FFFFFF"/>
                <w:vertAlign w:val="superscript"/>
              </w:rPr>
              <w:t xml:space="preserve"> †</w:t>
            </w:r>
          </w:p>
        </w:tc>
      </w:tr>
      <w:tr w:rsidR="004E19F4" w:rsidRPr="00021165" w14:paraId="40004218" w14:textId="77777777" w:rsidTr="00A949FD">
        <w:trPr>
          <w:trHeight w:val="23"/>
        </w:trPr>
        <w:tc>
          <w:tcPr>
            <w:tcW w:w="2700" w:type="dxa"/>
            <w:tcBorders>
              <w:top w:val="single" w:sz="4" w:space="0" w:color="auto"/>
            </w:tcBorders>
          </w:tcPr>
          <w:p w14:paraId="53BA027C"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21FE2B23" w14:textId="77777777" w:rsidR="004E19F4" w:rsidRPr="00021165" w:rsidRDefault="004E19F4" w:rsidP="00A949FD">
            <w:pPr>
              <w:rPr>
                <w:rFonts w:ascii="Arial" w:hAnsi="Arial" w:cs="Arial"/>
                <w:sz w:val="16"/>
                <w:szCs w:val="16"/>
              </w:rPr>
            </w:pPr>
            <w:r w:rsidRPr="00021165">
              <w:rPr>
                <w:rFonts w:ascii="Arial" w:hAnsi="Arial" w:cs="Arial"/>
                <w:sz w:val="16"/>
                <w:szCs w:val="16"/>
              </w:rPr>
              <w:t>-0.27 (-2.76, 2.22)</w:t>
            </w:r>
          </w:p>
        </w:tc>
        <w:tc>
          <w:tcPr>
            <w:tcW w:w="1980" w:type="dxa"/>
            <w:tcBorders>
              <w:top w:val="single" w:sz="4" w:space="0" w:color="auto"/>
            </w:tcBorders>
          </w:tcPr>
          <w:p w14:paraId="2EC99A42" w14:textId="77777777" w:rsidR="004E19F4" w:rsidRPr="00021165" w:rsidRDefault="004E19F4" w:rsidP="00A949FD">
            <w:pPr>
              <w:rPr>
                <w:rFonts w:ascii="Arial" w:hAnsi="Arial" w:cs="Arial"/>
                <w:sz w:val="16"/>
                <w:szCs w:val="16"/>
              </w:rPr>
            </w:pPr>
            <w:r w:rsidRPr="00021165">
              <w:rPr>
                <w:rFonts w:ascii="Arial" w:hAnsi="Arial" w:cs="Arial"/>
                <w:sz w:val="16"/>
                <w:szCs w:val="16"/>
              </w:rPr>
              <w:t>-0.21 (-0.45, 0.04)</w:t>
            </w:r>
          </w:p>
        </w:tc>
        <w:tc>
          <w:tcPr>
            <w:tcW w:w="1710" w:type="dxa"/>
            <w:tcBorders>
              <w:top w:val="single" w:sz="4" w:space="0" w:color="auto"/>
            </w:tcBorders>
          </w:tcPr>
          <w:p w14:paraId="072FA6D4" w14:textId="77777777" w:rsidR="004E19F4" w:rsidRPr="00021165" w:rsidRDefault="004E19F4" w:rsidP="00A949FD">
            <w:pPr>
              <w:rPr>
                <w:rFonts w:ascii="Arial" w:hAnsi="Arial" w:cs="Arial"/>
                <w:sz w:val="16"/>
                <w:szCs w:val="16"/>
              </w:rPr>
            </w:pPr>
            <w:r w:rsidRPr="00021165">
              <w:rPr>
                <w:rFonts w:ascii="Arial" w:hAnsi="Arial" w:cs="Arial"/>
                <w:sz w:val="16"/>
                <w:szCs w:val="16"/>
              </w:rPr>
              <w:t>-2.75 (-8.56, 3.06)</w:t>
            </w:r>
          </w:p>
        </w:tc>
        <w:tc>
          <w:tcPr>
            <w:tcW w:w="1832" w:type="dxa"/>
            <w:tcBorders>
              <w:top w:val="single" w:sz="4" w:space="0" w:color="auto"/>
            </w:tcBorders>
          </w:tcPr>
          <w:p w14:paraId="4A1FC61E" w14:textId="77777777" w:rsidR="004E19F4" w:rsidRPr="00021165" w:rsidRDefault="004E19F4" w:rsidP="00A949FD">
            <w:pPr>
              <w:rPr>
                <w:rFonts w:ascii="Arial" w:hAnsi="Arial" w:cs="Arial"/>
                <w:sz w:val="16"/>
                <w:szCs w:val="16"/>
              </w:rPr>
            </w:pPr>
            <w:r w:rsidRPr="00021165">
              <w:rPr>
                <w:rFonts w:ascii="Arial" w:hAnsi="Arial" w:cs="Arial"/>
                <w:sz w:val="16"/>
                <w:szCs w:val="16"/>
              </w:rPr>
              <w:t>-0.02 (-0.10, 0.05)</w:t>
            </w:r>
          </w:p>
        </w:tc>
      </w:tr>
      <w:tr w:rsidR="004E19F4" w:rsidRPr="00021165" w14:paraId="327DF721" w14:textId="77777777" w:rsidTr="00A949FD">
        <w:trPr>
          <w:trHeight w:val="23"/>
        </w:trPr>
        <w:tc>
          <w:tcPr>
            <w:tcW w:w="2700" w:type="dxa"/>
          </w:tcPr>
          <w:p w14:paraId="64F45A5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0D3AFB0D" w14:textId="77777777" w:rsidR="004E19F4" w:rsidRPr="00021165" w:rsidRDefault="004E19F4" w:rsidP="00A949FD">
            <w:pPr>
              <w:rPr>
                <w:rFonts w:ascii="Arial" w:hAnsi="Arial" w:cs="Arial"/>
                <w:sz w:val="16"/>
                <w:szCs w:val="16"/>
              </w:rPr>
            </w:pPr>
            <w:r w:rsidRPr="00021165">
              <w:rPr>
                <w:rFonts w:ascii="Arial" w:hAnsi="Arial" w:cs="Arial"/>
                <w:sz w:val="16"/>
                <w:szCs w:val="16"/>
              </w:rPr>
              <w:t>0.06 (-0.33, 0.46)</w:t>
            </w:r>
          </w:p>
        </w:tc>
        <w:tc>
          <w:tcPr>
            <w:tcW w:w="1980" w:type="dxa"/>
          </w:tcPr>
          <w:p w14:paraId="2ABDD8B9" w14:textId="77777777" w:rsidR="004E19F4" w:rsidRPr="00021165" w:rsidRDefault="004E19F4" w:rsidP="00A949FD">
            <w:pPr>
              <w:rPr>
                <w:rFonts w:ascii="Arial" w:hAnsi="Arial" w:cs="Arial"/>
                <w:sz w:val="16"/>
                <w:szCs w:val="16"/>
              </w:rPr>
            </w:pPr>
            <w:r w:rsidRPr="00021165">
              <w:rPr>
                <w:rFonts w:ascii="Arial" w:hAnsi="Arial" w:cs="Arial"/>
                <w:sz w:val="16"/>
                <w:szCs w:val="16"/>
              </w:rPr>
              <w:t>0.03 (-0.01, 0.06)</w:t>
            </w:r>
          </w:p>
        </w:tc>
        <w:tc>
          <w:tcPr>
            <w:tcW w:w="1710" w:type="dxa"/>
          </w:tcPr>
          <w:p w14:paraId="502FF11F" w14:textId="77777777" w:rsidR="004E19F4" w:rsidRPr="00021165" w:rsidRDefault="004E19F4" w:rsidP="00A949FD">
            <w:pPr>
              <w:rPr>
                <w:rFonts w:ascii="Arial" w:hAnsi="Arial" w:cs="Arial"/>
                <w:sz w:val="16"/>
                <w:szCs w:val="16"/>
              </w:rPr>
            </w:pPr>
            <w:r w:rsidRPr="00021165">
              <w:rPr>
                <w:rFonts w:ascii="Arial" w:hAnsi="Arial" w:cs="Arial"/>
                <w:sz w:val="16"/>
                <w:szCs w:val="16"/>
              </w:rPr>
              <w:t>0.50 (-0.33, 1.32)</w:t>
            </w:r>
          </w:p>
        </w:tc>
        <w:tc>
          <w:tcPr>
            <w:tcW w:w="1832" w:type="dxa"/>
          </w:tcPr>
          <w:p w14:paraId="5A4209C7" w14:textId="77777777" w:rsidR="004E19F4" w:rsidRPr="00021165" w:rsidRDefault="004E19F4" w:rsidP="00A949FD">
            <w:pPr>
              <w:rPr>
                <w:rFonts w:ascii="Arial" w:hAnsi="Arial" w:cs="Arial"/>
                <w:sz w:val="16"/>
                <w:szCs w:val="16"/>
              </w:rPr>
            </w:pPr>
            <w:r w:rsidRPr="00021165">
              <w:rPr>
                <w:rFonts w:ascii="Arial" w:hAnsi="Arial" w:cs="Arial"/>
                <w:sz w:val="16"/>
                <w:szCs w:val="16"/>
              </w:rPr>
              <w:t>-0.005 (-0.005, 0.015)</w:t>
            </w:r>
          </w:p>
        </w:tc>
      </w:tr>
      <w:tr w:rsidR="004E19F4" w:rsidRPr="00021165" w14:paraId="43314113" w14:textId="77777777" w:rsidTr="00A949FD">
        <w:trPr>
          <w:trHeight w:val="23"/>
        </w:trPr>
        <w:tc>
          <w:tcPr>
            <w:tcW w:w="2700" w:type="dxa"/>
          </w:tcPr>
          <w:p w14:paraId="257E6CAE"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 xml:space="preserve">Years since last birth </w:t>
            </w:r>
          </w:p>
        </w:tc>
        <w:tc>
          <w:tcPr>
            <w:tcW w:w="1710" w:type="dxa"/>
          </w:tcPr>
          <w:p w14:paraId="7E1C11D2" w14:textId="77777777" w:rsidR="004E19F4" w:rsidRPr="00021165" w:rsidRDefault="004E19F4" w:rsidP="00A949FD">
            <w:pPr>
              <w:rPr>
                <w:rFonts w:ascii="Arial" w:hAnsi="Arial" w:cs="Arial"/>
                <w:sz w:val="16"/>
                <w:szCs w:val="16"/>
              </w:rPr>
            </w:pPr>
            <w:r w:rsidRPr="00021165">
              <w:rPr>
                <w:rFonts w:ascii="Arial" w:hAnsi="Arial" w:cs="Arial"/>
                <w:sz w:val="16"/>
                <w:szCs w:val="16"/>
              </w:rPr>
              <w:t>-0.01 (-0.11, 0.08)</w:t>
            </w:r>
          </w:p>
        </w:tc>
        <w:tc>
          <w:tcPr>
            <w:tcW w:w="1980" w:type="dxa"/>
          </w:tcPr>
          <w:p w14:paraId="15E4917D" w14:textId="77777777" w:rsidR="004E19F4" w:rsidRPr="00021165" w:rsidRDefault="004E19F4" w:rsidP="00A949FD">
            <w:pPr>
              <w:rPr>
                <w:rFonts w:ascii="Arial" w:hAnsi="Arial" w:cs="Arial"/>
                <w:sz w:val="16"/>
                <w:szCs w:val="16"/>
              </w:rPr>
            </w:pPr>
            <w:r w:rsidRPr="00021165">
              <w:rPr>
                <w:rFonts w:ascii="Arial" w:hAnsi="Arial" w:cs="Arial"/>
                <w:sz w:val="16"/>
                <w:szCs w:val="16"/>
              </w:rPr>
              <w:t>-0.002 (-0.01, 0.01)</w:t>
            </w:r>
          </w:p>
        </w:tc>
        <w:tc>
          <w:tcPr>
            <w:tcW w:w="1710" w:type="dxa"/>
          </w:tcPr>
          <w:p w14:paraId="7CAE26F9" w14:textId="77777777" w:rsidR="004E19F4" w:rsidRPr="00021165" w:rsidRDefault="004E19F4" w:rsidP="00A949FD">
            <w:pPr>
              <w:rPr>
                <w:rFonts w:ascii="Arial" w:hAnsi="Arial" w:cs="Arial"/>
                <w:sz w:val="16"/>
                <w:szCs w:val="16"/>
              </w:rPr>
            </w:pPr>
            <w:r w:rsidRPr="00021165">
              <w:rPr>
                <w:rFonts w:ascii="Arial" w:hAnsi="Arial" w:cs="Arial"/>
                <w:sz w:val="16"/>
                <w:szCs w:val="16"/>
              </w:rPr>
              <w:t>-0.02 (-0.32, 0.27)</w:t>
            </w:r>
          </w:p>
        </w:tc>
        <w:tc>
          <w:tcPr>
            <w:tcW w:w="1832" w:type="dxa"/>
          </w:tcPr>
          <w:p w14:paraId="401A11FF" w14:textId="77777777" w:rsidR="004E19F4" w:rsidRPr="00021165" w:rsidRDefault="004E19F4" w:rsidP="00A949FD">
            <w:pPr>
              <w:rPr>
                <w:rFonts w:ascii="Arial" w:hAnsi="Arial" w:cs="Arial"/>
                <w:sz w:val="16"/>
                <w:szCs w:val="16"/>
              </w:rPr>
            </w:pPr>
            <w:r w:rsidRPr="00021165">
              <w:rPr>
                <w:rFonts w:ascii="Arial" w:hAnsi="Arial" w:cs="Arial"/>
                <w:sz w:val="16"/>
                <w:szCs w:val="16"/>
              </w:rPr>
              <w:t>0.001 (-0.003, 0.004)</w:t>
            </w:r>
          </w:p>
        </w:tc>
      </w:tr>
      <w:tr w:rsidR="004E19F4" w:rsidRPr="00021165" w14:paraId="79DB3092" w14:textId="77777777" w:rsidTr="00A949FD">
        <w:trPr>
          <w:trHeight w:val="23"/>
        </w:trPr>
        <w:tc>
          <w:tcPr>
            <w:tcW w:w="2700" w:type="dxa"/>
          </w:tcPr>
          <w:p w14:paraId="539A3CC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 x years since last live birth</w:t>
            </w:r>
          </w:p>
        </w:tc>
        <w:tc>
          <w:tcPr>
            <w:tcW w:w="1710" w:type="dxa"/>
          </w:tcPr>
          <w:p w14:paraId="5F1ABE6A" w14:textId="77777777" w:rsidR="004E19F4" w:rsidRPr="00021165" w:rsidRDefault="004E19F4" w:rsidP="00A949FD">
            <w:pPr>
              <w:rPr>
                <w:rFonts w:ascii="Arial" w:hAnsi="Arial" w:cs="Arial"/>
                <w:sz w:val="16"/>
                <w:szCs w:val="16"/>
              </w:rPr>
            </w:pPr>
            <w:r w:rsidRPr="00021165">
              <w:rPr>
                <w:rFonts w:ascii="Arial" w:hAnsi="Arial" w:cs="Arial"/>
                <w:sz w:val="16"/>
                <w:szCs w:val="16"/>
              </w:rPr>
              <w:t>0.005 (-0.07, 0.08)</w:t>
            </w:r>
          </w:p>
        </w:tc>
        <w:tc>
          <w:tcPr>
            <w:tcW w:w="1980" w:type="dxa"/>
          </w:tcPr>
          <w:p w14:paraId="2007C8B8" w14:textId="77777777" w:rsidR="004E19F4" w:rsidRPr="00021165" w:rsidRDefault="004E19F4" w:rsidP="00A949FD">
            <w:pPr>
              <w:rPr>
                <w:rFonts w:ascii="Arial" w:hAnsi="Arial" w:cs="Arial"/>
                <w:sz w:val="16"/>
                <w:szCs w:val="16"/>
              </w:rPr>
            </w:pPr>
            <w:r w:rsidRPr="00021165">
              <w:rPr>
                <w:rFonts w:ascii="Arial" w:hAnsi="Arial" w:cs="Arial"/>
                <w:sz w:val="16"/>
                <w:szCs w:val="16"/>
              </w:rPr>
              <w:t>0.004 (-0.002, 0.01)</w:t>
            </w:r>
          </w:p>
        </w:tc>
        <w:tc>
          <w:tcPr>
            <w:tcW w:w="1710" w:type="dxa"/>
          </w:tcPr>
          <w:p w14:paraId="65ABF702" w14:textId="77777777" w:rsidR="004E19F4" w:rsidRPr="00021165" w:rsidRDefault="004E19F4" w:rsidP="00A949FD">
            <w:pPr>
              <w:rPr>
                <w:rFonts w:ascii="Arial" w:hAnsi="Arial" w:cs="Arial"/>
                <w:sz w:val="16"/>
                <w:szCs w:val="16"/>
              </w:rPr>
            </w:pPr>
            <w:r w:rsidRPr="00021165">
              <w:rPr>
                <w:rFonts w:ascii="Arial" w:hAnsi="Arial" w:cs="Arial"/>
                <w:sz w:val="16"/>
                <w:szCs w:val="16"/>
              </w:rPr>
              <w:t>0.07 (-0.10, 0.24)</w:t>
            </w:r>
          </w:p>
        </w:tc>
        <w:tc>
          <w:tcPr>
            <w:tcW w:w="1832" w:type="dxa"/>
          </w:tcPr>
          <w:p w14:paraId="11300276" w14:textId="77777777" w:rsidR="004E19F4" w:rsidRPr="00021165" w:rsidRDefault="004E19F4" w:rsidP="00A949FD">
            <w:pPr>
              <w:rPr>
                <w:rFonts w:ascii="Arial" w:hAnsi="Arial" w:cs="Arial"/>
                <w:sz w:val="16"/>
                <w:szCs w:val="16"/>
              </w:rPr>
            </w:pPr>
            <w:r w:rsidRPr="00021165">
              <w:rPr>
                <w:rFonts w:ascii="Arial" w:hAnsi="Arial" w:cs="Arial"/>
                <w:sz w:val="16"/>
                <w:szCs w:val="16"/>
              </w:rPr>
              <w:t>0.0003 (-0.002, 0.002)</w:t>
            </w:r>
          </w:p>
        </w:tc>
      </w:tr>
      <w:tr w:rsidR="004E19F4" w:rsidRPr="00021165" w14:paraId="1F67CA54" w14:textId="77777777" w:rsidTr="00A949FD">
        <w:trPr>
          <w:trHeight w:val="23"/>
        </w:trPr>
        <w:tc>
          <w:tcPr>
            <w:tcW w:w="2700" w:type="dxa"/>
            <w:tcBorders>
              <w:bottom w:val="single" w:sz="4" w:space="0" w:color="auto"/>
            </w:tcBorders>
          </w:tcPr>
          <w:p w14:paraId="68E34AB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021165" w:rsidRDefault="004E19F4" w:rsidP="00A949FD">
            <w:pPr>
              <w:rPr>
                <w:rFonts w:ascii="Arial" w:hAnsi="Arial" w:cs="Arial"/>
                <w:sz w:val="16"/>
                <w:szCs w:val="16"/>
              </w:rPr>
            </w:pPr>
            <w:r w:rsidRPr="00021165">
              <w:rPr>
                <w:rFonts w:ascii="Arial" w:hAnsi="Arial" w:cs="Arial"/>
                <w:sz w:val="16"/>
                <w:szCs w:val="16"/>
              </w:rPr>
              <w:t>-0.001 (-0.01, 0.01)</w:t>
            </w:r>
          </w:p>
        </w:tc>
        <w:tc>
          <w:tcPr>
            <w:tcW w:w="1980" w:type="dxa"/>
            <w:tcBorders>
              <w:bottom w:val="single" w:sz="4" w:space="0" w:color="auto"/>
            </w:tcBorders>
          </w:tcPr>
          <w:p w14:paraId="5C9E2010" w14:textId="77777777" w:rsidR="004E19F4" w:rsidRPr="00021165" w:rsidRDefault="004E19F4" w:rsidP="00A949FD">
            <w:pPr>
              <w:rPr>
                <w:rFonts w:ascii="Arial" w:hAnsi="Arial" w:cs="Arial"/>
                <w:sz w:val="16"/>
                <w:szCs w:val="16"/>
              </w:rPr>
            </w:pPr>
            <w:r w:rsidRPr="00021165">
              <w:rPr>
                <w:rFonts w:ascii="Arial" w:hAnsi="Arial" w:cs="Arial"/>
                <w:sz w:val="16"/>
                <w:szCs w:val="16"/>
              </w:rPr>
              <w:t>-0.001 (-0.002, 0.000)</w:t>
            </w:r>
          </w:p>
        </w:tc>
        <w:tc>
          <w:tcPr>
            <w:tcW w:w="1710" w:type="dxa"/>
            <w:tcBorders>
              <w:bottom w:val="single" w:sz="4" w:space="0" w:color="auto"/>
            </w:tcBorders>
          </w:tcPr>
          <w:p w14:paraId="39410052" w14:textId="77777777" w:rsidR="004E19F4" w:rsidRPr="00021165" w:rsidRDefault="004E19F4" w:rsidP="00A949FD">
            <w:pPr>
              <w:rPr>
                <w:rFonts w:ascii="Arial" w:hAnsi="Arial" w:cs="Arial"/>
                <w:sz w:val="16"/>
                <w:szCs w:val="16"/>
              </w:rPr>
            </w:pPr>
            <w:r w:rsidRPr="00021165">
              <w:rPr>
                <w:rFonts w:ascii="Arial" w:hAnsi="Arial" w:cs="Arial"/>
                <w:sz w:val="16"/>
                <w:szCs w:val="16"/>
              </w:rPr>
              <w:t>-0.01 (-0.04, 0.01)</w:t>
            </w:r>
          </w:p>
        </w:tc>
        <w:tc>
          <w:tcPr>
            <w:tcW w:w="1832" w:type="dxa"/>
            <w:tcBorders>
              <w:bottom w:val="single" w:sz="4" w:space="0" w:color="auto"/>
            </w:tcBorders>
          </w:tcPr>
          <w:p w14:paraId="0DB622F5" w14:textId="77777777" w:rsidR="004E19F4" w:rsidRPr="00021165" w:rsidRDefault="004E19F4" w:rsidP="00A949FD">
            <w:pPr>
              <w:rPr>
                <w:rFonts w:ascii="Arial" w:hAnsi="Arial" w:cs="Arial"/>
                <w:sz w:val="16"/>
                <w:szCs w:val="16"/>
              </w:rPr>
            </w:pPr>
            <w:r w:rsidRPr="00021165">
              <w:rPr>
                <w:rFonts w:ascii="Arial" w:hAnsi="Arial" w:cs="Arial"/>
                <w:sz w:val="16"/>
                <w:szCs w:val="16"/>
              </w:rPr>
              <w:t>-0.0001 (-0.0004, 0.0002)</w:t>
            </w:r>
          </w:p>
        </w:tc>
      </w:tr>
    </w:tbl>
    <w:p w14:paraId="6BC9AA44"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w:t>
      </w:r>
      <w:r w:rsidRPr="00021165">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 xml:space="preserve">†† </w:t>
      </w:r>
      <w:r w:rsidRPr="00021165">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1E238235"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alia Shirazi" w:date="2020-09-24T18:43:00Z" w:initials="TS">
    <w:p w14:paraId="284C8C2F" w14:textId="77777777" w:rsidR="007B0F44" w:rsidRDefault="007B0F44" w:rsidP="004962D1">
      <w:pPr>
        <w:pStyle w:val="CommentText"/>
      </w:pPr>
      <w:r>
        <w:rPr>
          <w:rStyle w:val="CommentReference"/>
        </w:rPr>
        <w:annotationRef/>
      </w:r>
      <w:r>
        <w:t>Waylon’s dissertation chapter</w:t>
      </w:r>
    </w:p>
  </w:comment>
  <w:comment w:id="2" w:author="Microsoft Office User" w:date="2020-10-19T19:36:00Z" w:initials="MOU">
    <w:p w14:paraId="5C6999F6" w14:textId="410028F5" w:rsidR="00D61D29" w:rsidRDefault="00D61D29">
      <w:pPr>
        <w:pStyle w:val="CommentText"/>
      </w:pPr>
      <w:r>
        <w:rPr>
          <w:rStyle w:val="CommentReference"/>
        </w:rPr>
        <w:annotationRef/>
      </w:r>
      <w:r>
        <w:t>But you also added this together – I think you need to add a + sign – something like this, no?</w:t>
      </w:r>
    </w:p>
    <w:p w14:paraId="0CE6B3FE" w14:textId="74E2985D" w:rsidR="00D61D29" w:rsidRDefault="00D61D29">
      <w:pPr>
        <w:pStyle w:val="CommentText"/>
      </w:pPr>
      <m:oMath>
        <m:r>
          <w:rPr>
            <w:rFonts w:ascii="Cambria Math" w:hAnsi="Cambria Math"/>
            <w:highlight w:val="yellow"/>
          </w:rPr>
          <m:t>WTMEC12YR=</m:t>
        </m:r>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r>
          <w:rPr>
            <w:rFonts w:ascii="Cambria Math" w:hAnsi="Cambria Math"/>
            <w:highlight w:val="yellow"/>
          </w:rPr>
          <m:t>*WTMEC4YR for the 1999-2000 and 2001-2002 cycles</m:t>
        </m:r>
      </m:oMath>
      <w:r>
        <w:t>) + (</w:t>
      </w:r>
      <m:oMath>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m:t>
        </m:r>
      </m:oMath>
    </w:p>
    <w:p w14:paraId="35DA98D4" w14:textId="5A446515" w:rsidR="00D61D29" w:rsidRDefault="00D61D29">
      <w:pPr>
        <w:pStyle w:val="CommentText"/>
      </w:pPr>
    </w:p>
  </w:comment>
  <w:comment w:id="3" w:author="Microsoft Office User" w:date="2020-10-19T19:45:00Z" w:initials="MOU">
    <w:p w14:paraId="77DF88CE" w14:textId="34192B41" w:rsidR="008F1211" w:rsidRDefault="008F1211">
      <w:pPr>
        <w:pStyle w:val="CommentText"/>
      </w:pPr>
      <w:r>
        <w:rPr>
          <w:rStyle w:val="CommentReference"/>
        </w:rPr>
        <w:annotationRef/>
      </w:r>
      <w:r>
        <w:t xml:space="preserve">Was there a significant </w:t>
      </w:r>
      <w:r>
        <w:t>interaction?</w:t>
      </w:r>
      <w:bookmarkStart w:id="4" w:name="_GoBack"/>
      <w:bookmarkEnd w:id="4"/>
    </w:p>
  </w:comment>
  <w:comment w:id="5" w:author="Talia Shirazi" w:date="2020-10-08T19:47:00Z" w:initials="TS">
    <w:p w14:paraId="7EB9E882" w14:textId="153D0BF7" w:rsidR="007B0F44" w:rsidRDefault="007B0F44">
      <w:pPr>
        <w:pStyle w:val="CommentText"/>
      </w:pPr>
      <w:r>
        <w:rPr>
          <w:rStyle w:val="CommentReference"/>
        </w:rPr>
        <w:annotationRef/>
      </w:r>
      <w:proofErr w:type="spellStart"/>
      <w:r>
        <w:t>Tbd</w:t>
      </w:r>
      <w:proofErr w:type="spellEnd"/>
      <w:r>
        <w:t xml:space="preserve"> on whether we can still have pre and </w:t>
      </w:r>
      <w:proofErr w:type="spellStart"/>
      <w:r>
        <w:t>post menopausal</w:t>
      </w:r>
      <w:proofErr w:type="spellEnd"/>
      <w:r>
        <w:t xml:space="preserve"> women on same graph</w:t>
      </w:r>
    </w:p>
  </w:comment>
  <w:comment w:id="6" w:author="Talia Shirazi" w:date="2020-10-15T13:44:00Z" w:initials="TS">
    <w:p w14:paraId="2BFD7285" w14:textId="40DB22FF" w:rsidR="002D5B28" w:rsidRDefault="002D5B28">
      <w:pPr>
        <w:pStyle w:val="CommentText"/>
      </w:pPr>
      <w:r>
        <w:rPr>
          <w:rStyle w:val="CommentReference"/>
        </w:rPr>
        <w:annotationRef/>
      </w:r>
      <w:r>
        <w:t>(I don’t think we will be able to)</w:t>
      </w:r>
    </w:p>
  </w:comment>
  <w:comment w:id="9" w:author="Microsoft Office User" w:date="2020-10-19T19:42:00Z" w:initials="MOU">
    <w:p w14:paraId="01A39F1D" w14:textId="045C76F1" w:rsidR="008F1211" w:rsidRDefault="008F1211" w:rsidP="008F1211">
      <w:r>
        <w:rPr>
          <w:rStyle w:val="CommentReference"/>
        </w:rPr>
        <w:annotationRef/>
      </w:r>
      <w:r>
        <w:t xml:space="preserve">You can check this – they have a CRP measure (variable: </w:t>
      </w:r>
      <w:r>
        <w:rPr>
          <w:rFonts w:ascii="Segoe UI" w:hAnsi="Segoe UI" w:cs="Segoe UI"/>
          <w:color w:val="000000"/>
          <w:sz w:val="26"/>
          <w:szCs w:val="26"/>
          <w:shd w:val="clear" w:color="auto" w:fill="FFFFFF"/>
        </w:rPr>
        <w:t>LBXCRP</w:t>
      </w:r>
      <w:r>
        <w:rPr>
          <w:rFonts w:ascii="Segoe UI" w:hAnsi="Segoe UI" w:cs="Segoe UI"/>
          <w:color w:val="000000"/>
          <w:sz w:val="26"/>
          <w:szCs w:val="26"/>
          <w:shd w:val="clear" w:color="auto" w:fill="FFFFFF"/>
        </w:rPr>
        <w:t xml:space="preserve"> in the lab file)</w:t>
      </w:r>
    </w:p>
    <w:p w14:paraId="278469E6" w14:textId="6099996F" w:rsidR="008F1211" w:rsidRDefault="008F1211" w:rsidP="008F1211">
      <w:pPr>
        <w:pStyle w:val="CommentText"/>
      </w:pPr>
      <w:r>
        <w:t xml:space="preserve"> which would give you an indication of whether someone had an acute inflammation or chronic low level inflammation</w:t>
      </w:r>
    </w:p>
  </w:comment>
  <w:comment w:id="10" w:author="Talia Shirazi" w:date="2020-10-15T13:05:00Z" w:initials="TS">
    <w:p w14:paraId="15393626" w14:textId="1F40612E" w:rsidR="00DA7505" w:rsidRDefault="00DA7505">
      <w:pPr>
        <w:pStyle w:val="CommentText"/>
      </w:pPr>
      <w:r>
        <w:rPr>
          <w:rStyle w:val="CommentReference"/>
        </w:rPr>
        <w:annotationRef/>
      </w:r>
      <w:r>
        <w:t xml:space="preserve">I think we should change this so that after the “complete biological age biomarker panel” rectangle, it’s split into pre vs </w:t>
      </w:r>
      <w:proofErr w:type="spellStart"/>
      <w:r>
        <w:t>posmenopausal</w:t>
      </w:r>
      <w:proofErr w:type="spellEnd"/>
      <w:r>
        <w:t xml:space="preserve"> women. It’ll make it a bit busier, but maybe clearer?</w:t>
      </w:r>
    </w:p>
  </w:comment>
  <w:comment w:id="11" w:author="Microsoft Office User" w:date="2020-10-19T19:44:00Z" w:initials="MOU">
    <w:p w14:paraId="5BCD1EB9" w14:textId="4DFFA0CE" w:rsidR="008F1211" w:rsidRDefault="008F1211">
      <w:pPr>
        <w:pStyle w:val="CommentText"/>
      </w:pPr>
      <w:r>
        <w:rPr>
          <w:rStyle w:val="CommentReference"/>
        </w:rPr>
        <w:annotationRef/>
      </w:r>
      <w:r>
        <w:t>That makes sense to me since you’re stratifying the results now by menopause status</w:t>
      </w:r>
    </w:p>
  </w:comment>
  <w:comment w:id="12" w:author="Talia Shirazi" w:date="2020-10-15T14:13:00Z" w:initials="TS">
    <w:p w14:paraId="4A8D716E" w14:textId="17F223F6" w:rsidR="000C69A4" w:rsidRDefault="000C69A4">
      <w:pPr>
        <w:pStyle w:val="CommentText"/>
      </w:pPr>
      <w:r>
        <w:rPr>
          <w:rStyle w:val="CommentReference"/>
        </w:rPr>
        <w:annotationRef/>
      </w:r>
      <w:r>
        <w:t>These values need to be updated</w:t>
      </w:r>
    </w:p>
  </w:comment>
  <w:comment w:id="13" w:author="Microsoft Office User" w:date="2020-10-19T19:45:00Z" w:initials="MOU">
    <w:p w14:paraId="62C8D11B" w14:textId="64C2BAB9" w:rsidR="008F1211" w:rsidRDefault="008F1211">
      <w:pPr>
        <w:pStyle w:val="CommentText"/>
      </w:pPr>
      <w:r>
        <w:rPr>
          <w:rStyle w:val="CommentReference"/>
        </w:rPr>
        <w:annotationRef/>
      </w:r>
      <w:r>
        <w:t>Put tables on their own pages. Out notes under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4C8C2F" w15:done="0"/>
  <w15:commentEx w15:paraId="35DA98D4" w15:done="0"/>
  <w15:commentEx w15:paraId="77DF88CE" w15:done="0"/>
  <w15:commentEx w15:paraId="7EB9E882" w15:done="0"/>
  <w15:commentEx w15:paraId="2BFD7285" w15:paraIdParent="7EB9E882" w15:done="0"/>
  <w15:commentEx w15:paraId="278469E6" w15:done="0"/>
  <w15:commentEx w15:paraId="15393626" w15:done="0"/>
  <w15:commentEx w15:paraId="5BCD1EB9" w15:paraIdParent="15393626" w15:done="0"/>
  <w15:commentEx w15:paraId="4A8D716E" w15:done="0"/>
  <w15:commentEx w15:paraId="62C8D1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EB6C" w16cex:dateUtc="2020-10-08T23:47:00Z"/>
  <w16cex:commentExtensible w16cex:durableId="2332D0A9" w16cex:dateUtc="2020-10-15T17:44:00Z"/>
  <w16cex:commentExtensible w16cex:durableId="2332C7A3" w16cex:dateUtc="2020-10-15T17:05:00Z"/>
  <w16cex:commentExtensible w16cex:durableId="2332D790" w16cex:dateUtc="2020-10-15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4C8C2F" w16cid:durableId="23301B0A"/>
  <w16cid:commentId w16cid:paraId="35DA98D4" w16cid:durableId="23386934"/>
  <w16cid:commentId w16cid:paraId="77DF88CE" w16cid:durableId="23386B6E"/>
  <w16cid:commentId w16cid:paraId="7EB9E882" w16cid:durableId="2329EB6C"/>
  <w16cid:commentId w16cid:paraId="2BFD7285" w16cid:durableId="2332D0A9"/>
  <w16cid:commentId w16cid:paraId="278469E6" w16cid:durableId="23386A95"/>
  <w16cid:commentId w16cid:paraId="15393626" w16cid:durableId="2332C7A3"/>
  <w16cid:commentId w16cid:paraId="5BCD1EB9" w16cid:durableId="23386B13"/>
  <w16cid:commentId w16cid:paraId="4A8D716E" w16cid:durableId="2332D790"/>
  <w16cid:commentId w16cid:paraId="62C8D11B" w16cid:durableId="23386B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2156C" w14:textId="77777777" w:rsidR="00B61622" w:rsidRDefault="00B61622">
      <w:pPr>
        <w:spacing w:line="240" w:lineRule="auto"/>
      </w:pPr>
      <w:r>
        <w:separator/>
      </w:r>
    </w:p>
  </w:endnote>
  <w:endnote w:type="continuationSeparator" w:id="0">
    <w:p w14:paraId="035D3EF1" w14:textId="77777777" w:rsidR="00B61622" w:rsidRDefault="00B61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Helvetica"/>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altName w:val="Arial Rounded MT Bold"/>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F0EF" w14:textId="77777777" w:rsidR="00D61D29" w:rsidRDefault="00D61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864178"/>
      <w:docPartObj>
        <w:docPartGallery w:val="Page Numbers (Bottom of Page)"/>
        <w:docPartUnique/>
      </w:docPartObj>
    </w:sdtPr>
    <w:sdtEndPr>
      <w:rPr>
        <w:noProof/>
      </w:rPr>
    </w:sdtEndPr>
    <w:sdtContent>
      <w:p w14:paraId="2310F7A2" w14:textId="4C4E4951" w:rsidR="007B0F44" w:rsidRDefault="007B0F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7B0F44" w:rsidRDefault="007B0F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A2B5" w14:textId="77777777" w:rsidR="00D61D29" w:rsidRDefault="00D6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459BA" w14:textId="77777777" w:rsidR="00B61622" w:rsidRDefault="00B61622">
      <w:pPr>
        <w:spacing w:line="240" w:lineRule="auto"/>
      </w:pPr>
      <w:r>
        <w:separator/>
      </w:r>
    </w:p>
  </w:footnote>
  <w:footnote w:type="continuationSeparator" w:id="0">
    <w:p w14:paraId="4D8CC92D" w14:textId="77777777" w:rsidR="00B61622" w:rsidRDefault="00B616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6FDC" w14:textId="77777777" w:rsidR="00D61D29" w:rsidRDefault="00D61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452777"/>
      <w:docPartObj>
        <w:docPartGallery w:val="Page Numbers (Top of Page)"/>
        <w:docPartUnique/>
      </w:docPartObj>
    </w:sdtPr>
    <w:sdtEndPr>
      <w:rPr>
        <w:noProof/>
      </w:rPr>
    </w:sdtEndPr>
    <w:sdtContent>
      <w:p w14:paraId="28D6D014" w14:textId="2230C342" w:rsidR="007B0F44" w:rsidRDefault="007B0F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7B0F44" w:rsidRDefault="007B0F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030B3" w14:textId="77777777" w:rsidR="00D61D29" w:rsidRDefault="00D61D2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Talia Shirazi">
    <w15:presenceInfo w15:providerId="Windows Live" w15:userId="8adf8bbf965b5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isplayBackgroundShap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21165"/>
    <w:rsid w:val="000306B6"/>
    <w:rsid w:val="00036EC4"/>
    <w:rsid w:val="0005043F"/>
    <w:rsid w:val="00051983"/>
    <w:rsid w:val="00054785"/>
    <w:rsid w:val="000735DE"/>
    <w:rsid w:val="00090A7A"/>
    <w:rsid w:val="00093C28"/>
    <w:rsid w:val="000A073E"/>
    <w:rsid w:val="000A10F1"/>
    <w:rsid w:val="000A6964"/>
    <w:rsid w:val="000C69A4"/>
    <w:rsid w:val="000D5CC4"/>
    <w:rsid w:val="00117586"/>
    <w:rsid w:val="00153F2E"/>
    <w:rsid w:val="0016249C"/>
    <w:rsid w:val="00163D8F"/>
    <w:rsid w:val="00175927"/>
    <w:rsid w:val="00176751"/>
    <w:rsid w:val="00184C96"/>
    <w:rsid w:val="001B00C3"/>
    <w:rsid w:val="001D4FCD"/>
    <w:rsid w:val="002144E6"/>
    <w:rsid w:val="00236A18"/>
    <w:rsid w:val="00254B2C"/>
    <w:rsid w:val="002553B0"/>
    <w:rsid w:val="0025744F"/>
    <w:rsid w:val="00267581"/>
    <w:rsid w:val="002679A8"/>
    <w:rsid w:val="002732C1"/>
    <w:rsid w:val="002764C5"/>
    <w:rsid w:val="00276809"/>
    <w:rsid w:val="00294B8F"/>
    <w:rsid w:val="002B4C5F"/>
    <w:rsid w:val="002C57DC"/>
    <w:rsid w:val="002C760A"/>
    <w:rsid w:val="002D3166"/>
    <w:rsid w:val="002D5B28"/>
    <w:rsid w:val="00313AD3"/>
    <w:rsid w:val="00335A64"/>
    <w:rsid w:val="00343A24"/>
    <w:rsid w:val="003555C2"/>
    <w:rsid w:val="003811F0"/>
    <w:rsid w:val="0039365A"/>
    <w:rsid w:val="003A2854"/>
    <w:rsid w:val="003A6280"/>
    <w:rsid w:val="003D5ACF"/>
    <w:rsid w:val="003E255F"/>
    <w:rsid w:val="0043189C"/>
    <w:rsid w:val="004451E1"/>
    <w:rsid w:val="0045481D"/>
    <w:rsid w:val="004563A1"/>
    <w:rsid w:val="004962D1"/>
    <w:rsid w:val="004E19F4"/>
    <w:rsid w:val="004F4AC4"/>
    <w:rsid w:val="00504358"/>
    <w:rsid w:val="00506A74"/>
    <w:rsid w:val="00511AC6"/>
    <w:rsid w:val="005133A4"/>
    <w:rsid w:val="00526AE0"/>
    <w:rsid w:val="00540C00"/>
    <w:rsid w:val="0054657E"/>
    <w:rsid w:val="0054697D"/>
    <w:rsid w:val="00555A7C"/>
    <w:rsid w:val="00572D4B"/>
    <w:rsid w:val="00595A1F"/>
    <w:rsid w:val="005B1D17"/>
    <w:rsid w:val="005C0C04"/>
    <w:rsid w:val="005C1705"/>
    <w:rsid w:val="005D5727"/>
    <w:rsid w:val="005E5BDB"/>
    <w:rsid w:val="0060008C"/>
    <w:rsid w:val="00626503"/>
    <w:rsid w:val="00665177"/>
    <w:rsid w:val="006772FB"/>
    <w:rsid w:val="0069035A"/>
    <w:rsid w:val="00693C80"/>
    <w:rsid w:val="006A2045"/>
    <w:rsid w:val="006E24C6"/>
    <w:rsid w:val="006F28B9"/>
    <w:rsid w:val="00722541"/>
    <w:rsid w:val="00726F5F"/>
    <w:rsid w:val="007345CC"/>
    <w:rsid w:val="00742951"/>
    <w:rsid w:val="007466FC"/>
    <w:rsid w:val="007520D9"/>
    <w:rsid w:val="0075630D"/>
    <w:rsid w:val="00761E51"/>
    <w:rsid w:val="0076710C"/>
    <w:rsid w:val="0078029B"/>
    <w:rsid w:val="007A1C53"/>
    <w:rsid w:val="007B0F44"/>
    <w:rsid w:val="007B2EA2"/>
    <w:rsid w:val="007D623E"/>
    <w:rsid w:val="007E2780"/>
    <w:rsid w:val="007E7D29"/>
    <w:rsid w:val="007F26AC"/>
    <w:rsid w:val="008024FF"/>
    <w:rsid w:val="0080643C"/>
    <w:rsid w:val="008112B0"/>
    <w:rsid w:val="008406FB"/>
    <w:rsid w:val="008547D1"/>
    <w:rsid w:val="00875CA4"/>
    <w:rsid w:val="00883A67"/>
    <w:rsid w:val="00887FF5"/>
    <w:rsid w:val="008904B8"/>
    <w:rsid w:val="008A00C5"/>
    <w:rsid w:val="008C7B42"/>
    <w:rsid w:val="008D43A2"/>
    <w:rsid w:val="008F1211"/>
    <w:rsid w:val="008F3B46"/>
    <w:rsid w:val="00904FBF"/>
    <w:rsid w:val="00906062"/>
    <w:rsid w:val="00906604"/>
    <w:rsid w:val="00940007"/>
    <w:rsid w:val="009413C6"/>
    <w:rsid w:val="009920E4"/>
    <w:rsid w:val="009953CF"/>
    <w:rsid w:val="009A6DA9"/>
    <w:rsid w:val="009C184D"/>
    <w:rsid w:val="009C2E93"/>
    <w:rsid w:val="009C60A8"/>
    <w:rsid w:val="009D2296"/>
    <w:rsid w:val="009D514A"/>
    <w:rsid w:val="009D7E28"/>
    <w:rsid w:val="009E19FC"/>
    <w:rsid w:val="009F2482"/>
    <w:rsid w:val="00A14BF9"/>
    <w:rsid w:val="00A61575"/>
    <w:rsid w:val="00A703EA"/>
    <w:rsid w:val="00A92B76"/>
    <w:rsid w:val="00A949FD"/>
    <w:rsid w:val="00AB7533"/>
    <w:rsid w:val="00AC6668"/>
    <w:rsid w:val="00AE321D"/>
    <w:rsid w:val="00AF2E86"/>
    <w:rsid w:val="00B003B6"/>
    <w:rsid w:val="00B14FC8"/>
    <w:rsid w:val="00B418E0"/>
    <w:rsid w:val="00B61622"/>
    <w:rsid w:val="00B66627"/>
    <w:rsid w:val="00B71895"/>
    <w:rsid w:val="00B95B54"/>
    <w:rsid w:val="00BD06AD"/>
    <w:rsid w:val="00BF39E4"/>
    <w:rsid w:val="00C2335B"/>
    <w:rsid w:val="00C23873"/>
    <w:rsid w:val="00C36C34"/>
    <w:rsid w:val="00C37D19"/>
    <w:rsid w:val="00C37F4F"/>
    <w:rsid w:val="00C730D0"/>
    <w:rsid w:val="00C940BE"/>
    <w:rsid w:val="00CB55A3"/>
    <w:rsid w:val="00CC0E59"/>
    <w:rsid w:val="00CD6A6B"/>
    <w:rsid w:val="00CD6C9B"/>
    <w:rsid w:val="00D0312E"/>
    <w:rsid w:val="00D06419"/>
    <w:rsid w:val="00D32526"/>
    <w:rsid w:val="00D41968"/>
    <w:rsid w:val="00D534A0"/>
    <w:rsid w:val="00D61D29"/>
    <w:rsid w:val="00D678E6"/>
    <w:rsid w:val="00D71BB2"/>
    <w:rsid w:val="00D72B1F"/>
    <w:rsid w:val="00D835D4"/>
    <w:rsid w:val="00D8626B"/>
    <w:rsid w:val="00D87A74"/>
    <w:rsid w:val="00D92BFC"/>
    <w:rsid w:val="00DA7505"/>
    <w:rsid w:val="00DD7764"/>
    <w:rsid w:val="00DE408E"/>
    <w:rsid w:val="00DE4B0E"/>
    <w:rsid w:val="00DE714A"/>
    <w:rsid w:val="00E049D3"/>
    <w:rsid w:val="00E145D9"/>
    <w:rsid w:val="00E21852"/>
    <w:rsid w:val="00E33A0F"/>
    <w:rsid w:val="00E54B89"/>
    <w:rsid w:val="00E714B5"/>
    <w:rsid w:val="00E830BF"/>
    <w:rsid w:val="00E85B72"/>
    <w:rsid w:val="00ED4070"/>
    <w:rsid w:val="00ED40F4"/>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3276126">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26"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comments" Target="comments.xml"/><Relationship Id="rId12" Type="http://schemas.openxmlformats.org/officeDocument/2006/relationships/hyperlink" Target="https://osf.io/b2jft/"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b2jft/"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741CA-2239-7D4D-963E-88EF968FE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34</Pages>
  <Words>39844</Words>
  <Characters>227113</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Microsoft Office User</cp:lastModifiedBy>
  <cp:revision>12</cp:revision>
  <dcterms:created xsi:type="dcterms:W3CDTF">2020-10-13T16:32:00Z</dcterms:created>
  <dcterms:modified xsi:type="dcterms:W3CDTF">2020-10-19T23:45:00Z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